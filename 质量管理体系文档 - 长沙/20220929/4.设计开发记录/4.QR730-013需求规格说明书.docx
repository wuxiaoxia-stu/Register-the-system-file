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Arial" w:hAnsi="Arial" w:cs="Arial"/>
          <w:b/>
          <w:bCs/>
          <w:color w:val="auto"/>
          <w:sz w:val="30"/>
          <w:highlight w:val="none"/>
          <w:rPrChange w:id="0" w:author="PAICS" w:date="2022-09-29T12:30:49Z">
            <w:rPr>
              <w:rFonts w:ascii="Arial" w:hAnsi="Arial" w:cs="Arial"/>
              <w:b/>
              <w:bCs/>
              <w:color w:val="000000"/>
              <w:sz w:val="30"/>
              <w:highlight w:val="none"/>
            </w:rPr>
          </w:rPrChange>
        </w:rPr>
      </w:pPr>
    </w:p>
    <w:p>
      <w:pPr>
        <w:spacing w:line="360" w:lineRule="auto"/>
        <w:jc w:val="center"/>
        <w:rPr>
          <w:rFonts w:ascii="宋体" w:hAnsi="宋体" w:cs="宋体"/>
          <w:b/>
          <w:bCs/>
          <w:color w:val="auto"/>
          <w:sz w:val="72"/>
          <w:szCs w:val="72"/>
          <w:highlight w:val="none"/>
          <w:rPrChange w:id="1" w:author="PAICS" w:date="2022-09-29T12:30:49Z">
            <w:rPr>
              <w:rFonts w:ascii="宋体" w:hAnsi="宋体" w:cs="宋体"/>
              <w:b/>
              <w:bCs/>
              <w:color w:val="000000"/>
              <w:sz w:val="72"/>
              <w:szCs w:val="72"/>
              <w:highlight w:val="none"/>
            </w:rPr>
          </w:rPrChange>
        </w:rPr>
      </w:pPr>
      <w:r>
        <w:rPr>
          <w:rFonts w:hint="eastAsia" w:ascii="宋体" w:hAnsi="宋体" w:cs="宋体"/>
          <w:b/>
          <w:bCs/>
          <w:color w:val="auto"/>
          <w:sz w:val="72"/>
          <w:szCs w:val="72"/>
          <w:highlight w:val="none"/>
          <w:rPrChange w:id="2" w:author="PAICS" w:date="2022-09-29T12:30:49Z">
            <w:rPr>
              <w:rFonts w:hint="eastAsia" w:ascii="宋体" w:hAnsi="宋体" w:cs="宋体"/>
              <w:b/>
              <w:bCs/>
              <w:color w:val="000000"/>
              <w:sz w:val="72"/>
              <w:szCs w:val="72"/>
              <w:highlight w:val="none"/>
            </w:rPr>
          </w:rPrChange>
        </w:rPr>
        <w:t>广州爱孕记信息科技有限公司</w:t>
      </w:r>
    </w:p>
    <w:p>
      <w:pPr>
        <w:spacing w:line="360" w:lineRule="auto"/>
        <w:jc w:val="center"/>
        <w:rPr>
          <w:rFonts w:ascii="宋体" w:hAnsi="宋体" w:cs="宋体"/>
          <w:b/>
          <w:bCs/>
          <w:color w:val="auto"/>
          <w:sz w:val="72"/>
          <w:szCs w:val="72"/>
          <w:highlight w:val="none"/>
          <w:rPrChange w:id="3" w:author="PAICS" w:date="2022-09-29T12:30:49Z">
            <w:rPr>
              <w:rFonts w:ascii="宋体" w:hAnsi="宋体" w:cs="宋体"/>
              <w:b/>
              <w:bCs/>
              <w:color w:val="000000"/>
              <w:sz w:val="72"/>
              <w:szCs w:val="72"/>
              <w:highlight w:val="none"/>
            </w:rPr>
          </w:rPrChange>
        </w:rPr>
      </w:pPr>
    </w:p>
    <w:p>
      <w:pPr>
        <w:spacing w:line="360" w:lineRule="auto"/>
        <w:jc w:val="center"/>
        <w:rPr>
          <w:rFonts w:ascii="宋体" w:hAnsi="宋体" w:cs="宋体"/>
          <w:b/>
          <w:bCs/>
          <w:color w:val="auto"/>
          <w:sz w:val="72"/>
          <w:szCs w:val="72"/>
          <w:highlight w:val="none"/>
          <w:rPrChange w:id="4" w:author="PAICS" w:date="2022-09-29T12:30:49Z">
            <w:rPr>
              <w:rFonts w:ascii="宋体" w:hAnsi="宋体" w:cs="宋体"/>
              <w:b/>
              <w:bCs/>
              <w:color w:val="000000"/>
              <w:sz w:val="72"/>
              <w:szCs w:val="72"/>
              <w:highlight w:val="none"/>
            </w:rPr>
          </w:rPrChange>
        </w:rPr>
      </w:pPr>
    </w:p>
    <w:p>
      <w:pPr>
        <w:spacing w:line="360" w:lineRule="auto"/>
        <w:jc w:val="center"/>
        <w:rPr>
          <w:rFonts w:ascii="Arial" w:hAnsi="Arial" w:cs="Arial"/>
          <w:b/>
          <w:bCs/>
          <w:color w:val="auto"/>
          <w:sz w:val="72"/>
          <w:szCs w:val="72"/>
          <w:highlight w:val="none"/>
          <w:rPrChange w:id="5" w:author="PAICS" w:date="2022-09-29T12:30:49Z">
            <w:rPr>
              <w:rFonts w:ascii="Arial" w:hAnsi="Arial" w:cs="Arial"/>
              <w:b/>
              <w:bCs/>
              <w:sz w:val="72"/>
              <w:szCs w:val="72"/>
              <w:highlight w:val="none"/>
            </w:rPr>
          </w:rPrChange>
        </w:rPr>
      </w:pPr>
      <w:r>
        <w:rPr>
          <w:rFonts w:hint="eastAsia" w:ascii="Arial" w:hAnsi="Arial" w:cs="Arial"/>
          <w:b/>
          <w:bCs/>
          <w:color w:val="auto"/>
          <w:sz w:val="72"/>
          <w:szCs w:val="72"/>
          <w:highlight w:val="none"/>
          <w:rPrChange w:id="6" w:author="PAICS" w:date="2022-09-29T12:30:49Z">
            <w:rPr>
              <w:rFonts w:hint="eastAsia" w:ascii="Arial" w:hAnsi="Arial" w:cs="Arial"/>
              <w:b/>
              <w:bCs/>
              <w:sz w:val="72"/>
              <w:szCs w:val="72"/>
              <w:highlight w:val="none"/>
            </w:rPr>
          </w:rPrChange>
        </w:rPr>
        <w:t>需求规格说明书</w:t>
      </w:r>
    </w:p>
    <w:p>
      <w:pPr>
        <w:spacing w:line="360" w:lineRule="auto"/>
        <w:jc w:val="center"/>
        <w:rPr>
          <w:rFonts w:ascii="Arial" w:hAnsi="Arial" w:cs="Arial"/>
          <w:b/>
          <w:bCs/>
          <w:color w:val="auto"/>
          <w:sz w:val="72"/>
          <w:szCs w:val="72"/>
          <w:highlight w:val="none"/>
          <w:rPrChange w:id="7" w:author="PAICS" w:date="2022-09-29T12:30:49Z">
            <w:rPr>
              <w:rFonts w:ascii="Arial" w:hAnsi="Arial" w:cs="Arial"/>
              <w:b/>
              <w:bCs/>
              <w:sz w:val="72"/>
              <w:szCs w:val="72"/>
              <w:highlight w:val="none"/>
            </w:rPr>
          </w:rPrChange>
        </w:rPr>
      </w:pPr>
    </w:p>
    <w:p>
      <w:pPr>
        <w:spacing w:line="360" w:lineRule="auto"/>
        <w:jc w:val="center"/>
        <w:rPr>
          <w:rFonts w:ascii="Arial" w:hAnsi="Arial" w:cs="Arial"/>
          <w:b/>
          <w:bCs/>
          <w:color w:val="auto"/>
          <w:szCs w:val="21"/>
          <w:highlight w:val="none"/>
          <w:rPrChange w:id="8" w:author="PAICS" w:date="2022-09-29T12:30:49Z">
            <w:rPr>
              <w:rFonts w:ascii="Arial" w:hAnsi="Arial" w:cs="Arial"/>
              <w:b/>
              <w:bCs/>
              <w:szCs w:val="21"/>
              <w:highlight w:val="none"/>
            </w:rPr>
          </w:rPrChange>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auto"/>
                <w:sz w:val="32"/>
                <w:szCs w:val="32"/>
                <w:highlight w:val="none"/>
                <w:rPrChange w:id="9" w:author="PAICS" w:date="2022-09-29T12:30:49Z">
                  <w:rPr>
                    <w:rFonts w:ascii="Arial" w:hAnsi="Arial" w:cs="Arial"/>
                    <w:b/>
                    <w:color w:val="000000"/>
                    <w:sz w:val="32"/>
                    <w:szCs w:val="32"/>
                    <w:highlight w:val="none"/>
                  </w:rPr>
                </w:rPrChange>
              </w:rPr>
            </w:pPr>
            <w:r>
              <w:rPr>
                <w:rFonts w:hint="eastAsia" w:ascii="Arial" w:hAnsi="宋体" w:cs="Arial"/>
                <w:b/>
                <w:color w:val="auto"/>
                <w:sz w:val="32"/>
                <w:szCs w:val="32"/>
                <w:highlight w:val="none"/>
                <w:rPrChange w:id="10" w:author="PAICS" w:date="2022-09-29T12:30:49Z">
                  <w:rPr>
                    <w:rFonts w:hint="eastAsia" w:ascii="Arial" w:hAnsi="宋体" w:cs="Arial"/>
                    <w:b/>
                    <w:color w:val="000000"/>
                    <w:sz w:val="32"/>
                    <w:szCs w:val="32"/>
                    <w:highlight w:val="none"/>
                  </w:rPr>
                </w:rPrChange>
              </w:rPr>
              <w:t>产品名称</w:t>
            </w:r>
          </w:p>
        </w:tc>
        <w:tc>
          <w:tcPr>
            <w:tcW w:w="4196" w:type="dxa"/>
            <w:vAlign w:val="center"/>
          </w:tcPr>
          <w:p>
            <w:pPr>
              <w:spacing w:line="360" w:lineRule="auto"/>
              <w:jc w:val="center"/>
              <w:rPr>
                <w:rFonts w:ascii="宋体" w:hAnsi="宋体" w:cs="宋体"/>
                <w:b/>
                <w:color w:val="auto"/>
                <w:sz w:val="32"/>
                <w:szCs w:val="32"/>
                <w:highlight w:val="none"/>
                <w:rPrChange w:id="11" w:author="PAICS" w:date="2022-09-29T12:30:49Z">
                  <w:rPr>
                    <w:rFonts w:ascii="宋体" w:hAnsi="宋体" w:cs="宋体"/>
                    <w:b/>
                    <w:color w:val="000000"/>
                    <w:sz w:val="32"/>
                    <w:szCs w:val="32"/>
                    <w:highlight w:val="none"/>
                  </w:rPr>
                </w:rPrChange>
              </w:rPr>
            </w:pPr>
            <w:r>
              <w:rPr>
                <w:rFonts w:hint="eastAsia" w:ascii="宋体" w:hAnsi="宋体" w:cs="宋体"/>
                <w:b/>
                <w:color w:val="auto"/>
                <w:sz w:val="32"/>
                <w:szCs w:val="32"/>
                <w:highlight w:val="none"/>
                <w:rPrChange w:id="12" w:author="PAICS" w:date="2022-09-29T12:30:49Z">
                  <w:rPr>
                    <w:rFonts w:hint="eastAsia" w:ascii="宋体" w:hAnsi="宋体" w:cs="宋体"/>
                    <w:b/>
                    <w:color w:val="000000"/>
                    <w:sz w:val="32"/>
                    <w:szCs w:val="32"/>
                    <w:highlight w:val="none"/>
                  </w:rPr>
                </w:rPrChange>
              </w:rPr>
              <w:t>妇产超声影像工作站软件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auto"/>
                <w:sz w:val="32"/>
                <w:szCs w:val="32"/>
                <w:highlight w:val="none"/>
                <w:rPrChange w:id="13" w:author="PAICS" w:date="2022-09-29T12:30:49Z">
                  <w:rPr>
                    <w:rFonts w:ascii="Arial" w:hAnsi="宋体" w:cs="Arial"/>
                    <w:b/>
                    <w:color w:val="000000"/>
                    <w:sz w:val="32"/>
                    <w:szCs w:val="32"/>
                    <w:highlight w:val="none"/>
                  </w:rPr>
                </w:rPrChange>
              </w:rPr>
            </w:pPr>
            <w:r>
              <w:rPr>
                <w:rFonts w:hint="eastAsia" w:ascii="Arial" w:hAnsi="宋体" w:cs="Arial"/>
                <w:b/>
                <w:color w:val="auto"/>
                <w:sz w:val="32"/>
                <w:szCs w:val="32"/>
                <w:highlight w:val="none"/>
                <w:rPrChange w:id="14" w:author="PAICS" w:date="2022-09-29T12:30:49Z">
                  <w:rPr>
                    <w:rFonts w:hint="eastAsia" w:ascii="Arial" w:hAnsi="宋体" w:cs="Arial"/>
                    <w:b/>
                    <w:color w:val="000000"/>
                    <w:sz w:val="32"/>
                    <w:szCs w:val="32"/>
                    <w:highlight w:val="none"/>
                  </w:rPr>
                </w:rPrChange>
              </w:rPr>
              <w:t>规格型号</w:t>
            </w:r>
          </w:p>
        </w:tc>
        <w:tc>
          <w:tcPr>
            <w:tcW w:w="4196" w:type="dxa"/>
            <w:vAlign w:val="center"/>
          </w:tcPr>
          <w:p>
            <w:pPr>
              <w:spacing w:line="360" w:lineRule="auto"/>
              <w:jc w:val="center"/>
              <w:rPr>
                <w:rFonts w:hint="default" w:ascii="宋体" w:hAnsi="宋体" w:eastAsia="宋体" w:cs="宋体"/>
                <w:b/>
                <w:color w:val="auto"/>
                <w:sz w:val="32"/>
                <w:szCs w:val="32"/>
                <w:highlight w:val="none"/>
                <w:lang w:val="en-US" w:eastAsia="zh-CN"/>
                <w:rPrChange w:id="15" w:author="PAICS" w:date="2022-09-29T12:30:49Z">
                  <w:rPr>
                    <w:rFonts w:hint="default" w:ascii="宋体" w:hAnsi="宋体" w:eastAsia="宋体" w:cs="宋体"/>
                    <w:b/>
                    <w:color w:val="000000"/>
                    <w:sz w:val="32"/>
                    <w:szCs w:val="32"/>
                    <w:highlight w:val="none"/>
                    <w:lang w:val="en-US" w:eastAsia="zh-CN"/>
                  </w:rPr>
                </w:rPrChange>
              </w:rPr>
            </w:pPr>
            <w:r>
              <w:rPr>
                <w:rFonts w:hint="eastAsia" w:ascii="宋体" w:hAnsi="宋体" w:cs="宋体"/>
                <w:b/>
                <w:color w:val="auto"/>
                <w:sz w:val="32"/>
                <w:szCs w:val="32"/>
                <w:highlight w:val="none"/>
                <w:lang w:val="en-US" w:eastAsia="zh-CN"/>
                <w:rPrChange w:id="16" w:author="PAICS" w:date="2022-09-29T12:30:49Z">
                  <w:rPr>
                    <w:rFonts w:hint="eastAsia" w:ascii="宋体" w:hAnsi="宋体" w:cs="宋体"/>
                    <w:b/>
                    <w:color w:val="000000"/>
                    <w:sz w:val="32"/>
                    <w:szCs w:val="32"/>
                    <w:highlight w:val="none"/>
                    <w:lang w:val="en-US" w:eastAsia="zh-CN"/>
                  </w:rPr>
                </w:rPrChange>
              </w:rPr>
              <w:t>PLUS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auto"/>
                <w:sz w:val="32"/>
                <w:szCs w:val="32"/>
                <w:highlight w:val="none"/>
                <w:rPrChange w:id="17" w:author="PAICS" w:date="2022-09-29T12:30:49Z">
                  <w:rPr>
                    <w:rFonts w:ascii="Arial" w:hAnsi="Arial" w:cs="Arial"/>
                    <w:b/>
                    <w:color w:val="000000"/>
                    <w:sz w:val="32"/>
                    <w:szCs w:val="32"/>
                    <w:highlight w:val="none"/>
                  </w:rPr>
                </w:rPrChange>
              </w:rPr>
            </w:pPr>
            <w:r>
              <w:rPr>
                <w:rFonts w:hint="eastAsia" w:ascii="Arial" w:hAnsi="宋体" w:cs="Arial"/>
                <w:b/>
                <w:color w:val="auto"/>
                <w:sz w:val="32"/>
                <w:szCs w:val="32"/>
                <w:highlight w:val="none"/>
                <w:rPrChange w:id="18" w:author="PAICS" w:date="2022-09-29T12:30:49Z">
                  <w:rPr>
                    <w:rFonts w:hint="eastAsia" w:ascii="Arial" w:hAnsi="宋体" w:cs="Arial"/>
                    <w:b/>
                    <w:color w:val="000000"/>
                    <w:sz w:val="32"/>
                    <w:szCs w:val="32"/>
                    <w:highlight w:val="none"/>
                  </w:rPr>
                </w:rPrChange>
              </w:rPr>
              <w:t>产品版本</w:t>
            </w:r>
          </w:p>
        </w:tc>
        <w:tc>
          <w:tcPr>
            <w:tcW w:w="4196" w:type="dxa"/>
            <w:vAlign w:val="center"/>
          </w:tcPr>
          <w:p>
            <w:pPr>
              <w:spacing w:line="360" w:lineRule="auto"/>
              <w:jc w:val="center"/>
              <w:rPr>
                <w:rFonts w:ascii="宋体" w:hAnsi="宋体" w:cs="宋体"/>
                <w:b/>
                <w:color w:val="auto"/>
                <w:sz w:val="32"/>
                <w:szCs w:val="32"/>
                <w:highlight w:val="none"/>
                <w:rPrChange w:id="19" w:author="PAICS" w:date="2022-09-29T12:30:49Z">
                  <w:rPr>
                    <w:rFonts w:ascii="宋体" w:hAnsi="宋体" w:cs="宋体"/>
                    <w:b/>
                    <w:color w:val="000000"/>
                    <w:sz w:val="32"/>
                    <w:szCs w:val="32"/>
                    <w:highlight w:val="none"/>
                  </w:rPr>
                </w:rPrChange>
              </w:rPr>
            </w:pPr>
            <w:r>
              <w:rPr>
                <w:rFonts w:ascii="宋体" w:hAnsi="宋体" w:cs="宋体"/>
                <w:b/>
                <w:color w:val="auto"/>
                <w:sz w:val="32"/>
                <w:szCs w:val="32"/>
                <w:highlight w:val="none"/>
                <w:rPrChange w:id="20" w:author="PAICS" w:date="2022-09-29T12:30:49Z">
                  <w:rPr>
                    <w:rFonts w:ascii="宋体" w:hAnsi="宋体" w:cs="宋体"/>
                    <w:b/>
                    <w:color w:val="000000"/>
                    <w:sz w:val="32"/>
                    <w:szCs w:val="32"/>
                    <w:highlight w:val="none"/>
                  </w:rPr>
                </w:rPrChange>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auto"/>
                <w:sz w:val="32"/>
                <w:szCs w:val="32"/>
                <w:highlight w:val="none"/>
                <w:rPrChange w:id="21" w:author="PAICS" w:date="2022-09-29T12:30:49Z">
                  <w:rPr>
                    <w:rFonts w:ascii="Arial" w:hAnsi="Arial" w:cs="Arial"/>
                    <w:b/>
                    <w:color w:val="000000"/>
                    <w:sz w:val="32"/>
                    <w:szCs w:val="32"/>
                    <w:highlight w:val="none"/>
                  </w:rPr>
                </w:rPrChange>
              </w:rPr>
            </w:pPr>
            <w:r>
              <w:rPr>
                <w:rFonts w:ascii="Arial" w:hAnsi="宋体" w:cs="Arial"/>
                <w:b/>
                <w:color w:val="auto"/>
                <w:sz w:val="32"/>
                <w:szCs w:val="32"/>
                <w:highlight w:val="none"/>
                <w:rPrChange w:id="22" w:author="PAICS" w:date="2022-09-29T12:30:49Z">
                  <w:rPr>
                    <w:rFonts w:ascii="Arial" w:hAnsi="宋体" w:cs="Arial"/>
                    <w:b/>
                    <w:color w:val="000000"/>
                    <w:sz w:val="32"/>
                    <w:szCs w:val="32"/>
                    <w:highlight w:val="none"/>
                  </w:rPr>
                </w:rPrChange>
              </w:rPr>
              <w:t>文件编号</w:t>
            </w:r>
          </w:p>
        </w:tc>
        <w:tc>
          <w:tcPr>
            <w:tcW w:w="4196" w:type="dxa"/>
            <w:vAlign w:val="center"/>
          </w:tcPr>
          <w:p>
            <w:pPr>
              <w:spacing w:line="360" w:lineRule="auto"/>
              <w:jc w:val="center"/>
              <w:rPr>
                <w:rFonts w:ascii="宋体" w:hAnsi="宋体" w:cs="宋体"/>
                <w:b/>
                <w:color w:val="auto"/>
                <w:sz w:val="32"/>
                <w:szCs w:val="32"/>
                <w:highlight w:val="none"/>
                <w:rPrChange w:id="23" w:author="PAICS" w:date="2022-09-29T12:30:49Z">
                  <w:rPr>
                    <w:rFonts w:ascii="宋体" w:hAnsi="宋体" w:cs="宋体"/>
                    <w:b/>
                    <w:color w:val="000000"/>
                    <w:sz w:val="32"/>
                    <w:szCs w:val="32"/>
                    <w:highlight w:val="none"/>
                  </w:rPr>
                </w:rPrChange>
              </w:rPr>
            </w:pPr>
            <w:r>
              <w:rPr>
                <w:rFonts w:hint="eastAsia" w:ascii="宋体" w:hAnsi="宋体" w:cs="宋体"/>
                <w:b/>
                <w:color w:val="auto"/>
                <w:sz w:val="32"/>
                <w:szCs w:val="32"/>
                <w:highlight w:val="none"/>
                <w:lang w:eastAsia="zh-Hans"/>
                <w:rPrChange w:id="24" w:author="PAICS" w:date="2022-09-29T12:30:49Z">
                  <w:rPr>
                    <w:rFonts w:hint="eastAsia" w:ascii="宋体" w:hAnsi="宋体" w:cs="宋体"/>
                    <w:b/>
                    <w:color w:val="000000"/>
                    <w:sz w:val="32"/>
                    <w:szCs w:val="32"/>
                    <w:highlight w:val="none"/>
                    <w:lang w:eastAsia="zh-Hans"/>
                  </w:rPr>
                </w:rPrChange>
              </w:rPr>
              <w:t>AYJ</w:t>
            </w:r>
            <w:r>
              <w:rPr>
                <w:rFonts w:hint="eastAsia" w:ascii="宋体" w:hAnsi="宋体" w:cs="宋体"/>
                <w:b/>
                <w:color w:val="auto"/>
                <w:sz w:val="32"/>
                <w:szCs w:val="32"/>
                <w:highlight w:val="none"/>
                <w:rPrChange w:id="25" w:author="PAICS" w:date="2022-09-29T12:30:49Z">
                  <w:rPr>
                    <w:rFonts w:hint="eastAsia" w:ascii="宋体" w:hAnsi="宋体" w:cs="宋体"/>
                    <w:b/>
                    <w:color w:val="000000"/>
                    <w:sz w:val="32"/>
                    <w:szCs w:val="32"/>
                    <w:highlight w:val="none"/>
                  </w:rPr>
                </w:rPrChange>
              </w:rPr>
              <w:t>/</w:t>
            </w:r>
            <w:r>
              <w:rPr>
                <w:rFonts w:ascii="宋体" w:hAnsi="宋体" w:cs="宋体"/>
                <w:b/>
                <w:color w:val="auto"/>
                <w:sz w:val="32"/>
                <w:szCs w:val="32"/>
                <w:highlight w:val="none"/>
                <w:rPrChange w:id="26" w:author="PAICS" w:date="2022-09-29T12:30:49Z">
                  <w:rPr>
                    <w:rFonts w:ascii="宋体" w:hAnsi="宋体" w:cs="宋体"/>
                    <w:b/>
                    <w:color w:val="000000"/>
                    <w:sz w:val="32"/>
                    <w:szCs w:val="32"/>
                    <w:highlight w:val="none"/>
                  </w:rPr>
                </w:rPrChange>
              </w:rPr>
              <w:t>QR730</w:t>
            </w:r>
            <w:r>
              <w:rPr>
                <w:rFonts w:hint="eastAsia" w:ascii="宋体" w:hAnsi="宋体" w:cs="宋体"/>
                <w:b/>
                <w:color w:val="auto"/>
                <w:sz w:val="32"/>
                <w:szCs w:val="32"/>
                <w:highlight w:val="none"/>
                <w:rPrChange w:id="27" w:author="PAICS" w:date="2022-09-29T12:30:49Z">
                  <w:rPr>
                    <w:rFonts w:hint="eastAsia" w:ascii="宋体" w:hAnsi="宋体" w:cs="宋体"/>
                    <w:b/>
                    <w:color w:val="000000"/>
                    <w:sz w:val="32"/>
                    <w:szCs w:val="32"/>
                    <w:highlight w:val="none"/>
                  </w:rPr>
                </w:rPrChange>
              </w:rPr>
              <w:t>-</w:t>
            </w:r>
            <w:r>
              <w:rPr>
                <w:rFonts w:ascii="宋体" w:hAnsi="宋体" w:cs="宋体"/>
                <w:b/>
                <w:color w:val="auto"/>
                <w:sz w:val="32"/>
                <w:szCs w:val="32"/>
                <w:highlight w:val="none"/>
                <w:rPrChange w:id="28" w:author="PAICS" w:date="2022-09-29T12:30:49Z">
                  <w:rPr>
                    <w:rFonts w:ascii="宋体" w:hAnsi="宋体" w:cs="宋体"/>
                    <w:b/>
                    <w:color w:val="000000"/>
                    <w:sz w:val="32"/>
                    <w:szCs w:val="32"/>
                    <w:highlight w:val="none"/>
                  </w:rPr>
                </w:rPrChange>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auto"/>
                <w:sz w:val="32"/>
                <w:szCs w:val="32"/>
                <w:highlight w:val="none"/>
                <w:rPrChange w:id="29" w:author="PAICS" w:date="2022-09-29T12:30:49Z">
                  <w:rPr>
                    <w:rFonts w:ascii="Arial" w:hAnsi="Arial" w:cs="Arial"/>
                    <w:b/>
                    <w:color w:val="000000"/>
                    <w:sz w:val="32"/>
                    <w:szCs w:val="32"/>
                    <w:highlight w:val="none"/>
                  </w:rPr>
                </w:rPrChange>
              </w:rPr>
            </w:pPr>
            <w:r>
              <w:rPr>
                <w:rFonts w:hint="eastAsia" w:ascii="Arial" w:hAnsi="宋体" w:cs="Arial"/>
                <w:b/>
                <w:color w:val="auto"/>
                <w:sz w:val="32"/>
                <w:szCs w:val="32"/>
                <w:highlight w:val="none"/>
                <w:rPrChange w:id="30" w:author="PAICS" w:date="2022-09-29T12:30:49Z">
                  <w:rPr>
                    <w:rFonts w:hint="eastAsia" w:ascii="Arial" w:hAnsi="宋体" w:cs="Arial"/>
                    <w:b/>
                    <w:color w:val="000000"/>
                    <w:sz w:val="32"/>
                    <w:szCs w:val="32"/>
                    <w:highlight w:val="none"/>
                  </w:rPr>
                </w:rPrChange>
              </w:rPr>
              <w:t>版  次</w:t>
            </w:r>
          </w:p>
        </w:tc>
        <w:tc>
          <w:tcPr>
            <w:tcW w:w="4196" w:type="dxa"/>
            <w:vAlign w:val="center"/>
          </w:tcPr>
          <w:p>
            <w:pPr>
              <w:spacing w:line="360" w:lineRule="auto"/>
              <w:jc w:val="center"/>
              <w:rPr>
                <w:rFonts w:hint="eastAsia" w:ascii="宋体" w:hAnsi="宋体" w:eastAsia="宋体" w:cs="宋体"/>
                <w:b/>
                <w:color w:val="auto"/>
                <w:sz w:val="32"/>
                <w:szCs w:val="32"/>
                <w:highlight w:val="none"/>
                <w:lang w:val="en-US" w:eastAsia="zh-CN"/>
                <w:rPrChange w:id="31" w:author="PAICS" w:date="2022-09-29T12:30:49Z">
                  <w:rPr>
                    <w:rFonts w:hint="eastAsia" w:ascii="宋体" w:hAnsi="宋体" w:eastAsia="宋体" w:cs="宋体"/>
                    <w:b/>
                    <w:color w:val="000000"/>
                    <w:sz w:val="32"/>
                    <w:szCs w:val="32"/>
                    <w:highlight w:val="none"/>
                    <w:lang w:val="en-US" w:eastAsia="zh-CN"/>
                  </w:rPr>
                </w:rPrChange>
              </w:rPr>
            </w:pPr>
            <w:r>
              <w:rPr>
                <w:rFonts w:hint="eastAsia" w:ascii="宋体" w:hAnsi="宋体" w:cs="宋体"/>
                <w:b/>
                <w:color w:val="auto"/>
                <w:sz w:val="32"/>
                <w:szCs w:val="32"/>
                <w:highlight w:val="none"/>
                <w:rPrChange w:id="32" w:author="PAICS" w:date="2022-09-29T12:30:49Z">
                  <w:rPr>
                    <w:rFonts w:hint="eastAsia" w:ascii="宋体" w:hAnsi="宋体" w:cs="宋体"/>
                    <w:b/>
                    <w:color w:val="000000"/>
                    <w:sz w:val="32"/>
                    <w:szCs w:val="32"/>
                    <w:highlight w:val="none"/>
                  </w:rPr>
                </w:rPrChange>
              </w:rPr>
              <w:t>A/</w:t>
            </w:r>
            <w:r>
              <w:rPr>
                <w:rFonts w:hint="eastAsia" w:ascii="宋体" w:hAnsi="宋体" w:cs="宋体"/>
                <w:b/>
                <w:color w:val="auto"/>
                <w:sz w:val="32"/>
                <w:szCs w:val="32"/>
                <w:highlight w:val="none"/>
                <w:lang w:val="en-US" w:eastAsia="zh-CN"/>
                <w:rPrChange w:id="33" w:author="PAICS" w:date="2022-09-29T12:30:49Z">
                  <w:rPr>
                    <w:rFonts w:hint="eastAsia" w:ascii="宋体" w:hAnsi="宋体" w:cs="宋体"/>
                    <w:b/>
                    <w:color w:val="000000"/>
                    <w:sz w:val="32"/>
                    <w:szCs w:val="32"/>
                    <w:highlight w:val="none"/>
                    <w:lang w:val="en-US" w:eastAsia="zh-CN"/>
                  </w:rPr>
                </w:rPrChang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auto"/>
                <w:sz w:val="32"/>
                <w:szCs w:val="32"/>
                <w:highlight w:val="none"/>
                <w:rPrChange w:id="34" w:author="PAICS" w:date="2022-09-29T12:30:49Z">
                  <w:rPr>
                    <w:rFonts w:ascii="Arial" w:hAnsi="宋体" w:cs="Arial"/>
                    <w:b/>
                    <w:color w:val="000000"/>
                    <w:sz w:val="32"/>
                    <w:szCs w:val="32"/>
                    <w:highlight w:val="none"/>
                  </w:rPr>
                </w:rPrChange>
              </w:rPr>
            </w:pPr>
            <w:r>
              <w:rPr>
                <w:rFonts w:ascii="Arial" w:hAnsi="宋体" w:cs="Arial"/>
                <w:b/>
                <w:color w:val="auto"/>
                <w:sz w:val="32"/>
                <w:szCs w:val="32"/>
                <w:highlight w:val="none"/>
                <w:rPrChange w:id="35" w:author="PAICS" w:date="2022-09-29T12:30:49Z">
                  <w:rPr>
                    <w:rFonts w:ascii="Arial" w:hAnsi="宋体" w:cs="Arial"/>
                    <w:b/>
                    <w:color w:val="000000"/>
                    <w:sz w:val="32"/>
                    <w:szCs w:val="32"/>
                    <w:highlight w:val="none"/>
                  </w:rPr>
                </w:rPrChange>
              </w:rPr>
              <w:t>生效日期</w:t>
            </w:r>
          </w:p>
        </w:tc>
        <w:tc>
          <w:tcPr>
            <w:tcW w:w="4196" w:type="dxa"/>
            <w:vAlign w:val="center"/>
          </w:tcPr>
          <w:p>
            <w:pPr>
              <w:spacing w:line="360" w:lineRule="auto"/>
              <w:jc w:val="center"/>
              <w:rPr>
                <w:rFonts w:ascii="宋体" w:hAnsi="宋体" w:cs="宋体"/>
                <w:b/>
                <w:color w:val="auto"/>
                <w:sz w:val="32"/>
                <w:szCs w:val="32"/>
                <w:highlight w:val="none"/>
                <w:rPrChange w:id="36" w:author="PAICS" w:date="2022-09-29T12:30:49Z">
                  <w:rPr>
                    <w:rFonts w:ascii="宋体" w:hAnsi="宋体" w:cs="宋体"/>
                    <w:b/>
                    <w:color w:val="000000"/>
                    <w:sz w:val="32"/>
                    <w:szCs w:val="32"/>
                    <w:highlight w:val="none"/>
                  </w:rPr>
                </w:rPrChange>
              </w:rPr>
            </w:pPr>
            <w:r>
              <w:rPr>
                <w:rFonts w:ascii="宋体" w:hAnsi="宋体" w:cs="宋体"/>
                <w:b/>
                <w:color w:val="auto"/>
                <w:sz w:val="32"/>
                <w:szCs w:val="32"/>
                <w:highlight w:val="none"/>
                <w:rPrChange w:id="37" w:author="PAICS" w:date="2022-09-29T12:30:49Z">
                  <w:rPr>
                    <w:rFonts w:ascii="宋体" w:hAnsi="宋体" w:cs="宋体"/>
                    <w:b/>
                    <w:color w:val="000000"/>
                    <w:sz w:val="32"/>
                    <w:szCs w:val="32"/>
                    <w:highlight w:val="none"/>
                  </w:rPr>
                </w:rPrChange>
              </w:rPr>
              <w:t>202</w:t>
            </w:r>
            <w:r>
              <w:rPr>
                <w:rFonts w:hint="eastAsia" w:ascii="宋体" w:hAnsi="宋体" w:cs="宋体"/>
                <w:b/>
                <w:color w:val="auto"/>
                <w:sz w:val="32"/>
                <w:szCs w:val="32"/>
                <w:highlight w:val="none"/>
                <w:lang w:val="en-US" w:eastAsia="zh-CN"/>
                <w:rPrChange w:id="38" w:author="PAICS" w:date="2022-09-29T12:30:49Z">
                  <w:rPr>
                    <w:rFonts w:hint="eastAsia" w:ascii="宋体" w:hAnsi="宋体" w:cs="宋体"/>
                    <w:b/>
                    <w:color w:val="000000"/>
                    <w:sz w:val="32"/>
                    <w:szCs w:val="32"/>
                    <w:highlight w:val="none"/>
                    <w:lang w:val="en-US" w:eastAsia="zh-CN"/>
                  </w:rPr>
                </w:rPrChange>
              </w:rPr>
              <w:t>1</w:t>
            </w:r>
            <w:r>
              <w:rPr>
                <w:rFonts w:hint="eastAsia" w:ascii="宋体" w:hAnsi="宋体" w:cs="宋体"/>
                <w:b/>
                <w:color w:val="auto"/>
                <w:sz w:val="32"/>
                <w:szCs w:val="32"/>
                <w:highlight w:val="none"/>
                <w:rPrChange w:id="39" w:author="PAICS" w:date="2022-09-29T12:30:49Z">
                  <w:rPr>
                    <w:rFonts w:hint="eastAsia" w:ascii="宋体" w:hAnsi="宋体" w:cs="宋体"/>
                    <w:b/>
                    <w:color w:val="000000"/>
                    <w:sz w:val="32"/>
                    <w:szCs w:val="32"/>
                    <w:highlight w:val="none"/>
                  </w:rPr>
                </w:rPrChange>
              </w:rPr>
              <w:t>年</w:t>
            </w:r>
            <w:r>
              <w:rPr>
                <w:rFonts w:ascii="宋体" w:hAnsi="宋体" w:cs="宋体"/>
                <w:b/>
                <w:color w:val="auto"/>
                <w:sz w:val="32"/>
                <w:szCs w:val="32"/>
                <w:highlight w:val="none"/>
                <w:rPrChange w:id="40" w:author="PAICS" w:date="2022-09-29T12:30:49Z">
                  <w:rPr>
                    <w:rFonts w:ascii="宋体" w:hAnsi="宋体" w:cs="宋体"/>
                    <w:b/>
                    <w:color w:val="000000"/>
                    <w:sz w:val="32"/>
                    <w:szCs w:val="32"/>
                    <w:highlight w:val="none"/>
                  </w:rPr>
                </w:rPrChange>
              </w:rPr>
              <w:t>1</w:t>
            </w:r>
            <w:r>
              <w:rPr>
                <w:rFonts w:hint="eastAsia" w:ascii="宋体" w:hAnsi="宋体" w:cs="宋体"/>
                <w:b/>
                <w:color w:val="auto"/>
                <w:sz w:val="32"/>
                <w:szCs w:val="32"/>
                <w:highlight w:val="none"/>
                <w:lang w:val="en-US" w:eastAsia="zh-CN"/>
                <w:rPrChange w:id="41" w:author="PAICS" w:date="2022-09-29T12:30:49Z">
                  <w:rPr>
                    <w:rFonts w:hint="eastAsia" w:ascii="宋体" w:hAnsi="宋体" w:cs="宋体"/>
                    <w:b/>
                    <w:color w:val="000000"/>
                    <w:sz w:val="32"/>
                    <w:szCs w:val="32"/>
                    <w:highlight w:val="none"/>
                    <w:lang w:val="en-US" w:eastAsia="zh-CN"/>
                  </w:rPr>
                </w:rPrChange>
              </w:rPr>
              <w:t>1</w:t>
            </w:r>
            <w:r>
              <w:rPr>
                <w:rFonts w:hint="eastAsia" w:ascii="宋体" w:hAnsi="宋体" w:cs="宋体"/>
                <w:b/>
                <w:color w:val="auto"/>
                <w:sz w:val="32"/>
                <w:szCs w:val="32"/>
                <w:highlight w:val="none"/>
                <w:rPrChange w:id="42" w:author="PAICS" w:date="2022-09-29T12:30:49Z">
                  <w:rPr>
                    <w:rFonts w:hint="eastAsia" w:ascii="宋体" w:hAnsi="宋体" w:cs="宋体"/>
                    <w:b/>
                    <w:color w:val="000000"/>
                    <w:sz w:val="32"/>
                    <w:szCs w:val="32"/>
                    <w:highlight w:val="none"/>
                  </w:rPr>
                </w:rPrChange>
              </w:rPr>
              <w:t>月</w:t>
            </w:r>
            <w:r>
              <w:rPr>
                <w:rFonts w:hint="eastAsia" w:ascii="宋体" w:hAnsi="宋体" w:cs="宋体"/>
                <w:b/>
                <w:color w:val="auto"/>
                <w:sz w:val="32"/>
                <w:szCs w:val="32"/>
                <w:highlight w:val="none"/>
                <w:lang w:val="en-US" w:eastAsia="zh-CN"/>
                <w:rPrChange w:id="43" w:author="PAICS" w:date="2022-09-29T12:30:49Z">
                  <w:rPr>
                    <w:rFonts w:hint="eastAsia" w:ascii="宋体" w:hAnsi="宋体" w:cs="宋体"/>
                    <w:b/>
                    <w:color w:val="000000"/>
                    <w:sz w:val="32"/>
                    <w:szCs w:val="32"/>
                    <w:highlight w:val="none"/>
                    <w:lang w:val="en-US" w:eastAsia="zh-CN"/>
                  </w:rPr>
                </w:rPrChange>
              </w:rPr>
              <w:t>08</w:t>
            </w:r>
            <w:r>
              <w:rPr>
                <w:rFonts w:hint="eastAsia" w:ascii="宋体" w:hAnsi="宋体" w:cs="宋体"/>
                <w:b/>
                <w:color w:val="auto"/>
                <w:sz w:val="32"/>
                <w:szCs w:val="32"/>
                <w:highlight w:val="none"/>
                <w:rPrChange w:id="44" w:author="PAICS" w:date="2022-09-29T12:30:49Z">
                  <w:rPr>
                    <w:rFonts w:hint="eastAsia" w:ascii="宋体" w:hAnsi="宋体" w:cs="宋体"/>
                    <w:b/>
                    <w:color w:val="000000"/>
                    <w:sz w:val="32"/>
                    <w:szCs w:val="32"/>
                    <w:highlight w:val="none"/>
                  </w:rPr>
                </w:rPrChang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auto"/>
                <w:sz w:val="32"/>
                <w:szCs w:val="32"/>
                <w:highlight w:val="none"/>
                <w:rPrChange w:id="45" w:author="PAICS" w:date="2022-09-29T12:30:49Z">
                  <w:rPr>
                    <w:rFonts w:ascii="Arial" w:hAnsi="宋体" w:cs="Arial"/>
                    <w:b/>
                    <w:color w:val="000000"/>
                    <w:sz w:val="32"/>
                    <w:szCs w:val="32"/>
                    <w:highlight w:val="none"/>
                  </w:rPr>
                </w:rPrChange>
              </w:rPr>
            </w:pPr>
            <w:r>
              <w:rPr>
                <w:rFonts w:ascii="Arial" w:hAnsi="宋体" w:cs="Arial"/>
                <w:b/>
                <w:color w:val="auto"/>
                <w:sz w:val="32"/>
                <w:szCs w:val="32"/>
                <w:highlight w:val="none"/>
                <w:rPrChange w:id="46" w:author="PAICS" w:date="2022-09-29T12:30:49Z">
                  <w:rPr>
                    <w:rFonts w:ascii="Arial" w:hAnsi="宋体" w:cs="Arial"/>
                    <w:b/>
                    <w:color w:val="000000"/>
                    <w:sz w:val="32"/>
                    <w:szCs w:val="32"/>
                    <w:highlight w:val="none"/>
                  </w:rPr>
                </w:rPrChange>
              </w:rPr>
              <w:t>页</w:t>
            </w:r>
            <w:r>
              <w:rPr>
                <w:rFonts w:ascii="Arial" w:hAnsi="Arial" w:cs="Arial"/>
                <w:b/>
                <w:color w:val="auto"/>
                <w:sz w:val="32"/>
                <w:szCs w:val="32"/>
                <w:highlight w:val="none"/>
                <w:rPrChange w:id="47" w:author="PAICS" w:date="2022-09-29T12:30:49Z">
                  <w:rPr>
                    <w:rFonts w:ascii="Arial" w:hAnsi="Arial" w:cs="Arial"/>
                    <w:b/>
                    <w:color w:val="000000"/>
                    <w:sz w:val="32"/>
                    <w:szCs w:val="32"/>
                    <w:highlight w:val="none"/>
                  </w:rPr>
                </w:rPrChange>
              </w:rPr>
              <w:t xml:space="preserve">   </w:t>
            </w:r>
            <w:r>
              <w:rPr>
                <w:rFonts w:ascii="Arial" w:hAnsi="宋体" w:cs="Arial"/>
                <w:b/>
                <w:color w:val="auto"/>
                <w:sz w:val="32"/>
                <w:szCs w:val="32"/>
                <w:highlight w:val="none"/>
                <w:rPrChange w:id="48" w:author="PAICS" w:date="2022-09-29T12:30:49Z">
                  <w:rPr>
                    <w:rFonts w:ascii="Arial" w:hAnsi="宋体" w:cs="Arial"/>
                    <w:b/>
                    <w:color w:val="000000"/>
                    <w:sz w:val="32"/>
                    <w:szCs w:val="32"/>
                    <w:highlight w:val="none"/>
                  </w:rPr>
                </w:rPrChange>
              </w:rPr>
              <w:t>数</w:t>
            </w:r>
          </w:p>
        </w:tc>
        <w:tc>
          <w:tcPr>
            <w:tcW w:w="4196" w:type="dxa"/>
            <w:vAlign w:val="center"/>
          </w:tcPr>
          <w:p>
            <w:pPr>
              <w:spacing w:line="360" w:lineRule="auto"/>
              <w:jc w:val="center"/>
              <w:rPr>
                <w:rFonts w:ascii="宋体" w:hAnsi="宋体" w:cs="宋体"/>
                <w:b/>
                <w:color w:val="auto"/>
                <w:sz w:val="32"/>
                <w:szCs w:val="32"/>
                <w:highlight w:val="none"/>
                <w:rPrChange w:id="49" w:author="PAICS" w:date="2022-09-29T12:30:49Z">
                  <w:rPr>
                    <w:rFonts w:ascii="宋体" w:hAnsi="宋体" w:cs="宋体"/>
                    <w:b/>
                    <w:color w:val="000000"/>
                    <w:sz w:val="32"/>
                    <w:szCs w:val="32"/>
                    <w:highlight w:val="none"/>
                  </w:rPr>
                </w:rPrChange>
              </w:rPr>
            </w:pPr>
            <w:r>
              <w:rPr>
                <w:rFonts w:hint="eastAsia" w:ascii="宋体" w:hAnsi="宋体" w:cs="宋体"/>
                <w:b/>
                <w:color w:val="auto"/>
                <w:sz w:val="32"/>
                <w:szCs w:val="32"/>
                <w:highlight w:val="none"/>
                <w:rPrChange w:id="50" w:author="PAICS" w:date="2022-09-29T12:30:49Z">
                  <w:rPr>
                    <w:rFonts w:hint="eastAsia" w:ascii="宋体" w:hAnsi="宋体" w:cs="宋体"/>
                    <w:b/>
                    <w:color w:val="000000"/>
                    <w:sz w:val="32"/>
                    <w:szCs w:val="32"/>
                    <w:highlight w:val="none"/>
                  </w:rPr>
                </w:rPrChange>
              </w:rPr>
              <w:t>共</w:t>
            </w:r>
            <w:r>
              <w:rPr>
                <w:rFonts w:hint="eastAsia" w:ascii="宋体" w:hAnsi="宋体" w:cs="宋体"/>
                <w:b/>
                <w:color w:val="auto"/>
                <w:sz w:val="32"/>
                <w:szCs w:val="32"/>
                <w:highlight w:val="none"/>
                <w:lang w:val="en-US" w:eastAsia="zh-CN"/>
                <w:rPrChange w:id="51" w:author="PAICS" w:date="2022-09-29T12:30:49Z">
                  <w:rPr>
                    <w:rFonts w:hint="eastAsia" w:ascii="宋体" w:hAnsi="宋体" w:cs="宋体"/>
                    <w:b/>
                    <w:color w:val="000000"/>
                    <w:sz w:val="32"/>
                    <w:szCs w:val="32"/>
                    <w:highlight w:val="none"/>
                    <w:lang w:val="en-US" w:eastAsia="zh-CN"/>
                  </w:rPr>
                </w:rPrChange>
              </w:rPr>
              <w:t>19</w:t>
            </w:r>
            <w:r>
              <w:rPr>
                <w:rFonts w:hint="eastAsia" w:ascii="宋体" w:hAnsi="宋体" w:cs="宋体"/>
                <w:b/>
                <w:color w:val="auto"/>
                <w:sz w:val="32"/>
                <w:szCs w:val="32"/>
                <w:highlight w:val="none"/>
                <w:rPrChange w:id="52" w:author="PAICS" w:date="2022-09-29T12:30:49Z">
                  <w:rPr>
                    <w:rFonts w:hint="eastAsia" w:ascii="宋体" w:hAnsi="宋体" w:cs="宋体"/>
                    <w:b/>
                    <w:color w:val="000000"/>
                    <w:sz w:val="32"/>
                    <w:szCs w:val="32"/>
                    <w:highlight w:val="none"/>
                  </w:rPr>
                </w:rPrChange>
              </w:rPr>
              <w:t>页</w:t>
            </w:r>
          </w:p>
        </w:tc>
      </w:tr>
    </w:tbl>
    <w:p>
      <w:pPr>
        <w:spacing w:line="360" w:lineRule="auto"/>
        <w:rPr>
          <w:rFonts w:ascii="Arial" w:hAnsi="Arial" w:cs="Arial"/>
          <w:color w:val="auto"/>
          <w:highlight w:val="none"/>
          <w:rPrChange w:id="53"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54"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55" w:author="PAICS" w:date="2022-09-29T12:30:49Z">
            <w:rPr>
              <w:rFonts w:ascii="Arial" w:hAnsi="Arial" w:cs="Arial"/>
              <w:color w:val="000000"/>
              <w:highlight w:val="none"/>
            </w:rPr>
          </w:rPrChange>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auto"/>
                <w:sz w:val="36"/>
                <w:szCs w:val="36"/>
                <w:highlight w:val="none"/>
                <w:rPrChange w:id="56" w:author="PAICS" w:date="2022-09-29T12:30:49Z">
                  <w:rPr>
                    <w:rFonts w:ascii="Arial" w:hAnsi="Arial" w:cs="Arial"/>
                    <w:color w:val="000000"/>
                    <w:sz w:val="36"/>
                    <w:szCs w:val="36"/>
                    <w:highlight w:val="none"/>
                  </w:rPr>
                </w:rPrChange>
              </w:rPr>
            </w:pPr>
            <w:r>
              <w:rPr>
                <w:rFonts w:ascii="Arial" w:hAnsi="宋体" w:cs="Arial"/>
                <w:b/>
                <w:color w:val="auto"/>
                <w:sz w:val="36"/>
                <w:szCs w:val="36"/>
                <w:highlight w:val="none"/>
                <w:rPrChange w:id="57" w:author="PAICS" w:date="2022-09-29T12:30:49Z">
                  <w:rPr>
                    <w:rFonts w:ascii="Arial" w:hAnsi="宋体" w:cs="Arial"/>
                    <w:b/>
                    <w:color w:val="000000"/>
                    <w:sz w:val="36"/>
                    <w:szCs w:val="36"/>
                    <w:highlight w:val="none"/>
                  </w:rPr>
                </w:rPrChange>
              </w:rPr>
              <w:t>编制</w:t>
            </w:r>
            <w:r>
              <w:rPr>
                <w:rFonts w:hint="eastAsia" w:ascii="Arial" w:hAnsi="宋体" w:cs="Arial"/>
                <w:b/>
                <w:color w:val="auto"/>
                <w:sz w:val="36"/>
                <w:szCs w:val="36"/>
                <w:highlight w:val="none"/>
                <w:rPrChange w:id="58" w:author="PAICS" w:date="2022-09-29T12:30:49Z">
                  <w:rPr>
                    <w:rFonts w:hint="eastAsia" w:ascii="Arial" w:hAnsi="宋体" w:cs="Arial"/>
                    <w:b/>
                    <w:color w:val="000000"/>
                    <w:sz w:val="36"/>
                    <w:szCs w:val="36"/>
                    <w:highlight w:val="none"/>
                  </w:rPr>
                </w:rPrChange>
              </w:rPr>
              <w:t>/日期</w:t>
            </w:r>
          </w:p>
        </w:tc>
        <w:tc>
          <w:tcPr>
            <w:tcW w:w="4308" w:type="dxa"/>
            <w:vAlign w:val="center"/>
          </w:tcPr>
          <w:p>
            <w:pPr>
              <w:spacing w:line="360" w:lineRule="auto"/>
              <w:jc w:val="center"/>
              <w:rPr>
                <w:rFonts w:ascii="Arial" w:hAnsi="Arial" w:cs="Arial"/>
                <w:color w:val="auto"/>
                <w:sz w:val="36"/>
                <w:szCs w:val="36"/>
                <w:highlight w:val="none"/>
                <w:rPrChange w:id="59" w:author="PAICS" w:date="2022-09-29T12:30:49Z">
                  <w:rPr>
                    <w:rFonts w:ascii="Arial" w:hAnsi="Arial" w:cs="Arial"/>
                    <w:color w:val="000000"/>
                    <w:sz w:val="36"/>
                    <w:szCs w:val="36"/>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auto"/>
                <w:sz w:val="36"/>
                <w:szCs w:val="36"/>
                <w:highlight w:val="none"/>
                <w:rPrChange w:id="60" w:author="PAICS" w:date="2022-09-29T12:30:49Z">
                  <w:rPr>
                    <w:rFonts w:ascii="Arial" w:hAnsi="Arial" w:cs="Arial"/>
                    <w:color w:val="000000"/>
                    <w:sz w:val="36"/>
                    <w:szCs w:val="36"/>
                    <w:highlight w:val="none"/>
                  </w:rPr>
                </w:rPrChange>
              </w:rPr>
            </w:pPr>
            <w:r>
              <w:rPr>
                <w:rFonts w:hint="eastAsia" w:ascii="Arial" w:hAnsi="宋体" w:cs="Arial"/>
                <w:b/>
                <w:color w:val="auto"/>
                <w:sz w:val="36"/>
                <w:szCs w:val="36"/>
                <w:highlight w:val="none"/>
                <w:rPrChange w:id="61" w:author="PAICS" w:date="2022-09-29T12:30:49Z">
                  <w:rPr>
                    <w:rFonts w:hint="eastAsia" w:ascii="Arial" w:hAnsi="宋体" w:cs="Arial"/>
                    <w:b/>
                    <w:color w:val="000000"/>
                    <w:sz w:val="36"/>
                    <w:szCs w:val="36"/>
                    <w:highlight w:val="none"/>
                  </w:rPr>
                </w:rPrChange>
              </w:rPr>
              <w:t>审核/日期</w:t>
            </w:r>
          </w:p>
        </w:tc>
        <w:tc>
          <w:tcPr>
            <w:tcW w:w="4308" w:type="dxa"/>
            <w:vAlign w:val="center"/>
          </w:tcPr>
          <w:p>
            <w:pPr>
              <w:spacing w:line="360" w:lineRule="auto"/>
              <w:jc w:val="center"/>
              <w:rPr>
                <w:rFonts w:ascii="Arial" w:hAnsi="Arial" w:cs="Arial"/>
                <w:color w:val="auto"/>
                <w:sz w:val="36"/>
                <w:szCs w:val="36"/>
                <w:highlight w:val="none"/>
                <w:rPrChange w:id="62" w:author="PAICS" w:date="2022-09-29T12:30:49Z">
                  <w:rPr>
                    <w:rFonts w:ascii="Arial" w:hAnsi="Arial" w:cs="Arial"/>
                    <w:color w:val="000000"/>
                    <w:sz w:val="36"/>
                    <w:szCs w:val="36"/>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auto"/>
                <w:sz w:val="36"/>
                <w:szCs w:val="36"/>
                <w:highlight w:val="none"/>
                <w:rPrChange w:id="63" w:author="PAICS" w:date="2022-09-29T12:30:49Z">
                  <w:rPr>
                    <w:rFonts w:ascii="Arial" w:hAnsi="Arial" w:cs="Arial"/>
                    <w:color w:val="000000"/>
                    <w:sz w:val="36"/>
                    <w:szCs w:val="36"/>
                    <w:highlight w:val="none"/>
                  </w:rPr>
                </w:rPrChange>
              </w:rPr>
            </w:pPr>
            <w:r>
              <w:rPr>
                <w:rFonts w:ascii="Arial" w:hAnsi="宋体" w:cs="Arial"/>
                <w:b/>
                <w:color w:val="auto"/>
                <w:sz w:val="36"/>
                <w:szCs w:val="36"/>
                <w:highlight w:val="none"/>
                <w:rPrChange w:id="64" w:author="PAICS" w:date="2022-09-29T12:30:49Z">
                  <w:rPr>
                    <w:rFonts w:ascii="Arial" w:hAnsi="宋体" w:cs="Arial"/>
                    <w:b/>
                    <w:color w:val="000000"/>
                    <w:sz w:val="36"/>
                    <w:szCs w:val="36"/>
                    <w:highlight w:val="none"/>
                  </w:rPr>
                </w:rPrChange>
              </w:rPr>
              <w:t>批准</w:t>
            </w:r>
            <w:r>
              <w:rPr>
                <w:rFonts w:hint="eastAsia" w:ascii="Arial" w:hAnsi="宋体" w:cs="Arial"/>
                <w:b/>
                <w:color w:val="auto"/>
                <w:sz w:val="36"/>
                <w:szCs w:val="36"/>
                <w:highlight w:val="none"/>
                <w:rPrChange w:id="65" w:author="PAICS" w:date="2022-09-29T12:30:49Z">
                  <w:rPr>
                    <w:rFonts w:hint="eastAsia" w:ascii="Arial" w:hAnsi="宋体" w:cs="Arial"/>
                    <w:b/>
                    <w:color w:val="000000"/>
                    <w:sz w:val="36"/>
                    <w:szCs w:val="36"/>
                    <w:highlight w:val="none"/>
                  </w:rPr>
                </w:rPrChange>
              </w:rPr>
              <w:t>/日期</w:t>
            </w:r>
          </w:p>
        </w:tc>
        <w:tc>
          <w:tcPr>
            <w:tcW w:w="4308" w:type="dxa"/>
            <w:vAlign w:val="center"/>
          </w:tcPr>
          <w:p>
            <w:pPr>
              <w:spacing w:line="360" w:lineRule="auto"/>
              <w:jc w:val="center"/>
              <w:rPr>
                <w:rFonts w:ascii="Arial" w:hAnsi="Arial" w:cs="Arial"/>
                <w:color w:val="auto"/>
                <w:sz w:val="36"/>
                <w:szCs w:val="36"/>
                <w:highlight w:val="none"/>
                <w:rPrChange w:id="66" w:author="PAICS" w:date="2022-09-29T12:30:49Z">
                  <w:rPr>
                    <w:rFonts w:ascii="Arial" w:hAnsi="Arial" w:cs="Arial"/>
                    <w:color w:val="000000"/>
                    <w:sz w:val="36"/>
                    <w:szCs w:val="36"/>
                    <w:highlight w:val="none"/>
                  </w:rPr>
                </w:rPrChange>
              </w:rPr>
            </w:pPr>
          </w:p>
        </w:tc>
      </w:tr>
    </w:tbl>
    <w:p>
      <w:pPr>
        <w:spacing w:line="360" w:lineRule="auto"/>
        <w:rPr>
          <w:rFonts w:ascii="Arial" w:hAnsi="Arial" w:cs="Arial"/>
          <w:color w:val="auto"/>
          <w:highlight w:val="none"/>
          <w:rPrChange w:id="67" w:author="PAICS" w:date="2022-09-29T12:30:49Z">
            <w:rPr>
              <w:rFonts w:ascii="Arial" w:hAnsi="Arial" w:cs="Arial"/>
              <w:color w:val="000000"/>
              <w:highlight w:val="none"/>
            </w:rPr>
          </w:rPrChange>
        </w:rPr>
      </w:pPr>
      <w:r>
        <w:rPr>
          <w:rFonts w:hint="eastAsia" w:ascii="Arial" w:hAnsi="Arial" w:cs="Arial"/>
          <w:color w:val="auto"/>
          <w:highlight w:val="none"/>
          <w:rPrChange w:id="68" w:author="PAICS" w:date="2022-09-29T12:30:49Z">
            <w:rPr>
              <w:rFonts w:hint="eastAsia" w:ascii="Arial" w:hAnsi="Arial" w:cs="Arial"/>
              <w:color w:val="000000"/>
              <w:highlight w:val="none"/>
            </w:rPr>
          </w:rPrChange>
        </w:rPr>
        <w:t xml:space="preserve">  </w:t>
      </w:r>
    </w:p>
    <w:p>
      <w:pPr>
        <w:spacing w:line="360" w:lineRule="auto"/>
        <w:rPr>
          <w:rFonts w:ascii="Arial" w:hAnsi="Arial" w:cs="Arial"/>
          <w:color w:val="auto"/>
          <w:highlight w:val="none"/>
          <w:rPrChange w:id="69" w:author="PAICS" w:date="2022-09-29T12:30:49Z">
            <w:rPr>
              <w:rFonts w:ascii="Arial" w:hAnsi="Arial" w:cs="Arial"/>
              <w:color w:val="000000"/>
              <w:highlight w:val="none"/>
            </w:rPr>
          </w:rPrChange>
        </w:rPr>
      </w:pPr>
      <w:r>
        <w:rPr>
          <w:rFonts w:hint="eastAsia" w:ascii="Arial" w:hAnsi="Arial" w:cs="Arial"/>
          <w:color w:val="auto"/>
          <w:highlight w:val="none"/>
          <w:rPrChange w:id="70" w:author="PAICS" w:date="2022-09-29T12:30:49Z">
            <w:rPr>
              <w:rFonts w:hint="eastAsia" w:ascii="Arial" w:hAnsi="Arial" w:cs="Arial"/>
              <w:color w:val="000000"/>
              <w:highlight w:val="none"/>
            </w:rPr>
          </w:rPrChange>
        </w:rPr>
        <w:t xml:space="preserve">   </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4822"/>
        <w:gridCol w:w="1500"/>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jc w:val="center"/>
        </w:trPr>
        <w:tc>
          <w:tcPr>
            <w:tcW w:w="1703" w:type="dxa"/>
            <w:vAlign w:val="center"/>
          </w:tcPr>
          <w:p>
            <w:pPr>
              <w:spacing w:line="360" w:lineRule="auto"/>
              <w:jc w:val="center"/>
              <w:rPr>
                <w:rFonts w:asciiTheme="majorEastAsia" w:hAnsiTheme="majorEastAsia" w:eastAsiaTheme="majorEastAsia" w:cstheme="majorEastAsia"/>
                <w:b/>
                <w:bCs w:val="0"/>
                <w:color w:val="auto"/>
                <w:sz w:val="24"/>
                <w:highlight w:val="none"/>
                <w:rPrChange w:id="71" w:author="PAICS" w:date="2022-09-29T12:30:49Z">
                  <w:rPr>
                    <w:rFonts w:asciiTheme="majorEastAsia" w:hAnsiTheme="majorEastAsia" w:eastAsiaTheme="majorEastAsia" w:cstheme="majorEastAsia"/>
                    <w:b/>
                    <w:bCs w:val="0"/>
                    <w:color w:val="000000"/>
                    <w:sz w:val="24"/>
                    <w:highlight w:val="none"/>
                  </w:rPr>
                </w:rPrChange>
              </w:rPr>
            </w:pPr>
            <w:r>
              <w:rPr>
                <w:rFonts w:hint="eastAsia" w:asciiTheme="majorEastAsia" w:hAnsiTheme="majorEastAsia" w:eastAsiaTheme="majorEastAsia" w:cstheme="majorEastAsia"/>
                <w:b/>
                <w:bCs w:val="0"/>
                <w:color w:val="auto"/>
                <w:sz w:val="24"/>
                <w:highlight w:val="none"/>
                <w:rPrChange w:id="72" w:author="PAICS" w:date="2022-09-29T12:30:49Z">
                  <w:rPr>
                    <w:rFonts w:hint="eastAsia" w:asciiTheme="majorEastAsia" w:hAnsiTheme="majorEastAsia" w:eastAsiaTheme="majorEastAsia" w:cstheme="majorEastAsia"/>
                    <w:b/>
                    <w:bCs w:val="0"/>
                    <w:color w:val="000000"/>
                    <w:sz w:val="24"/>
                    <w:highlight w:val="none"/>
                  </w:rPr>
                </w:rPrChange>
              </w:rPr>
              <w:t>修订日期</w:t>
            </w:r>
          </w:p>
        </w:tc>
        <w:tc>
          <w:tcPr>
            <w:tcW w:w="4822" w:type="dxa"/>
            <w:vAlign w:val="center"/>
          </w:tcPr>
          <w:p>
            <w:pPr>
              <w:spacing w:line="360" w:lineRule="auto"/>
              <w:jc w:val="center"/>
              <w:rPr>
                <w:rFonts w:asciiTheme="majorEastAsia" w:hAnsiTheme="majorEastAsia" w:eastAsiaTheme="majorEastAsia" w:cstheme="majorEastAsia"/>
                <w:b/>
                <w:bCs w:val="0"/>
                <w:color w:val="auto"/>
                <w:sz w:val="24"/>
                <w:highlight w:val="none"/>
                <w:rPrChange w:id="73" w:author="PAICS" w:date="2022-09-29T12:30:49Z">
                  <w:rPr>
                    <w:rFonts w:asciiTheme="majorEastAsia" w:hAnsiTheme="majorEastAsia" w:eastAsiaTheme="majorEastAsia" w:cstheme="majorEastAsia"/>
                    <w:b/>
                    <w:bCs w:val="0"/>
                    <w:color w:val="000000"/>
                    <w:sz w:val="24"/>
                    <w:highlight w:val="none"/>
                  </w:rPr>
                </w:rPrChange>
              </w:rPr>
            </w:pPr>
            <w:r>
              <w:rPr>
                <w:rFonts w:hint="eastAsia" w:asciiTheme="majorEastAsia" w:hAnsiTheme="majorEastAsia" w:eastAsiaTheme="majorEastAsia" w:cstheme="majorEastAsia"/>
                <w:b/>
                <w:bCs w:val="0"/>
                <w:color w:val="auto"/>
                <w:sz w:val="24"/>
                <w:highlight w:val="none"/>
                <w:rPrChange w:id="74" w:author="PAICS" w:date="2022-09-29T12:30:49Z">
                  <w:rPr>
                    <w:rFonts w:hint="eastAsia" w:asciiTheme="majorEastAsia" w:hAnsiTheme="majorEastAsia" w:eastAsiaTheme="majorEastAsia" w:cstheme="majorEastAsia"/>
                    <w:b/>
                    <w:bCs w:val="0"/>
                    <w:color w:val="000000"/>
                    <w:sz w:val="24"/>
                    <w:highlight w:val="none"/>
                  </w:rPr>
                </w:rPrChange>
              </w:rPr>
              <w:t>修订内容</w:t>
            </w:r>
          </w:p>
        </w:tc>
        <w:tc>
          <w:tcPr>
            <w:tcW w:w="1500" w:type="dxa"/>
            <w:vAlign w:val="center"/>
          </w:tcPr>
          <w:p>
            <w:pPr>
              <w:spacing w:line="360" w:lineRule="auto"/>
              <w:jc w:val="center"/>
              <w:rPr>
                <w:rFonts w:hint="default" w:asciiTheme="majorEastAsia" w:hAnsiTheme="majorEastAsia" w:eastAsiaTheme="majorEastAsia" w:cstheme="majorEastAsia"/>
                <w:b/>
                <w:bCs w:val="0"/>
                <w:color w:val="auto"/>
                <w:sz w:val="24"/>
                <w:highlight w:val="none"/>
                <w:lang w:val="en-US" w:eastAsia="zh-CN"/>
                <w:rPrChange w:id="75" w:author="PAICS" w:date="2022-09-29T12:30:49Z">
                  <w:rPr>
                    <w:rFonts w:hint="default" w:asciiTheme="majorEastAsia" w:hAnsiTheme="majorEastAsia" w:eastAsiaTheme="majorEastAsia" w:cstheme="majorEastAsia"/>
                    <w:b/>
                    <w:bCs w:val="0"/>
                    <w:color w:val="000000"/>
                    <w:sz w:val="24"/>
                    <w:highlight w:val="none"/>
                    <w:lang w:val="en-US" w:eastAsia="zh-CN"/>
                  </w:rPr>
                </w:rPrChange>
              </w:rPr>
            </w:pPr>
            <w:r>
              <w:rPr>
                <w:rFonts w:hint="eastAsia" w:asciiTheme="majorEastAsia" w:hAnsiTheme="majorEastAsia" w:eastAsiaTheme="majorEastAsia" w:cstheme="majorEastAsia"/>
                <w:b/>
                <w:bCs w:val="0"/>
                <w:color w:val="auto"/>
                <w:sz w:val="24"/>
                <w:highlight w:val="none"/>
                <w:rPrChange w:id="76" w:author="PAICS" w:date="2022-09-29T12:30:49Z">
                  <w:rPr>
                    <w:rFonts w:hint="eastAsia" w:asciiTheme="majorEastAsia" w:hAnsiTheme="majorEastAsia" w:eastAsiaTheme="majorEastAsia" w:cstheme="majorEastAsia"/>
                    <w:b/>
                    <w:bCs w:val="0"/>
                    <w:color w:val="000000"/>
                    <w:sz w:val="24"/>
                    <w:highlight w:val="none"/>
                  </w:rPr>
                </w:rPrChange>
              </w:rPr>
              <w:t>修订版本</w:t>
            </w:r>
            <w:r>
              <w:rPr>
                <w:rFonts w:hint="eastAsia" w:asciiTheme="majorEastAsia" w:hAnsiTheme="majorEastAsia" w:eastAsiaTheme="majorEastAsia" w:cstheme="majorEastAsia"/>
                <w:b/>
                <w:bCs w:val="0"/>
                <w:color w:val="auto"/>
                <w:sz w:val="24"/>
                <w:highlight w:val="none"/>
                <w:lang w:eastAsia="zh-Hans"/>
                <w:rPrChange w:id="77" w:author="PAICS" w:date="2022-09-29T12:30:49Z">
                  <w:rPr>
                    <w:rFonts w:hint="eastAsia" w:asciiTheme="majorEastAsia" w:hAnsiTheme="majorEastAsia" w:eastAsiaTheme="majorEastAsia" w:cstheme="majorEastAsia"/>
                    <w:b/>
                    <w:bCs w:val="0"/>
                    <w:color w:val="000000"/>
                    <w:sz w:val="24"/>
                    <w:highlight w:val="none"/>
                    <w:lang w:eastAsia="zh-Hans"/>
                  </w:rPr>
                </w:rPrChange>
              </w:rPr>
              <w:t>号</w:t>
            </w:r>
          </w:p>
        </w:tc>
        <w:tc>
          <w:tcPr>
            <w:tcW w:w="1853" w:type="dxa"/>
            <w:vAlign w:val="center"/>
          </w:tcPr>
          <w:p>
            <w:pPr>
              <w:spacing w:line="360" w:lineRule="auto"/>
              <w:jc w:val="center"/>
              <w:rPr>
                <w:rFonts w:hint="default" w:asciiTheme="majorEastAsia" w:hAnsiTheme="majorEastAsia" w:eastAsiaTheme="majorEastAsia" w:cstheme="majorEastAsia"/>
                <w:b/>
                <w:bCs w:val="0"/>
                <w:color w:val="auto"/>
                <w:sz w:val="24"/>
                <w:highlight w:val="none"/>
                <w:lang w:val="en-US" w:eastAsia="zh-CN"/>
                <w:rPrChange w:id="78" w:author="PAICS" w:date="2022-09-29T12:30:49Z">
                  <w:rPr>
                    <w:rFonts w:hint="default" w:asciiTheme="majorEastAsia" w:hAnsiTheme="majorEastAsia" w:eastAsiaTheme="majorEastAsia" w:cstheme="majorEastAsia"/>
                    <w:b/>
                    <w:bCs w:val="0"/>
                    <w:color w:val="000000"/>
                    <w:sz w:val="24"/>
                    <w:highlight w:val="none"/>
                    <w:lang w:val="en-US" w:eastAsia="zh-CN"/>
                  </w:rPr>
                </w:rPrChange>
              </w:rPr>
            </w:pPr>
            <w:r>
              <w:rPr>
                <w:rFonts w:hint="eastAsia" w:asciiTheme="majorEastAsia" w:hAnsiTheme="majorEastAsia" w:eastAsiaTheme="majorEastAsia" w:cstheme="majorEastAsia"/>
                <w:b/>
                <w:bCs w:val="0"/>
                <w:color w:val="auto"/>
                <w:sz w:val="24"/>
                <w:highlight w:val="none"/>
                <w:lang w:val="en-US" w:eastAsia="zh-CN"/>
                <w:rPrChange w:id="79" w:author="PAICS" w:date="2022-09-29T12:30:49Z">
                  <w:rPr>
                    <w:rFonts w:hint="eastAsia" w:asciiTheme="majorEastAsia" w:hAnsiTheme="majorEastAsia" w:eastAsiaTheme="majorEastAsia" w:cstheme="majorEastAsia"/>
                    <w:b/>
                    <w:bCs w:val="0"/>
                    <w:color w:val="000000"/>
                    <w:sz w:val="24"/>
                    <w:highlight w:val="none"/>
                    <w:lang w:val="en-US" w:eastAsia="zh-CN"/>
                  </w:rPr>
                </w:rPrChange>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703" w:type="dxa"/>
            <w:vAlign w:val="center"/>
          </w:tcPr>
          <w:p>
            <w:pPr>
              <w:pStyle w:val="21"/>
              <w:widowControl/>
              <w:spacing w:before="0" w:beforeAutospacing="0" w:after="0" w:afterAutospacing="0" w:line="360" w:lineRule="auto"/>
              <w:jc w:val="center"/>
              <w:rPr>
                <w:rFonts w:asciiTheme="majorEastAsia" w:hAnsiTheme="majorEastAsia" w:eastAsiaTheme="majorEastAsia" w:cstheme="majorEastAsia"/>
                <w:color w:val="auto"/>
                <w:highlight w:val="none"/>
                <w:rPrChange w:id="80" w:author="PAICS" w:date="2022-09-29T12:30:49Z">
                  <w:rPr>
                    <w:rFonts w:asciiTheme="majorEastAsia" w:hAnsiTheme="majorEastAsia" w:eastAsiaTheme="majorEastAsia" w:cstheme="majorEastAsia"/>
                    <w:color w:val="000000"/>
                    <w:highlight w:val="none"/>
                  </w:rPr>
                </w:rPrChange>
              </w:rPr>
            </w:pPr>
            <w:r>
              <w:rPr>
                <w:rFonts w:hint="eastAsia" w:asciiTheme="majorEastAsia" w:hAnsiTheme="majorEastAsia" w:eastAsiaTheme="majorEastAsia" w:cstheme="majorEastAsia"/>
                <w:color w:val="auto"/>
                <w:highlight w:val="none"/>
                <w:lang w:bidi="ar"/>
                <w:rPrChange w:id="81" w:author="PAICS" w:date="2022-09-29T12:30:49Z">
                  <w:rPr>
                    <w:rFonts w:hint="eastAsia" w:asciiTheme="majorEastAsia" w:hAnsiTheme="majorEastAsia" w:eastAsiaTheme="majorEastAsia" w:cstheme="majorEastAsia"/>
                    <w:highlight w:val="none"/>
                    <w:lang w:bidi="ar"/>
                  </w:rPr>
                </w:rPrChange>
              </w:rPr>
              <w:t>2019-0</w:t>
            </w:r>
            <w:r>
              <w:rPr>
                <w:rFonts w:hint="eastAsia" w:asciiTheme="majorEastAsia" w:hAnsiTheme="majorEastAsia" w:eastAsiaTheme="majorEastAsia" w:cstheme="majorEastAsia"/>
                <w:color w:val="auto"/>
                <w:highlight w:val="none"/>
                <w:lang w:val="en-US" w:eastAsia="zh-CN" w:bidi="ar"/>
                <w:rPrChange w:id="82" w:author="PAICS" w:date="2022-09-29T12:30:49Z">
                  <w:rPr>
                    <w:rFonts w:hint="eastAsia" w:asciiTheme="majorEastAsia" w:hAnsiTheme="majorEastAsia" w:eastAsiaTheme="majorEastAsia" w:cstheme="majorEastAsia"/>
                    <w:highlight w:val="none"/>
                    <w:lang w:val="en-US" w:eastAsia="zh-CN" w:bidi="ar"/>
                  </w:rPr>
                </w:rPrChange>
              </w:rPr>
              <w:t>4</w:t>
            </w:r>
            <w:r>
              <w:rPr>
                <w:rFonts w:hint="eastAsia" w:asciiTheme="majorEastAsia" w:hAnsiTheme="majorEastAsia" w:eastAsiaTheme="majorEastAsia" w:cstheme="majorEastAsia"/>
                <w:color w:val="auto"/>
                <w:highlight w:val="none"/>
                <w:lang w:bidi="ar"/>
                <w:rPrChange w:id="83" w:author="PAICS" w:date="2022-09-29T12:30:49Z">
                  <w:rPr>
                    <w:rFonts w:hint="eastAsia" w:asciiTheme="majorEastAsia" w:hAnsiTheme="majorEastAsia" w:eastAsiaTheme="majorEastAsia" w:cstheme="majorEastAsia"/>
                    <w:highlight w:val="none"/>
                    <w:lang w:bidi="ar"/>
                  </w:rPr>
                </w:rPrChange>
              </w:rPr>
              <w:t>-16</w:t>
            </w: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lang w:eastAsia="zh-Hans"/>
                <w:rPrChange w:id="84" w:author="PAICS" w:date="2022-09-29T12:30:49Z">
                  <w:rPr>
                    <w:rFonts w:asciiTheme="majorEastAsia" w:hAnsiTheme="majorEastAsia" w:eastAsiaTheme="majorEastAsia" w:cstheme="majorEastAsia"/>
                    <w:color w:val="000000"/>
                    <w:sz w:val="24"/>
                    <w:highlight w:val="none"/>
                    <w:lang w:eastAsia="zh-Hans"/>
                  </w:rPr>
                </w:rPrChange>
              </w:rPr>
            </w:pPr>
            <w:r>
              <w:rPr>
                <w:rFonts w:hint="eastAsia" w:asciiTheme="majorEastAsia" w:hAnsiTheme="majorEastAsia" w:eastAsiaTheme="majorEastAsia" w:cstheme="majorEastAsia"/>
                <w:color w:val="auto"/>
                <w:sz w:val="24"/>
                <w:highlight w:val="none"/>
                <w:lang w:eastAsia="zh-Hans"/>
                <w:rPrChange w:id="85" w:author="PAICS" w:date="2022-09-29T12:30:49Z">
                  <w:rPr>
                    <w:rFonts w:hint="eastAsia" w:asciiTheme="majorEastAsia" w:hAnsiTheme="majorEastAsia" w:eastAsiaTheme="majorEastAsia" w:cstheme="majorEastAsia"/>
                    <w:color w:val="000000"/>
                    <w:sz w:val="24"/>
                    <w:highlight w:val="none"/>
                    <w:lang w:eastAsia="zh-Hans"/>
                  </w:rPr>
                </w:rPrChange>
              </w:rPr>
              <w:t>新增产品关键主体功能，影像处理</w:t>
            </w:r>
            <w:r>
              <w:rPr>
                <w:rFonts w:hint="default" w:asciiTheme="majorEastAsia" w:hAnsiTheme="majorEastAsia" w:eastAsiaTheme="majorEastAsia" w:cstheme="majorEastAsia"/>
                <w:color w:val="auto"/>
                <w:sz w:val="24"/>
                <w:highlight w:val="none"/>
                <w:lang w:eastAsia="zh-Hans"/>
                <w:rPrChange w:id="86" w:author="PAICS" w:date="2022-09-29T12:30:49Z">
                  <w:rPr>
                    <w:rFonts w:hint="default" w:asciiTheme="majorEastAsia" w:hAnsiTheme="majorEastAsia" w:eastAsiaTheme="majorEastAsia" w:cstheme="majorEastAsia"/>
                    <w:color w:val="000000"/>
                    <w:sz w:val="24"/>
                    <w:highlight w:val="none"/>
                    <w:lang w:eastAsia="zh-Hans"/>
                  </w:rPr>
                </w:rPrChange>
              </w:rPr>
              <w:t>、</w:t>
            </w:r>
            <w:r>
              <w:rPr>
                <w:rFonts w:hint="eastAsia" w:asciiTheme="majorEastAsia" w:hAnsiTheme="majorEastAsia" w:eastAsiaTheme="majorEastAsia" w:cstheme="majorEastAsia"/>
                <w:color w:val="auto"/>
                <w:sz w:val="24"/>
                <w:highlight w:val="none"/>
                <w:lang w:eastAsia="zh-Hans"/>
                <w:rPrChange w:id="87" w:author="PAICS" w:date="2022-09-29T12:30:49Z">
                  <w:rPr>
                    <w:rFonts w:hint="eastAsia" w:asciiTheme="majorEastAsia" w:hAnsiTheme="majorEastAsia" w:eastAsiaTheme="majorEastAsia" w:cstheme="majorEastAsia"/>
                    <w:color w:val="000000"/>
                    <w:sz w:val="24"/>
                    <w:highlight w:val="none"/>
                    <w:lang w:eastAsia="zh-Hans"/>
                  </w:rPr>
                </w:rPrChange>
              </w:rPr>
              <w:t>用户登录、系统设置&amp;授权</w:t>
            </w:r>
          </w:p>
        </w:tc>
        <w:tc>
          <w:tcPr>
            <w:tcW w:w="1500" w:type="dxa"/>
            <w:vAlign w:val="center"/>
          </w:tcPr>
          <w:p>
            <w:pPr>
              <w:spacing w:line="360" w:lineRule="auto"/>
              <w:jc w:val="center"/>
              <w:rPr>
                <w:rFonts w:hint="default" w:asciiTheme="majorEastAsia" w:hAnsiTheme="majorEastAsia" w:eastAsiaTheme="majorEastAsia" w:cstheme="majorEastAsia"/>
                <w:color w:val="auto"/>
                <w:sz w:val="24"/>
                <w:highlight w:val="none"/>
                <w:lang w:val="en-US" w:eastAsia="zh-CN"/>
                <w:rPrChange w:id="88" w:author="PAICS" w:date="2022-09-29T12:30:49Z">
                  <w:rPr>
                    <w:rFonts w:hint="default" w:asciiTheme="majorEastAsia" w:hAnsiTheme="majorEastAsia" w:eastAsiaTheme="majorEastAsia" w:cstheme="majorEastAsia"/>
                    <w:color w:val="000000"/>
                    <w:sz w:val="24"/>
                    <w:highlight w:val="none"/>
                    <w:lang w:val="en-US" w:eastAsia="zh-CN"/>
                  </w:rPr>
                </w:rPrChange>
              </w:rPr>
            </w:pPr>
            <w:r>
              <w:rPr>
                <w:rFonts w:hint="eastAsia" w:asciiTheme="majorEastAsia" w:hAnsiTheme="majorEastAsia" w:eastAsiaTheme="majorEastAsia" w:cstheme="majorEastAsia"/>
                <w:color w:val="auto"/>
                <w:sz w:val="24"/>
                <w:highlight w:val="none"/>
                <w:lang w:val="en-US" w:eastAsia="zh-CN"/>
                <w:rPrChange w:id="89" w:author="PAICS" w:date="2022-09-29T12:30:49Z">
                  <w:rPr>
                    <w:rFonts w:hint="eastAsia" w:asciiTheme="majorEastAsia" w:hAnsiTheme="majorEastAsia" w:eastAsiaTheme="majorEastAsia" w:cstheme="majorEastAsia"/>
                    <w:color w:val="000000"/>
                    <w:sz w:val="24"/>
                    <w:highlight w:val="none"/>
                    <w:lang w:val="en-US" w:eastAsia="zh-CN"/>
                  </w:rPr>
                </w:rPrChange>
              </w:rPr>
              <w:t>A/0</w:t>
            </w:r>
          </w:p>
        </w:tc>
        <w:tc>
          <w:tcPr>
            <w:tcW w:w="1853" w:type="dxa"/>
            <w:vAlign w:val="center"/>
          </w:tcPr>
          <w:p>
            <w:pPr>
              <w:spacing w:line="360" w:lineRule="auto"/>
              <w:jc w:val="center"/>
              <w:rPr>
                <w:rFonts w:hint="default" w:asciiTheme="majorEastAsia" w:hAnsiTheme="majorEastAsia" w:eastAsiaTheme="majorEastAsia" w:cstheme="majorEastAsia"/>
                <w:color w:val="auto"/>
                <w:sz w:val="24"/>
                <w:highlight w:val="none"/>
                <w:lang w:val="en-US" w:eastAsia="zh-CN"/>
                <w:rPrChange w:id="90" w:author="PAICS" w:date="2022-09-29T12:30:49Z">
                  <w:rPr>
                    <w:rFonts w:hint="default" w:asciiTheme="majorEastAsia" w:hAnsiTheme="majorEastAsia" w:eastAsiaTheme="majorEastAsia" w:cstheme="majorEastAsia"/>
                    <w:color w:val="000000"/>
                    <w:sz w:val="24"/>
                    <w:highlight w:val="none"/>
                    <w:lang w:val="en-US" w:eastAsia="zh-CN"/>
                  </w:rPr>
                </w:rPrChange>
              </w:rPr>
            </w:pPr>
            <w:r>
              <w:rPr>
                <w:rFonts w:hint="eastAsia" w:asciiTheme="majorEastAsia" w:hAnsiTheme="majorEastAsia" w:eastAsiaTheme="majorEastAsia" w:cstheme="majorEastAsia"/>
                <w:color w:val="auto"/>
                <w:sz w:val="24"/>
                <w:highlight w:val="none"/>
                <w:lang w:val="en-US" w:eastAsia="zh-CN"/>
                <w:rPrChange w:id="91" w:author="PAICS" w:date="2022-09-29T12:30:49Z">
                  <w:rPr>
                    <w:rFonts w:hint="eastAsia" w:asciiTheme="majorEastAsia" w:hAnsiTheme="majorEastAsia" w:eastAsiaTheme="majorEastAsia" w:cstheme="majorEastAsia"/>
                    <w:color w:val="000000"/>
                    <w:sz w:val="24"/>
                    <w:highlight w:val="none"/>
                    <w:lang w:val="en-US" w:eastAsia="zh-CN"/>
                  </w:rPr>
                </w:rPrChange>
              </w:rPr>
              <w:t>V_0.8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92" w:author="PAICS" w:date="2022-09-29T12:30:49Z">
                  <w:rPr>
                    <w:rFonts w:asciiTheme="majorEastAsia" w:hAnsiTheme="majorEastAsia" w:eastAsiaTheme="majorEastAsia" w:cstheme="majorEastAsia"/>
                    <w:color w:val="000000"/>
                    <w:sz w:val="24"/>
                    <w:highlight w:val="none"/>
                  </w:rPr>
                </w:rPrChange>
              </w:rPr>
            </w:pPr>
            <w:r>
              <w:rPr>
                <w:rFonts w:hint="eastAsia" w:asciiTheme="majorEastAsia" w:hAnsiTheme="majorEastAsia" w:eastAsiaTheme="majorEastAsia" w:cstheme="majorEastAsia"/>
                <w:color w:val="auto"/>
                <w:sz w:val="24"/>
                <w:highlight w:val="none"/>
                <w:rPrChange w:id="93" w:author="PAICS" w:date="2022-09-29T12:30:49Z">
                  <w:rPr>
                    <w:rFonts w:hint="eastAsia" w:asciiTheme="majorEastAsia" w:hAnsiTheme="majorEastAsia" w:eastAsiaTheme="majorEastAsia" w:cstheme="majorEastAsia"/>
                    <w:color w:val="000000"/>
                    <w:sz w:val="24"/>
                    <w:highlight w:val="none"/>
                  </w:rPr>
                </w:rPrChange>
              </w:rPr>
              <w:t>2020-05-10</w:t>
            </w: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94" w:author="PAICS" w:date="2022-09-29T12:30:49Z">
                  <w:rPr>
                    <w:rFonts w:asciiTheme="majorEastAsia" w:hAnsiTheme="majorEastAsia" w:eastAsiaTheme="majorEastAsia" w:cstheme="majorEastAsia"/>
                    <w:color w:val="000000"/>
                    <w:sz w:val="24"/>
                    <w:highlight w:val="none"/>
                  </w:rPr>
                </w:rPrChange>
              </w:rPr>
            </w:pPr>
            <w:r>
              <w:rPr>
                <w:rFonts w:hint="eastAsia" w:asciiTheme="majorEastAsia" w:hAnsiTheme="majorEastAsia" w:eastAsiaTheme="majorEastAsia" w:cstheme="majorEastAsia"/>
                <w:color w:val="auto"/>
                <w:sz w:val="24"/>
                <w:highlight w:val="none"/>
                <w:lang w:eastAsia="zh-Hans"/>
                <w:rPrChange w:id="95" w:author="PAICS" w:date="2022-09-29T12:30:49Z">
                  <w:rPr>
                    <w:rFonts w:hint="eastAsia" w:asciiTheme="majorEastAsia" w:hAnsiTheme="majorEastAsia" w:eastAsiaTheme="majorEastAsia" w:cstheme="majorEastAsia"/>
                    <w:color w:val="000000"/>
                    <w:sz w:val="24"/>
                    <w:highlight w:val="none"/>
                    <w:lang w:eastAsia="zh-Hans"/>
                  </w:rPr>
                </w:rPrChange>
              </w:rPr>
              <w:t>新增知识图谱功能</w:t>
            </w: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96" w:author="PAICS" w:date="2022-09-29T12:30:49Z">
                  <w:rPr>
                    <w:rFonts w:asciiTheme="majorEastAsia" w:hAnsiTheme="majorEastAsia" w:eastAsiaTheme="majorEastAsia" w:cstheme="majorEastAsia"/>
                    <w:color w:val="000000"/>
                    <w:sz w:val="24"/>
                    <w:highlight w:val="none"/>
                  </w:rPr>
                </w:rPrChange>
              </w:rPr>
            </w:pPr>
            <w:r>
              <w:rPr>
                <w:rFonts w:hint="eastAsia" w:asciiTheme="majorEastAsia" w:hAnsiTheme="majorEastAsia" w:eastAsiaTheme="majorEastAsia" w:cstheme="majorEastAsia"/>
                <w:color w:val="auto"/>
                <w:sz w:val="24"/>
                <w:highlight w:val="none"/>
                <w:lang w:val="en-US" w:eastAsia="zh-CN"/>
                <w:rPrChange w:id="97" w:author="PAICS" w:date="2022-09-29T12:30:49Z">
                  <w:rPr>
                    <w:rFonts w:hint="eastAsia" w:asciiTheme="majorEastAsia" w:hAnsiTheme="majorEastAsia" w:eastAsiaTheme="majorEastAsia" w:cstheme="majorEastAsia"/>
                    <w:color w:val="000000"/>
                    <w:sz w:val="24"/>
                    <w:highlight w:val="none"/>
                    <w:lang w:val="en-US" w:eastAsia="zh-CN"/>
                  </w:rPr>
                </w:rPrChange>
              </w:rPr>
              <w:t>A/1</w:t>
            </w:r>
          </w:p>
        </w:tc>
        <w:tc>
          <w:tcPr>
            <w:tcW w:w="1853" w:type="dxa"/>
            <w:vAlign w:val="center"/>
          </w:tcPr>
          <w:p>
            <w:pPr>
              <w:spacing w:line="360" w:lineRule="auto"/>
              <w:jc w:val="center"/>
              <w:rPr>
                <w:rFonts w:hint="default" w:asciiTheme="majorEastAsia" w:hAnsiTheme="majorEastAsia" w:eastAsiaTheme="majorEastAsia" w:cstheme="majorEastAsia"/>
                <w:color w:val="auto"/>
                <w:sz w:val="24"/>
                <w:highlight w:val="none"/>
                <w:lang w:val="en-US"/>
                <w:rPrChange w:id="98" w:author="PAICS" w:date="2022-09-29T12:30:49Z">
                  <w:rPr>
                    <w:rFonts w:hint="default" w:asciiTheme="majorEastAsia" w:hAnsiTheme="majorEastAsia" w:eastAsiaTheme="majorEastAsia" w:cstheme="majorEastAsia"/>
                    <w:color w:val="000000"/>
                    <w:sz w:val="24"/>
                    <w:highlight w:val="none"/>
                    <w:lang w:val="en-US"/>
                  </w:rPr>
                </w:rPrChange>
              </w:rPr>
            </w:pPr>
            <w:r>
              <w:rPr>
                <w:rFonts w:hint="eastAsia" w:asciiTheme="majorEastAsia" w:hAnsiTheme="majorEastAsia" w:eastAsiaTheme="majorEastAsia" w:cstheme="majorEastAsia"/>
                <w:color w:val="auto"/>
                <w:sz w:val="24"/>
                <w:highlight w:val="none"/>
                <w:lang w:val="en-US" w:eastAsia="zh-CN"/>
                <w:rPrChange w:id="99" w:author="PAICS" w:date="2022-09-29T12:30:49Z">
                  <w:rPr>
                    <w:rFonts w:hint="eastAsia" w:asciiTheme="majorEastAsia" w:hAnsiTheme="majorEastAsia" w:eastAsiaTheme="majorEastAsia" w:cstheme="majorEastAsia"/>
                    <w:color w:val="000000"/>
                    <w:sz w:val="24"/>
                    <w:highlight w:val="none"/>
                    <w:lang w:val="en-US" w:eastAsia="zh-CN"/>
                  </w:rPr>
                </w:rPrChange>
              </w:rPr>
              <w:t>V_0.9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00" w:author="PAICS" w:date="2022-09-29T12:30:49Z">
                  <w:rPr>
                    <w:rFonts w:asciiTheme="majorEastAsia" w:hAnsiTheme="majorEastAsia" w:eastAsiaTheme="majorEastAsia" w:cstheme="majorEastAsia"/>
                    <w:color w:val="000000"/>
                    <w:sz w:val="24"/>
                    <w:highlight w:val="none"/>
                  </w:rPr>
                </w:rPrChange>
              </w:rPr>
            </w:pPr>
            <w:r>
              <w:rPr>
                <w:rFonts w:hint="eastAsia" w:asciiTheme="majorEastAsia" w:hAnsiTheme="majorEastAsia" w:eastAsiaTheme="majorEastAsia" w:cstheme="majorEastAsia"/>
                <w:color w:val="auto"/>
                <w:sz w:val="24"/>
                <w:highlight w:val="none"/>
                <w:rPrChange w:id="101" w:author="PAICS" w:date="2022-09-29T12:30:49Z">
                  <w:rPr>
                    <w:rFonts w:hint="eastAsia" w:asciiTheme="majorEastAsia" w:hAnsiTheme="majorEastAsia" w:eastAsiaTheme="majorEastAsia" w:cstheme="majorEastAsia"/>
                    <w:color w:val="000000"/>
                    <w:sz w:val="24"/>
                    <w:highlight w:val="none"/>
                  </w:rPr>
                </w:rPrChange>
              </w:rPr>
              <w:t>202</w:t>
            </w:r>
            <w:r>
              <w:rPr>
                <w:rFonts w:hint="eastAsia" w:asciiTheme="majorEastAsia" w:hAnsiTheme="majorEastAsia" w:eastAsiaTheme="majorEastAsia" w:cstheme="majorEastAsia"/>
                <w:color w:val="auto"/>
                <w:sz w:val="24"/>
                <w:highlight w:val="none"/>
                <w:lang w:val="en-US" w:eastAsia="zh-CN"/>
                <w:rPrChange w:id="102" w:author="PAICS" w:date="2022-09-29T12:30:49Z">
                  <w:rPr>
                    <w:rFonts w:hint="eastAsia" w:asciiTheme="majorEastAsia" w:hAnsiTheme="majorEastAsia" w:eastAsiaTheme="majorEastAsia" w:cstheme="majorEastAsia"/>
                    <w:color w:val="000000"/>
                    <w:sz w:val="24"/>
                    <w:highlight w:val="none"/>
                    <w:lang w:val="en-US" w:eastAsia="zh-CN"/>
                  </w:rPr>
                </w:rPrChange>
              </w:rPr>
              <w:t>1</w:t>
            </w:r>
            <w:r>
              <w:rPr>
                <w:rFonts w:hint="eastAsia" w:asciiTheme="majorEastAsia" w:hAnsiTheme="majorEastAsia" w:eastAsiaTheme="majorEastAsia" w:cstheme="majorEastAsia"/>
                <w:color w:val="auto"/>
                <w:sz w:val="24"/>
                <w:highlight w:val="none"/>
                <w:rPrChange w:id="103" w:author="PAICS" w:date="2022-09-29T12:30:49Z">
                  <w:rPr>
                    <w:rFonts w:hint="eastAsia" w:asciiTheme="majorEastAsia" w:hAnsiTheme="majorEastAsia" w:eastAsiaTheme="majorEastAsia" w:cstheme="majorEastAsia"/>
                    <w:color w:val="000000"/>
                    <w:sz w:val="24"/>
                    <w:highlight w:val="none"/>
                  </w:rPr>
                </w:rPrChange>
              </w:rPr>
              <w:t>-1</w:t>
            </w:r>
            <w:r>
              <w:rPr>
                <w:rFonts w:hint="eastAsia" w:asciiTheme="majorEastAsia" w:hAnsiTheme="majorEastAsia" w:eastAsiaTheme="majorEastAsia" w:cstheme="majorEastAsia"/>
                <w:color w:val="auto"/>
                <w:sz w:val="24"/>
                <w:highlight w:val="none"/>
                <w:lang w:val="en-US" w:eastAsia="zh-CN"/>
                <w:rPrChange w:id="104" w:author="PAICS" w:date="2022-09-29T12:30:49Z">
                  <w:rPr>
                    <w:rFonts w:hint="eastAsia" w:asciiTheme="majorEastAsia" w:hAnsiTheme="majorEastAsia" w:eastAsiaTheme="majorEastAsia" w:cstheme="majorEastAsia"/>
                    <w:color w:val="000000"/>
                    <w:sz w:val="24"/>
                    <w:highlight w:val="none"/>
                    <w:lang w:val="en-US" w:eastAsia="zh-CN"/>
                  </w:rPr>
                </w:rPrChange>
              </w:rPr>
              <w:t>1</w:t>
            </w:r>
            <w:r>
              <w:rPr>
                <w:rFonts w:hint="eastAsia" w:asciiTheme="majorEastAsia" w:hAnsiTheme="majorEastAsia" w:eastAsiaTheme="majorEastAsia" w:cstheme="majorEastAsia"/>
                <w:color w:val="auto"/>
                <w:sz w:val="24"/>
                <w:highlight w:val="none"/>
                <w:rPrChange w:id="105" w:author="PAICS" w:date="2022-09-29T12:30:49Z">
                  <w:rPr>
                    <w:rFonts w:hint="eastAsia" w:asciiTheme="majorEastAsia" w:hAnsiTheme="majorEastAsia" w:eastAsiaTheme="majorEastAsia" w:cstheme="majorEastAsia"/>
                    <w:color w:val="000000"/>
                    <w:sz w:val="24"/>
                    <w:highlight w:val="none"/>
                  </w:rPr>
                </w:rPrChange>
              </w:rPr>
              <w:t>-</w:t>
            </w:r>
            <w:r>
              <w:rPr>
                <w:rFonts w:hint="eastAsia" w:asciiTheme="majorEastAsia" w:hAnsiTheme="majorEastAsia" w:eastAsiaTheme="majorEastAsia" w:cstheme="majorEastAsia"/>
                <w:color w:val="auto"/>
                <w:sz w:val="24"/>
                <w:highlight w:val="none"/>
                <w:lang w:val="en-US" w:eastAsia="zh-CN"/>
                <w:rPrChange w:id="106" w:author="PAICS" w:date="2022-09-29T12:30:49Z">
                  <w:rPr>
                    <w:rFonts w:hint="eastAsia" w:asciiTheme="majorEastAsia" w:hAnsiTheme="majorEastAsia" w:eastAsiaTheme="majorEastAsia" w:cstheme="majorEastAsia"/>
                    <w:color w:val="000000"/>
                    <w:sz w:val="24"/>
                    <w:highlight w:val="none"/>
                    <w:lang w:val="en-US" w:eastAsia="zh-CN"/>
                  </w:rPr>
                </w:rPrChange>
              </w:rPr>
              <w:t>08</w:t>
            </w: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lang w:eastAsia="zh-Hans"/>
                <w:rPrChange w:id="107" w:author="PAICS" w:date="2022-09-29T12:30:49Z">
                  <w:rPr>
                    <w:rFonts w:asciiTheme="majorEastAsia" w:hAnsiTheme="majorEastAsia" w:eastAsiaTheme="majorEastAsia" w:cstheme="majorEastAsia"/>
                    <w:color w:val="000000"/>
                    <w:sz w:val="24"/>
                    <w:highlight w:val="none"/>
                    <w:lang w:eastAsia="zh-Hans"/>
                  </w:rPr>
                </w:rPrChange>
              </w:rPr>
            </w:pPr>
            <w:r>
              <w:rPr>
                <w:rFonts w:hint="eastAsia" w:asciiTheme="majorEastAsia" w:hAnsiTheme="majorEastAsia" w:eastAsiaTheme="majorEastAsia" w:cstheme="majorEastAsia"/>
                <w:color w:val="auto"/>
                <w:sz w:val="24"/>
                <w:highlight w:val="none"/>
                <w:lang w:eastAsia="zh-Hans"/>
                <w:rPrChange w:id="108" w:author="PAICS" w:date="2022-09-29T12:30:49Z">
                  <w:rPr>
                    <w:rFonts w:hint="eastAsia" w:asciiTheme="majorEastAsia" w:hAnsiTheme="majorEastAsia" w:eastAsiaTheme="majorEastAsia" w:cstheme="majorEastAsia"/>
                    <w:color w:val="000000"/>
                    <w:sz w:val="24"/>
                    <w:highlight w:val="none"/>
                    <w:lang w:eastAsia="zh-Hans"/>
                  </w:rPr>
                </w:rPrChange>
              </w:rPr>
              <w:t>新增图文报告功能</w:t>
            </w:r>
          </w:p>
        </w:tc>
        <w:tc>
          <w:tcPr>
            <w:tcW w:w="1500" w:type="dxa"/>
            <w:vAlign w:val="center"/>
          </w:tcPr>
          <w:p>
            <w:pPr>
              <w:spacing w:line="360" w:lineRule="auto"/>
              <w:jc w:val="center"/>
              <w:rPr>
                <w:rFonts w:hint="default" w:asciiTheme="majorEastAsia" w:hAnsiTheme="majorEastAsia" w:eastAsiaTheme="majorEastAsia" w:cstheme="majorEastAsia"/>
                <w:color w:val="auto"/>
                <w:sz w:val="24"/>
                <w:highlight w:val="none"/>
                <w:lang w:val="en-US" w:eastAsia="zh-CN"/>
                <w:rPrChange w:id="109" w:author="PAICS" w:date="2022-09-29T12:30:49Z">
                  <w:rPr>
                    <w:rFonts w:hint="default" w:asciiTheme="majorEastAsia" w:hAnsiTheme="majorEastAsia" w:eastAsiaTheme="majorEastAsia" w:cstheme="majorEastAsia"/>
                    <w:color w:val="000000"/>
                    <w:sz w:val="24"/>
                    <w:highlight w:val="none"/>
                    <w:lang w:val="en-US" w:eastAsia="zh-CN"/>
                  </w:rPr>
                </w:rPrChange>
              </w:rPr>
            </w:pPr>
            <w:r>
              <w:rPr>
                <w:rFonts w:hint="eastAsia" w:asciiTheme="majorEastAsia" w:hAnsiTheme="majorEastAsia" w:eastAsiaTheme="majorEastAsia" w:cstheme="majorEastAsia"/>
                <w:color w:val="auto"/>
                <w:sz w:val="24"/>
                <w:highlight w:val="none"/>
                <w:lang w:val="en-US" w:eastAsia="zh-CN"/>
                <w:rPrChange w:id="110" w:author="PAICS" w:date="2022-09-29T12:30:49Z">
                  <w:rPr>
                    <w:rFonts w:hint="eastAsia" w:asciiTheme="majorEastAsia" w:hAnsiTheme="majorEastAsia" w:eastAsiaTheme="majorEastAsia" w:cstheme="majorEastAsia"/>
                    <w:color w:val="000000"/>
                    <w:sz w:val="24"/>
                    <w:highlight w:val="none"/>
                    <w:lang w:val="en-US" w:eastAsia="zh-CN"/>
                  </w:rPr>
                </w:rPrChange>
              </w:rPr>
              <w:t>A/2</w:t>
            </w:r>
          </w:p>
        </w:tc>
        <w:tc>
          <w:tcPr>
            <w:tcW w:w="1853" w:type="dxa"/>
            <w:vAlign w:val="center"/>
          </w:tcPr>
          <w:p>
            <w:pPr>
              <w:spacing w:line="360" w:lineRule="auto"/>
              <w:jc w:val="center"/>
              <w:rPr>
                <w:rFonts w:hint="default" w:asciiTheme="majorEastAsia" w:hAnsiTheme="majorEastAsia" w:eastAsiaTheme="majorEastAsia" w:cstheme="majorEastAsia"/>
                <w:color w:val="auto"/>
                <w:sz w:val="24"/>
                <w:highlight w:val="none"/>
                <w:lang w:val="en-US"/>
                <w:rPrChange w:id="111" w:author="PAICS" w:date="2022-09-29T12:30:49Z">
                  <w:rPr>
                    <w:rFonts w:hint="default" w:asciiTheme="majorEastAsia" w:hAnsiTheme="majorEastAsia" w:eastAsiaTheme="majorEastAsia" w:cstheme="majorEastAsia"/>
                    <w:color w:val="000000"/>
                    <w:sz w:val="24"/>
                    <w:highlight w:val="none"/>
                    <w:lang w:val="en-US"/>
                  </w:rPr>
                </w:rPrChange>
              </w:rPr>
            </w:pPr>
            <w:r>
              <w:rPr>
                <w:rFonts w:hint="eastAsia" w:asciiTheme="majorEastAsia" w:hAnsiTheme="majorEastAsia" w:eastAsiaTheme="majorEastAsia" w:cstheme="majorEastAsia"/>
                <w:color w:val="auto"/>
                <w:sz w:val="24"/>
                <w:highlight w:val="none"/>
                <w:lang w:val="en-US" w:eastAsia="zh-CN"/>
                <w:rPrChange w:id="112" w:author="PAICS" w:date="2022-09-29T12:30:49Z">
                  <w:rPr>
                    <w:rFonts w:hint="eastAsia" w:asciiTheme="majorEastAsia" w:hAnsiTheme="majorEastAsia" w:eastAsiaTheme="majorEastAsia" w:cstheme="majorEastAsia"/>
                    <w:color w:val="000000"/>
                    <w:sz w:val="24"/>
                    <w:highlight w:val="none"/>
                    <w:lang w:val="en-US" w:eastAsia="zh-CN"/>
                  </w:rPr>
                </w:rPrChange>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13"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14"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15"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16"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17"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18"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19"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20"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21"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22"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23"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24"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25"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26"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27"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28"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29"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30"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31"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32"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33"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34"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35"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36"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37"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38"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39"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40"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41"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42"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43"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44"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45"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46"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47"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48"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49"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50"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51"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52" w:author="PAICS" w:date="2022-09-29T12:30:49Z">
                  <w:rPr>
                    <w:rFonts w:asciiTheme="majorEastAsia" w:hAnsiTheme="majorEastAsia" w:eastAsiaTheme="majorEastAsia" w:cstheme="majorEastAsia"/>
                    <w:color w:val="000000"/>
                    <w:sz w:val="24"/>
                    <w:highlight w:val="non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703" w:type="dxa"/>
            <w:vAlign w:val="center"/>
          </w:tcPr>
          <w:p>
            <w:pPr>
              <w:spacing w:line="360" w:lineRule="auto"/>
              <w:jc w:val="center"/>
              <w:rPr>
                <w:rFonts w:asciiTheme="majorEastAsia" w:hAnsiTheme="majorEastAsia" w:eastAsiaTheme="majorEastAsia" w:cstheme="majorEastAsia"/>
                <w:color w:val="auto"/>
                <w:sz w:val="24"/>
                <w:highlight w:val="none"/>
                <w:rPrChange w:id="153" w:author="PAICS" w:date="2022-09-29T12:30:49Z">
                  <w:rPr>
                    <w:rFonts w:asciiTheme="majorEastAsia" w:hAnsiTheme="majorEastAsia" w:eastAsiaTheme="majorEastAsia" w:cstheme="majorEastAsia"/>
                    <w:color w:val="000000"/>
                    <w:sz w:val="24"/>
                    <w:highlight w:val="none"/>
                  </w:rPr>
                </w:rPrChange>
              </w:rPr>
            </w:pPr>
          </w:p>
        </w:tc>
        <w:tc>
          <w:tcPr>
            <w:tcW w:w="4822" w:type="dxa"/>
            <w:vAlign w:val="center"/>
          </w:tcPr>
          <w:p>
            <w:pPr>
              <w:spacing w:line="360" w:lineRule="auto"/>
              <w:jc w:val="center"/>
              <w:rPr>
                <w:rFonts w:asciiTheme="majorEastAsia" w:hAnsiTheme="majorEastAsia" w:eastAsiaTheme="majorEastAsia" w:cstheme="majorEastAsia"/>
                <w:color w:val="auto"/>
                <w:sz w:val="24"/>
                <w:highlight w:val="none"/>
                <w:rPrChange w:id="154" w:author="PAICS" w:date="2022-09-29T12:30:49Z">
                  <w:rPr>
                    <w:rFonts w:asciiTheme="majorEastAsia" w:hAnsiTheme="majorEastAsia" w:eastAsiaTheme="majorEastAsia" w:cstheme="majorEastAsia"/>
                    <w:color w:val="000000"/>
                    <w:sz w:val="24"/>
                    <w:highlight w:val="none"/>
                  </w:rPr>
                </w:rPrChange>
              </w:rPr>
            </w:pPr>
          </w:p>
        </w:tc>
        <w:tc>
          <w:tcPr>
            <w:tcW w:w="1500" w:type="dxa"/>
            <w:vAlign w:val="center"/>
          </w:tcPr>
          <w:p>
            <w:pPr>
              <w:spacing w:line="360" w:lineRule="auto"/>
              <w:jc w:val="center"/>
              <w:rPr>
                <w:rFonts w:asciiTheme="majorEastAsia" w:hAnsiTheme="majorEastAsia" w:eastAsiaTheme="majorEastAsia" w:cstheme="majorEastAsia"/>
                <w:color w:val="auto"/>
                <w:sz w:val="24"/>
                <w:highlight w:val="none"/>
                <w:rPrChange w:id="155" w:author="PAICS" w:date="2022-09-29T12:30:49Z">
                  <w:rPr>
                    <w:rFonts w:asciiTheme="majorEastAsia" w:hAnsiTheme="majorEastAsia" w:eastAsiaTheme="majorEastAsia" w:cstheme="majorEastAsia"/>
                    <w:color w:val="000000"/>
                    <w:sz w:val="24"/>
                    <w:highlight w:val="none"/>
                  </w:rPr>
                </w:rPrChange>
              </w:rPr>
            </w:pPr>
          </w:p>
        </w:tc>
        <w:tc>
          <w:tcPr>
            <w:tcW w:w="1853" w:type="dxa"/>
            <w:vAlign w:val="center"/>
          </w:tcPr>
          <w:p>
            <w:pPr>
              <w:spacing w:line="360" w:lineRule="auto"/>
              <w:jc w:val="center"/>
              <w:rPr>
                <w:rFonts w:asciiTheme="majorEastAsia" w:hAnsiTheme="majorEastAsia" w:eastAsiaTheme="majorEastAsia" w:cstheme="majorEastAsia"/>
                <w:color w:val="auto"/>
                <w:sz w:val="24"/>
                <w:highlight w:val="none"/>
                <w:rPrChange w:id="156" w:author="PAICS" w:date="2022-09-29T12:30:49Z">
                  <w:rPr>
                    <w:rFonts w:asciiTheme="majorEastAsia" w:hAnsiTheme="majorEastAsia" w:eastAsiaTheme="majorEastAsia" w:cstheme="majorEastAsia"/>
                    <w:color w:val="000000"/>
                    <w:sz w:val="24"/>
                    <w:highlight w:val="none"/>
                  </w:rPr>
                </w:rPrChange>
              </w:rPr>
            </w:pPr>
          </w:p>
        </w:tc>
      </w:tr>
    </w:tbl>
    <w:p>
      <w:pPr>
        <w:spacing w:line="360" w:lineRule="auto"/>
        <w:rPr>
          <w:rFonts w:ascii="Arial" w:hAnsi="Arial" w:cs="Arial"/>
          <w:color w:val="auto"/>
          <w:highlight w:val="none"/>
          <w:rPrChange w:id="157"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58"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59"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0"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1"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2"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3"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4"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5"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6"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7"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8"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69" w:author="PAICS" w:date="2022-09-29T12:30:49Z">
            <w:rPr>
              <w:rFonts w:ascii="Arial" w:hAnsi="Arial" w:cs="Arial"/>
              <w:color w:val="000000"/>
              <w:highlight w:val="none"/>
            </w:rPr>
          </w:rPrChange>
        </w:rPr>
      </w:pPr>
    </w:p>
    <w:p>
      <w:pPr>
        <w:spacing w:line="360" w:lineRule="auto"/>
        <w:rPr>
          <w:rFonts w:ascii="Arial" w:hAnsi="Arial" w:cs="Arial"/>
          <w:color w:val="auto"/>
          <w:highlight w:val="none"/>
          <w:rPrChange w:id="170" w:author="PAICS" w:date="2022-09-29T12:30:49Z">
            <w:rPr>
              <w:rFonts w:ascii="Arial" w:hAnsi="Arial" w:cs="Arial"/>
              <w:color w:val="000000"/>
              <w:highlight w:val="none"/>
            </w:rPr>
          </w:rPrChange>
        </w:rPr>
      </w:pPr>
    </w:p>
    <w:p>
      <w:pPr>
        <w:spacing w:line="360" w:lineRule="auto"/>
        <w:jc w:val="center"/>
        <w:rPr>
          <w:b/>
          <w:bCs/>
          <w:color w:val="auto"/>
          <w:sz w:val="44"/>
          <w:szCs w:val="44"/>
          <w:highlight w:val="none"/>
          <w:rPrChange w:id="171" w:author="PAICS" w:date="2022-09-29T12:30:49Z">
            <w:rPr>
              <w:b/>
              <w:bCs/>
              <w:sz w:val="44"/>
              <w:szCs w:val="44"/>
              <w:highlight w:val="none"/>
            </w:rPr>
          </w:rPrChange>
        </w:rPr>
      </w:pPr>
      <w:r>
        <w:rPr>
          <w:rFonts w:ascii="宋体" w:hAnsi="宋体"/>
          <w:b/>
          <w:bCs/>
          <w:color w:val="auto"/>
          <w:sz w:val="44"/>
          <w:szCs w:val="44"/>
          <w:highlight w:val="none"/>
          <w:rPrChange w:id="172" w:author="PAICS" w:date="2022-09-29T12:30:49Z">
            <w:rPr>
              <w:rFonts w:ascii="宋体" w:hAnsi="宋体"/>
              <w:b/>
              <w:bCs/>
              <w:sz w:val="44"/>
              <w:szCs w:val="44"/>
              <w:highlight w:val="none"/>
            </w:rPr>
          </w:rPrChange>
        </w:rPr>
        <w:t>目录</w:t>
      </w:r>
    </w:p>
    <w:p>
      <w:pPr>
        <w:pStyle w:val="19"/>
        <w:tabs>
          <w:tab w:val="right" w:leader="dot" w:pos="9746"/>
        </w:tabs>
        <w:spacing w:line="360" w:lineRule="auto"/>
        <w:rPr>
          <w:color w:val="auto"/>
          <w:rPrChange w:id="173" w:author="PAICS" w:date="2022-09-29T12:30:49Z">
            <w:rPr/>
          </w:rPrChange>
        </w:rPr>
      </w:pPr>
      <w:r>
        <w:rPr>
          <w:rFonts w:hint="eastAsia" w:ascii="Arial" w:hAnsi="Arial" w:cs="Arial"/>
          <w:color w:val="auto"/>
          <w:highlight w:val="none"/>
          <w:rPrChange w:id="174"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175" w:author="PAICS" w:date="2022-09-29T12:30:49Z">
            <w:rPr>
              <w:rFonts w:hint="eastAsia" w:ascii="Arial" w:hAnsi="Arial" w:cs="Arial"/>
              <w:color w:val="000000"/>
              <w:highlight w:val="none"/>
            </w:rPr>
          </w:rPrChange>
        </w:rPr>
        <w:instrText xml:space="preserve">TOC \o "1-3" \h \u </w:instrText>
      </w:r>
      <w:r>
        <w:rPr>
          <w:rFonts w:hint="eastAsia" w:ascii="Arial" w:hAnsi="Arial" w:cs="Arial"/>
          <w:color w:val="auto"/>
          <w:highlight w:val="none"/>
          <w:rPrChange w:id="176" w:author="PAICS" w:date="2022-09-29T12:30:49Z">
            <w:rPr>
              <w:rFonts w:hint="eastAsia" w:ascii="Arial" w:hAnsi="Arial" w:cs="Arial"/>
              <w:color w:val="000000"/>
              <w:highlight w:val="none"/>
            </w:rPr>
          </w:rPrChange>
        </w:rPr>
        <w:fldChar w:fldCharType="separate"/>
      </w:r>
      <w:r>
        <w:rPr>
          <w:rFonts w:hint="eastAsia" w:ascii="Arial" w:hAnsi="Arial" w:cs="Arial"/>
          <w:color w:val="auto"/>
          <w:highlight w:val="none"/>
          <w:rPrChange w:id="177"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178" w:author="PAICS" w:date="2022-09-29T12:30:49Z">
            <w:rPr>
              <w:rFonts w:hint="eastAsia" w:ascii="Arial" w:hAnsi="Arial" w:cs="Arial"/>
              <w:highlight w:val="none"/>
            </w:rPr>
          </w:rPrChange>
        </w:rPr>
        <w:instrText xml:space="preserve"> HYPERLINK \l _Toc5027 </w:instrText>
      </w:r>
      <w:r>
        <w:rPr>
          <w:rFonts w:hint="eastAsia" w:ascii="Arial" w:hAnsi="Arial" w:cs="Arial"/>
          <w:color w:val="auto"/>
          <w:highlight w:val="none"/>
          <w:rPrChange w:id="179" w:author="PAICS" w:date="2022-09-29T12:30:49Z">
            <w:rPr>
              <w:rFonts w:hint="eastAsia" w:ascii="Arial" w:hAnsi="Arial" w:cs="Arial"/>
              <w:highlight w:val="none"/>
            </w:rPr>
          </w:rPrChange>
        </w:rPr>
        <w:fldChar w:fldCharType="separate"/>
      </w:r>
      <w:r>
        <w:rPr>
          <w:color w:val="auto"/>
          <w:szCs w:val="28"/>
          <w:rPrChange w:id="180" w:author="PAICS" w:date="2022-09-29T12:30:49Z">
            <w:rPr>
              <w:szCs w:val="28"/>
            </w:rPr>
          </w:rPrChange>
        </w:rPr>
        <w:t xml:space="preserve">1. </w:t>
      </w:r>
      <w:r>
        <w:rPr>
          <w:rFonts w:hint="eastAsia"/>
          <w:color w:val="auto"/>
          <w:szCs w:val="28"/>
          <w:highlight w:val="none"/>
          <w:rPrChange w:id="181" w:author="PAICS" w:date="2022-09-29T12:30:49Z">
            <w:rPr>
              <w:rFonts w:hint="eastAsia"/>
              <w:szCs w:val="28"/>
              <w:highlight w:val="none"/>
            </w:rPr>
          </w:rPrChange>
        </w:rPr>
        <w:t>范围</w:t>
      </w:r>
      <w:r>
        <w:rPr>
          <w:color w:val="auto"/>
          <w:rPrChange w:id="182" w:author="PAICS" w:date="2022-09-29T12:30:49Z">
            <w:rPr/>
          </w:rPrChange>
        </w:rPr>
        <w:tab/>
      </w:r>
      <w:r>
        <w:rPr>
          <w:color w:val="auto"/>
          <w:rPrChange w:id="183" w:author="PAICS" w:date="2022-09-29T12:30:49Z">
            <w:rPr/>
          </w:rPrChange>
        </w:rPr>
        <w:fldChar w:fldCharType="begin"/>
      </w:r>
      <w:r>
        <w:rPr>
          <w:color w:val="auto"/>
          <w:rPrChange w:id="184" w:author="PAICS" w:date="2022-09-29T12:30:49Z">
            <w:rPr/>
          </w:rPrChange>
        </w:rPr>
        <w:instrText xml:space="preserve"> PAGEREF _Toc5027 \h </w:instrText>
      </w:r>
      <w:r>
        <w:rPr>
          <w:color w:val="auto"/>
          <w:rPrChange w:id="185" w:author="PAICS" w:date="2022-09-29T12:30:49Z">
            <w:rPr/>
          </w:rPrChange>
        </w:rPr>
        <w:fldChar w:fldCharType="separate"/>
      </w:r>
      <w:r>
        <w:rPr>
          <w:color w:val="auto"/>
          <w:rPrChange w:id="186" w:author="PAICS" w:date="2022-09-29T12:30:49Z">
            <w:rPr/>
          </w:rPrChange>
        </w:rPr>
        <w:t>4</w:t>
      </w:r>
      <w:r>
        <w:rPr>
          <w:color w:val="auto"/>
          <w:rPrChange w:id="187" w:author="PAICS" w:date="2022-09-29T12:30:49Z">
            <w:rPr/>
          </w:rPrChange>
        </w:rPr>
        <w:fldChar w:fldCharType="end"/>
      </w:r>
      <w:r>
        <w:rPr>
          <w:rFonts w:hint="eastAsia" w:ascii="Arial" w:hAnsi="Arial" w:cs="Arial"/>
          <w:color w:val="auto"/>
          <w:highlight w:val="none"/>
          <w:rPrChange w:id="188"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189" w:author="PAICS" w:date="2022-09-29T12:30:49Z">
            <w:rPr/>
          </w:rPrChange>
        </w:rPr>
      </w:pPr>
      <w:r>
        <w:rPr>
          <w:rFonts w:hint="eastAsia" w:ascii="Arial" w:hAnsi="Arial" w:cs="Arial"/>
          <w:color w:val="auto"/>
          <w:highlight w:val="none"/>
          <w:rPrChange w:id="190"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191" w:author="PAICS" w:date="2022-09-29T12:30:49Z">
            <w:rPr>
              <w:rFonts w:hint="eastAsia" w:ascii="Arial" w:hAnsi="Arial" w:cs="Arial"/>
              <w:highlight w:val="none"/>
            </w:rPr>
          </w:rPrChange>
        </w:rPr>
        <w:instrText xml:space="preserve"> HYPERLINK \l _Toc2619 </w:instrText>
      </w:r>
      <w:r>
        <w:rPr>
          <w:rFonts w:hint="eastAsia" w:ascii="Arial" w:hAnsi="Arial" w:cs="Arial"/>
          <w:color w:val="auto"/>
          <w:highlight w:val="none"/>
          <w:rPrChange w:id="192" w:author="PAICS" w:date="2022-09-29T12:30:49Z">
            <w:rPr>
              <w:rFonts w:hint="eastAsia" w:ascii="Arial" w:hAnsi="Arial" w:cs="Arial"/>
              <w:highlight w:val="none"/>
            </w:rPr>
          </w:rPrChange>
        </w:rPr>
        <w:fldChar w:fldCharType="separate"/>
      </w:r>
      <w:r>
        <w:rPr>
          <w:color w:val="auto"/>
          <w:szCs w:val="24"/>
          <w:highlight w:val="none"/>
          <w:rPrChange w:id="193" w:author="PAICS" w:date="2022-09-29T12:30:49Z">
            <w:rPr>
              <w:szCs w:val="24"/>
              <w:highlight w:val="none"/>
            </w:rPr>
          </w:rPrChange>
        </w:rPr>
        <w:t>1.1标识</w:t>
      </w:r>
      <w:r>
        <w:rPr>
          <w:color w:val="auto"/>
          <w:rPrChange w:id="194" w:author="PAICS" w:date="2022-09-29T12:30:49Z">
            <w:rPr/>
          </w:rPrChange>
        </w:rPr>
        <w:tab/>
      </w:r>
      <w:r>
        <w:rPr>
          <w:color w:val="auto"/>
          <w:rPrChange w:id="195" w:author="PAICS" w:date="2022-09-29T12:30:49Z">
            <w:rPr/>
          </w:rPrChange>
        </w:rPr>
        <w:fldChar w:fldCharType="begin"/>
      </w:r>
      <w:r>
        <w:rPr>
          <w:color w:val="auto"/>
          <w:rPrChange w:id="196" w:author="PAICS" w:date="2022-09-29T12:30:49Z">
            <w:rPr/>
          </w:rPrChange>
        </w:rPr>
        <w:instrText xml:space="preserve"> PAGEREF _Toc2619 \h </w:instrText>
      </w:r>
      <w:r>
        <w:rPr>
          <w:color w:val="auto"/>
          <w:rPrChange w:id="197" w:author="PAICS" w:date="2022-09-29T12:30:49Z">
            <w:rPr/>
          </w:rPrChange>
        </w:rPr>
        <w:fldChar w:fldCharType="separate"/>
      </w:r>
      <w:r>
        <w:rPr>
          <w:color w:val="auto"/>
          <w:rPrChange w:id="198" w:author="PAICS" w:date="2022-09-29T12:30:49Z">
            <w:rPr/>
          </w:rPrChange>
        </w:rPr>
        <w:t>4</w:t>
      </w:r>
      <w:r>
        <w:rPr>
          <w:color w:val="auto"/>
          <w:rPrChange w:id="199" w:author="PAICS" w:date="2022-09-29T12:30:49Z">
            <w:rPr/>
          </w:rPrChange>
        </w:rPr>
        <w:fldChar w:fldCharType="end"/>
      </w:r>
      <w:r>
        <w:rPr>
          <w:rFonts w:hint="eastAsia" w:ascii="Arial" w:hAnsi="Arial" w:cs="Arial"/>
          <w:color w:val="auto"/>
          <w:highlight w:val="none"/>
          <w:rPrChange w:id="200"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201" w:author="PAICS" w:date="2022-09-29T12:30:49Z">
            <w:rPr/>
          </w:rPrChange>
        </w:rPr>
      </w:pPr>
      <w:r>
        <w:rPr>
          <w:rFonts w:hint="eastAsia" w:ascii="Arial" w:hAnsi="Arial" w:cs="Arial"/>
          <w:color w:val="auto"/>
          <w:highlight w:val="none"/>
          <w:rPrChange w:id="202"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03" w:author="PAICS" w:date="2022-09-29T12:30:49Z">
            <w:rPr>
              <w:rFonts w:hint="eastAsia" w:ascii="Arial" w:hAnsi="Arial" w:cs="Arial"/>
              <w:highlight w:val="none"/>
            </w:rPr>
          </w:rPrChange>
        </w:rPr>
        <w:instrText xml:space="preserve"> HYPERLINK \l _Toc17194 </w:instrText>
      </w:r>
      <w:r>
        <w:rPr>
          <w:rFonts w:hint="eastAsia" w:ascii="Arial" w:hAnsi="Arial" w:cs="Arial"/>
          <w:color w:val="auto"/>
          <w:highlight w:val="none"/>
          <w:rPrChange w:id="204" w:author="PAICS" w:date="2022-09-29T12:30:49Z">
            <w:rPr>
              <w:rFonts w:hint="eastAsia" w:ascii="Arial" w:hAnsi="Arial" w:cs="Arial"/>
              <w:highlight w:val="none"/>
            </w:rPr>
          </w:rPrChange>
        </w:rPr>
        <w:fldChar w:fldCharType="separate"/>
      </w:r>
      <w:r>
        <w:rPr>
          <w:color w:val="auto"/>
          <w:szCs w:val="24"/>
          <w:highlight w:val="none"/>
          <w:rPrChange w:id="205" w:author="PAICS" w:date="2022-09-29T12:30:49Z">
            <w:rPr>
              <w:szCs w:val="24"/>
              <w:highlight w:val="none"/>
            </w:rPr>
          </w:rPrChange>
        </w:rPr>
        <w:t>1.2系统概述</w:t>
      </w:r>
      <w:r>
        <w:rPr>
          <w:color w:val="auto"/>
          <w:rPrChange w:id="206" w:author="PAICS" w:date="2022-09-29T12:30:49Z">
            <w:rPr/>
          </w:rPrChange>
        </w:rPr>
        <w:tab/>
      </w:r>
      <w:r>
        <w:rPr>
          <w:color w:val="auto"/>
          <w:rPrChange w:id="207" w:author="PAICS" w:date="2022-09-29T12:30:49Z">
            <w:rPr/>
          </w:rPrChange>
        </w:rPr>
        <w:fldChar w:fldCharType="begin"/>
      </w:r>
      <w:r>
        <w:rPr>
          <w:color w:val="auto"/>
          <w:rPrChange w:id="208" w:author="PAICS" w:date="2022-09-29T12:30:49Z">
            <w:rPr/>
          </w:rPrChange>
        </w:rPr>
        <w:instrText xml:space="preserve"> PAGEREF _Toc17194 \h </w:instrText>
      </w:r>
      <w:r>
        <w:rPr>
          <w:color w:val="auto"/>
          <w:rPrChange w:id="209" w:author="PAICS" w:date="2022-09-29T12:30:49Z">
            <w:rPr/>
          </w:rPrChange>
        </w:rPr>
        <w:fldChar w:fldCharType="separate"/>
      </w:r>
      <w:r>
        <w:rPr>
          <w:color w:val="auto"/>
          <w:rPrChange w:id="210" w:author="PAICS" w:date="2022-09-29T12:30:49Z">
            <w:rPr/>
          </w:rPrChange>
        </w:rPr>
        <w:t>5</w:t>
      </w:r>
      <w:r>
        <w:rPr>
          <w:color w:val="auto"/>
          <w:rPrChange w:id="211" w:author="PAICS" w:date="2022-09-29T12:30:49Z">
            <w:rPr/>
          </w:rPrChange>
        </w:rPr>
        <w:fldChar w:fldCharType="end"/>
      </w:r>
      <w:r>
        <w:rPr>
          <w:rFonts w:hint="eastAsia" w:ascii="Arial" w:hAnsi="Arial" w:cs="Arial"/>
          <w:color w:val="auto"/>
          <w:highlight w:val="none"/>
          <w:rPrChange w:id="212"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213" w:author="PAICS" w:date="2022-09-29T12:30:49Z">
            <w:rPr/>
          </w:rPrChange>
        </w:rPr>
      </w:pPr>
      <w:r>
        <w:rPr>
          <w:rFonts w:hint="eastAsia" w:ascii="Arial" w:hAnsi="Arial" w:cs="Arial"/>
          <w:color w:val="auto"/>
          <w:highlight w:val="none"/>
          <w:rPrChange w:id="214"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15" w:author="PAICS" w:date="2022-09-29T12:30:49Z">
            <w:rPr>
              <w:rFonts w:hint="eastAsia" w:ascii="Arial" w:hAnsi="Arial" w:cs="Arial"/>
              <w:highlight w:val="none"/>
            </w:rPr>
          </w:rPrChange>
        </w:rPr>
        <w:instrText xml:space="preserve"> HYPERLINK \l _Toc25449 </w:instrText>
      </w:r>
      <w:r>
        <w:rPr>
          <w:rFonts w:hint="eastAsia" w:ascii="Arial" w:hAnsi="Arial" w:cs="Arial"/>
          <w:color w:val="auto"/>
          <w:highlight w:val="none"/>
          <w:rPrChange w:id="216" w:author="PAICS" w:date="2022-09-29T12:30:49Z">
            <w:rPr>
              <w:rFonts w:hint="eastAsia" w:ascii="Arial" w:hAnsi="Arial" w:cs="Arial"/>
              <w:highlight w:val="none"/>
            </w:rPr>
          </w:rPrChange>
        </w:rPr>
        <w:fldChar w:fldCharType="separate"/>
      </w:r>
      <w:r>
        <w:rPr>
          <w:color w:val="auto"/>
          <w:szCs w:val="24"/>
          <w:highlight w:val="none"/>
          <w:rPrChange w:id="217" w:author="PAICS" w:date="2022-09-29T12:30:49Z">
            <w:rPr>
              <w:szCs w:val="24"/>
              <w:highlight w:val="none"/>
            </w:rPr>
          </w:rPrChange>
        </w:rPr>
        <w:t>1.3文档描述</w:t>
      </w:r>
      <w:r>
        <w:rPr>
          <w:color w:val="auto"/>
          <w:rPrChange w:id="218" w:author="PAICS" w:date="2022-09-29T12:30:49Z">
            <w:rPr/>
          </w:rPrChange>
        </w:rPr>
        <w:tab/>
      </w:r>
      <w:r>
        <w:rPr>
          <w:color w:val="auto"/>
          <w:rPrChange w:id="219" w:author="PAICS" w:date="2022-09-29T12:30:49Z">
            <w:rPr/>
          </w:rPrChange>
        </w:rPr>
        <w:fldChar w:fldCharType="begin"/>
      </w:r>
      <w:r>
        <w:rPr>
          <w:color w:val="auto"/>
          <w:rPrChange w:id="220" w:author="PAICS" w:date="2022-09-29T12:30:49Z">
            <w:rPr/>
          </w:rPrChange>
        </w:rPr>
        <w:instrText xml:space="preserve"> PAGEREF _Toc25449 \h </w:instrText>
      </w:r>
      <w:r>
        <w:rPr>
          <w:color w:val="auto"/>
          <w:rPrChange w:id="221" w:author="PAICS" w:date="2022-09-29T12:30:49Z">
            <w:rPr/>
          </w:rPrChange>
        </w:rPr>
        <w:fldChar w:fldCharType="separate"/>
      </w:r>
      <w:r>
        <w:rPr>
          <w:color w:val="auto"/>
          <w:rPrChange w:id="222" w:author="PAICS" w:date="2022-09-29T12:30:49Z">
            <w:rPr/>
          </w:rPrChange>
        </w:rPr>
        <w:t>5</w:t>
      </w:r>
      <w:r>
        <w:rPr>
          <w:color w:val="auto"/>
          <w:rPrChange w:id="223" w:author="PAICS" w:date="2022-09-29T12:30:49Z">
            <w:rPr/>
          </w:rPrChange>
        </w:rPr>
        <w:fldChar w:fldCharType="end"/>
      </w:r>
      <w:r>
        <w:rPr>
          <w:rFonts w:hint="eastAsia" w:ascii="Arial" w:hAnsi="Arial" w:cs="Arial"/>
          <w:color w:val="auto"/>
          <w:highlight w:val="none"/>
          <w:rPrChange w:id="224"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225" w:author="PAICS" w:date="2022-09-29T12:30:49Z">
            <w:rPr/>
          </w:rPrChange>
        </w:rPr>
      </w:pPr>
      <w:r>
        <w:rPr>
          <w:rFonts w:hint="eastAsia" w:ascii="Arial" w:hAnsi="Arial" w:cs="Arial"/>
          <w:color w:val="auto"/>
          <w:highlight w:val="none"/>
          <w:rPrChange w:id="226"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27" w:author="PAICS" w:date="2022-09-29T12:30:49Z">
            <w:rPr>
              <w:rFonts w:hint="eastAsia" w:ascii="Arial" w:hAnsi="Arial" w:cs="Arial"/>
              <w:highlight w:val="none"/>
            </w:rPr>
          </w:rPrChange>
        </w:rPr>
        <w:instrText xml:space="preserve"> HYPERLINK \l _Toc32248 </w:instrText>
      </w:r>
      <w:r>
        <w:rPr>
          <w:rFonts w:hint="eastAsia" w:ascii="Arial" w:hAnsi="Arial" w:cs="Arial"/>
          <w:color w:val="auto"/>
          <w:highlight w:val="none"/>
          <w:rPrChange w:id="228" w:author="PAICS" w:date="2022-09-29T12:30:49Z">
            <w:rPr>
              <w:rFonts w:hint="eastAsia" w:ascii="Arial" w:hAnsi="Arial" w:cs="Arial"/>
              <w:highlight w:val="none"/>
            </w:rPr>
          </w:rPrChange>
        </w:rPr>
        <w:fldChar w:fldCharType="separate"/>
      </w:r>
      <w:r>
        <w:rPr>
          <w:color w:val="auto"/>
          <w:szCs w:val="24"/>
          <w:highlight w:val="none"/>
          <w:rPrChange w:id="229" w:author="PAICS" w:date="2022-09-29T12:30:49Z">
            <w:rPr>
              <w:szCs w:val="24"/>
              <w:highlight w:val="none"/>
            </w:rPr>
          </w:rPrChange>
        </w:rPr>
        <w:t>1.4引用文档</w:t>
      </w:r>
      <w:r>
        <w:rPr>
          <w:color w:val="auto"/>
          <w:rPrChange w:id="230" w:author="PAICS" w:date="2022-09-29T12:30:49Z">
            <w:rPr/>
          </w:rPrChange>
        </w:rPr>
        <w:tab/>
      </w:r>
      <w:r>
        <w:rPr>
          <w:color w:val="auto"/>
          <w:rPrChange w:id="231" w:author="PAICS" w:date="2022-09-29T12:30:49Z">
            <w:rPr/>
          </w:rPrChange>
        </w:rPr>
        <w:fldChar w:fldCharType="begin"/>
      </w:r>
      <w:r>
        <w:rPr>
          <w:color w:val="auto"/>
          <w:rPrChange w:id="232" w:author="PAICS" w:date="2022-09-29T12:30:49Z">
            <w:rPr/>
          </w:rPrChange>
        </w:rPr>
        <w:instrText xml:space="preserve"> PAGEREF _Toc32248 \h </w:instrText>
      </w:r>
      <w:r>
        <w:rPr>
          <w:color w:val="auto"/>
          <w:rPrChange w:id="233" w:author="PAICS" w:date="2022-09-29T12:30:49Z">
            <w:rPr/>
          </w:rPrChange>
        </w:rPr>
        <w:fldChar w:fldCharType="separate"/>
      </w:r>
      <w:r>
        <w:rPr>
          <w:color w:val="auto"/>
          <w:rPrChange w:id="234" w:author="PAICS" w:date="2022-09-29T12:30:49Z">
            <w:rPr/>
          </w:rPrChange>
        </w:rPr>
        <w:t>5</w:t>
      </w:r>
      <w:r>
        <w:rPr>
          <w:color w:val="auto"/>
          <w:rPrChange w:id="235" w:author="PAICS" w:date="2022-09-29T12:30:49Z">
            <w:rPr/>
          </w:rPrChange>
        </w:rPr>
        <w:fldChar w:fldCharType="end"/>
      </w:r>
      <w:r>
        <w:rPr>
          <w:rFonts w:hint="eastAsia" w:ascii="Arial" w:hAnsi="Arial" w:cs="Arial"/>
          <w:color w:val="auto"/>
          <w:highlight w:val="none"/>
          <w:rPrChange w:id="236" w:author="PAICS" w:date="2022-09-29T12:30:49Z">
            <w:rPr>
              <w:rFonts w:hint="eastAsia" w:ascii="Arial" w:hAnsi="Arial" w:cs="Arial"/>
              <w:color w:val="000000"/>
              <w:highlight w:val="none"/>
            </w:rPr>
          </w:rPrChange>
        </w:rPr>
        <w:fldChar w:fldCharType="end"/>
      </w:r>
    </w:p>
    <w:p>
      <w:pPr>
        <w:pStyle w:val="19"/>
        <w:tabs>
          <w:tab w:val="right" w:leader="dot" w:pos="9746"/>
        </w:tabs>
        <w:spacing w:line="360" w:lineRule="auto"/>
        <w:rPr>
          <w:color w:val="auto"/>
          <w:rPrChange w:id="237" w:author="PAICS" w:date="2022-09-29T12:30:49Z">
            <w:rPr/>
          </w:rPrChange>
        </w:rPr>
      </w:pPr>
      <w:r>
        <w:rPr>
          <w:rFonts w:hint="eastAsia" w:ascii="Arial" w:hAnsi="Arial" w:cs="Arial"/>
          <w:color w:val="auto"/>
          <w:highlight w:val="none"/>
          <w:rPrChange w:id="238"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39" w:author="PAICS" w:date="2022-09-29T12:30:49Z">
            <w:rPr>
              <w:rFonts w:hint="eastAsia" w:ascii="Arial" w:hAnsi="Arial" w:cs="Arial"/>
              <w:highlight w:val="none"/>
            </w:rPr>
          </w:rPrChange>
        </w:rPr>
        <w:instrText xml:space="preserve"> HYPERLINK \l _Toc26394 </w:instrText>
      </w:r>
      <w:r>
        <w:rPr>
          <w:rFonts w:hint="eastAsia" w:ascii="Arial" w:hAnsi="Arial" w:cs="Arial"/>
          <w:color w:val="auto"/>
          <w:highlight w:val="none"/>
          <w:rPrChange w:id="240" w:author="PAICS" w:date="2022-09-29T12:30:49Z">
            <w:rPr>
              <w:rFonts w:hint="eastAsia" w:ascii="Arial" w:hAnsi="Arial" w:cs="Arial"/>
              <w:highlight w:val="none"/>
            </w:rPr>
          </w:rPrChange>
        </w:rPr>
        <w:fldChar w:fldCharType="separate"/>
      </w:r>
      <w:r>
        <w:rPr>
          <w:rFonts w:ascii="宋体" w:hAnsi="宋体" w:eastAsia="宋体" w:cs="宋体"/>
          <w:color w:val="auto"/>
          <w:szCs w:val="28"/>
          <w:rPrChange w:id="241" w:author="PAICS" w:date="2022-09-29T12:30:49Z">
            <w:rPr>
              <w:rFonts w:ascii="宋体" w:hAnsi="宋体" w:eastAsia="宋体" w:cs="宋体"/>
              <w:szCs w:val="28"/>
            </w:rPr>
          </w:rPrChange>
        </w:rPr>
        <w:t xml:space="preserve">2. </w:t>
      </w:r>
      <w:r>
        <w:rPr>
          <w:rFonts w:hint="eastAsia" w:ascii="宋体" w:hAnsi="宋体" w:eastAsia="宋体" w:cs="宋体"/>
          <w:color w:val="auto"/>
          <w:szCs w:val="28"/>
          <w:highlight w:val="none"/>
          <w:rPrChange w:id="242" w:author="PAICS" w:date="2022-09-29T12:30:49Z">
            <w:rPr>
              <w:rFonts w:hint="eastAsia" w:ascii="宋体" w:hAnsi="宋体" w:eastAsia="宋体" w:cs="宋体"/>
              <w:szCs w:val="28"/>
              <w:highlight w:val="none"/>
            </w:rPr>
          </w:rPrChange>
        </w:rPr>
        <w:t>需求概述</w:t>
      </w:r>
      <w:r>
        <w:rPr>
          <w:color w:val="auto"/>
          <w:rPrChange w:id="243" w:author="PAICS" w:date="2022-09-29T12:30:49Z">
            <w:rPr/>
          </w:rPrChange>
        </w:rPr>
        <w:tab/>
      </w:r>
      <w:r>
        <w:rPr>
          <w:color w:val="auto"/>
          <w:rPrChange w:id="244" w:author="PAICS" w:date="2022-09-29T12:30:49Z">
            <w:rPr/>
          </w:rPrChange>
        </w:rPr>
        <w:fldChar w:fldCharType="begin"/>
      </w:r>
      <w:r>
        <w:rPr>
          <w:color w:val="auto"/>
          <w:rPrChange w:id="245" w:author="PAICS" w:date="2022-09-29T12:30:49Z">
            <w:rPr/>
          </w:rPrChange>
        </w:rPr>
        <w:instrText xml:space="preserve"> PAGEREF _Toc26394 \h </w:instrText>
      </w:r>
      <w:r>
        <w:rPr>
          <w:color w:val="auto"/>
          <w:rPrChange w:id="246" w:author="PAICS" w:date="2022-09-29T12:30:49Z">
            <w:rPr/>
          </w:rPrChange>
        </w:rPr>
        <w:fldChar w:fldCharType="separate"/>
      </w:r>
      <w:r>
        <w:rPr>
          <w:color w:val="auto"/>
          <w:rPrChange w:id="247" w:author="PAICS" w:date="2022-09-29T12:30:49Z">
            <w:rPr/>
          </w:rPrChange>
        </w:rPr>
        <w:t>6</w:t>
      </w:r>
      <w:r>
        <w:rPr>
          <w:color w:val="auto"/>
          <w:rPrChange w:id="248" w:author="PAICS" w:date="2022-09-29T12:30:49Z">
            <w:rPr/>
          </w:rPrChange>
        </w:rPr>
        <w:fldChar w:fldCharType="end"/>
      </w:r>
      <w:r>
        <w:rPr>
          <w:rFonts w:hint="eastAsia" w:ascii="Arial" w:hAnsi="Arial" w:cs="Arial"/>
          <w:color w:val="auto"/>
          <w:highlight w:val="none"/>
          <w:rPrChange w:id="249"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250" w:author="PAICS" w:date="2022-09-29T12:30:49Z">
            <w:rPr/>
          </w:rPrChange>
        </w:rPr>
      </w:pPr>
      <w:r>
        <w:rPr>
          <w:rFonts w:hint="eastAsia" w:ascii="Arial" w:hAnsi="Arial" w:cs="Arial"/>
          <w:color w:val="auto"/>
          <w:highlight w:val="none"/>
          <w:rPrChange w:id="251"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52" w:author="PAICS" w:date="2022-09-29T12:30:49Z">
            <w:rPr>
              <w:rFonts w:hint="eastAsia" w:ascii="Arial" w:hAnsi="Arial" w:cs="Arial"/>
              <w:highlight w:val="none"/>
            </w:rPr>
          </w:rPrChange>
        </w:rPr>
        <w:instrText xml:space="preserve"> HYPERLINK \l _Toc16694 </w:instrText>
      </w:r>
      <w:r>
        <w:rPr>
          <w:rFonts w:hint="eastAsia" w:ascii="Arial" w:hAnsi="Arial" w:cs="Arial"/>
          <w:color w:val="auto"/>
          <w:highlight w:val="none"/>
          <w:rPrChange w:id="253" w:author="PAICS" w:date="2022-09-29T12:30:49Z">
            <w:rPr>
              <w:rFonts w:hint="eastAsia" w:ascii="Arial" w:hAnsi="Arial" w:cs="Arial"/>
              <w:highlight w:val="none"/>
            </w:rPr>
          </w:rPrChange>
        </w:rPr>
        <w:fldChar w:fldCharType="separate"/>
      </w:r>
      <w:r>
        <w:rPr>
          <w:rFonts w:hint="default"/>
          <w:color w:val="auto"/>
          <w:szCs w:val="24"/>
          <w:highlight w:val="none"/>
          <w:rPrChange w:id="254" w:author="PAICS" w:date="2022-09-29T12:30:49Z">
            <w:rPr>
              <w:rFonts w:hint="default"/>
              <w:szCs w:val="24"/>
              <w:highlight w:val="none"/>
            </w:rPr>
          </w:rPrChange>
        </w:rPr>
        <w:t>2.1目标</w:t>
      </w:r>
      <w:r>
        <w:rPr>
          <w:color w:val="auto"/>
          <w:rPrChange w:id="255" w:author="PAICS" w:date="2022-09-29T12:30:49Z">
            <w:rPr/>
          </w:rPrChange>
        </w:rPr>
        <w:tab/>
      </w:r>
      <w:r>
        <w:rPr>
          <w:color w:val="auto"/>
          <w:rPrChange w:id="256" w:author="PAICS" w:date="2022-09-29T12:30:49Z">
            <w:rPr/>
          </w:rPrChange>
        </w:rPr>
        <w:fldChar w:fldCharType="begin"/>
      </w:r>
      <w:r>
        <w:rPr>
          <w:color w:val="auto"/>
          <w:rPrChange w:id="257" w:author="PAICS" w:date="2022-09-29T12:30:49Z">
            <w:rPr/>
          </w:rPrChange>
        </w:rPr>
        <w:instrText xml:space="preserve"> PAGEREF _Toc16694 \h </w:instrText>
      </w:r>
      <w:r>
        <w:rPr>
          <w:color w:val="auto"/>
          <w:rPrChange w:id="258" w:author="PAICS" w:date="2022-09-29T12:30:49Z">
            <w:rPr/>
          </w:rPrChange>
        </w:rPr>
        <w:fldChar w:fldCharType="separate"/>
      </w:r>
      <w:r>
        <w:rPr>
          <w:color w:val="auto"/>
          <w:rPrChange w:id="259" w:author="PAICS" w:date="2022-09-29T12:30:49Z">
            <w:rPr/>
          </w:rPrChange>
        </w:rPr>
        <w:t>6</w:t>
      </w:r>
      <w:r>
        <w:rPr>
          <w:color w:val="auto"/>
          <w:rPrChange w:id="260" w:author="PAICS" w:date="2022-09-29T12:30:49Z">
            <w:rPr/>
          </w:rPrChange>
        </w:rPr>
        <w:fldChar w:fldCharType="end"/>
      </w:r>
      <w:r>
        <w:rPr>
          <w:rFonts w:hint="eastAsia" w:ascii="Arial" w:hAnsi="Arial" w:cs="Arial"/>
          <w:color w:val="auto"/>
          <w:highlight w:val="none"/>
          <w:rPrChange w:id="261"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262" w:author="PAICS" w:date="2022-09-29T12:30:49Z">
            <w:rPr/>
          </w:rPrChange>
        </w:rPr>
      </w:pPr>
      <w:r>
        <w:rPr>
          <w:rFonts w:hint="eastAsia" w:ascii="Arial" w:hAnsi="Arial" w:cs="Arial"/>
          <w:color w:val="auto"/>
          <w:highlight w:val="none"/>
          <w:rPrChange w:id="263"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64" w:author="PAICS" w:date="2022-09-29T12:30:49Z">
            <w:rPr>
              <w:rFonts w:hint="eastAsia" w:ascii="Arial" w:hAnsi="Arial" w:cs="Arial"/>
              <w:highlight w:val="none"/>
            </w:rPr>
          </w:rPrChange>
        </w:rPr>
        <w:instrText xml:space="preserve"> HYPERLINK \l _Toc29322 </w:instrText>
      </w:r>
      <w:r>
        <w:rPr>
          <w:rFonts w:hint="eastAsia" w:ascii="Arial" w:hAnsi="Arial" w:cs="Arial"/>
          <w:color w:val="auto"/>
          <w:highlight w:val="none"/>
          <w:rPrChange w:id="265" w:author="PAICS" w:date="2022-09-29T12:30:49Z">
            <w:rPr>
              <w:rFonts w:hint="eastAsia" w:ascii="Arial" w:hAnsi="Arial" w:cs="Arial"/>
              <w:highlight w:val="none"/>
            </w:rPr>
          </w:rPrChange>
        </w:rPr>
        <w:fldChar w:fldCharType="separate"/>
      </w:r>
      <w:r>
        <w:rPr>
          <w:color w:val="auto"/>
          <w:szCs w:val="24"/>
          <w:highlight w:val="none"/>
          <w:rPrChange w:id="266" w:author="PAICS" w:date="2022-09-29T12:30:49Z">
            <w:rPr>
              <w:szCs w:val="24"/>
              <w:highlight w:val="none"/>
            </w:rPr>
          </w:rPrChange>
        </w:rPr>
        <w:t>2.2运行环境</w:t>
      </w:r>
      <w:r>
        <w:rPr>
          <w:color w:val="auto"/>
          <w:rPrChange w:id="267" w:author="PAICS" w:date="2022-09-29T12:30:49Z">
            <w:rPr/>
          </w:rPrChange>
        </w:rPr>
        <w:tab/>
      </w:r>
      <w:r>
        <w:rPr>
          <w:color w:val="auto"/>
          <w:rPrChange w:id="268" w:author="PAICS" w:date="2022-09-29T12:30:49Z">
            <w:rPr/>
          </w:rPrChange>
        </w:rPr>
        <w:fldChar w:fldCharType="begin"/>
      </w:r>
      <w:r>
        <w:rPr>
          <w:color w:val="auto"/>
          <w:rPrChange w:id="269" w:author="PAICS" w:date="2022-09-29T12:30:49Z">
            <w:rPr/>
          </w:rPrChange>
        </w:rPr>
        <w:instrText xml:space="preserve"> PAGEREF _Toc29322 \h </w:instrText>
      </w:r>
      <w:r>
        <w:rPr>
          <w:color w:val="auto"/>
          <w:rPrChange w:id="270" w:author="PAICS" w:date="2022-09-29T12:30:49Z">
            <w:rPr/>
          </w:rPrChange>
        </w:rPr>
        <w:fldChar w:fldCharType="separate"/>
      </w:r>
      <w:r>
        <w:rPr>
          <w:color w:val="auto"/>
          <w:rPrChange w:id="271" w:author="PAICS" w:date="2022-09-29T12:30:49Z">
            <w:rPr/>
          </w:rPrChange>
        </w:rPr>
        <w:t>6</w:t>
      </w:r>
      <w:r>
        <w:rPr>
          <w:color w:val="auto"/>
          <w:rPrChange w:id="272" w:author="PAICS" w:date="2022-09-29T12:30:49Z">
            <w:rPr/>
          </w:rPrChange>
        </w:rPr>
        <w:fldChar w:fldCharType="end"/>
      </w:r>
      <w:r>
        <w:rPr>
          <w:rFonts w:hint="eastAsia" w:ascii="Arial" w:hAnsi="Arial" w:cs="Arial"/>
          <w:color w:val="auto"/>
          <w:highlight w:val="none"/>
          <w:rPrChange w:id="273"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274" w:author="PAICS" w:date="2022-09-29T12:30:49Z">
            <w:rPr/>
          </w:rPrChange>
        </w:rPr>
      </w:pPr>
      <w:r>
        <w:rPr>
          <w:rFonts w:hint="eastAsia" w:ascii="Arial" w:hAnsi="Arial" w:cs="Arial"/>
          <w:color w:val="auto"/>
          <w:highlight w:val="none"/>
          <w:rPrChange w:id="275"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76" w:author="PAICS" w:date="2022-09-29T12:30:49Z">
            <w:rPr>
              <w:rFonts w:hint="eastAsia" w:ascii="Arial" w:hAnsi="Arial" w:cs="Arial"/>
              <w:highlight w:val="none"/>
            </w:rPr>
          </w:rPrChange>
        </w:rPr>
        <w:instrText xml:space="preserve"> HYPERLINK \l _Toc24322 </w:instrText>
      </w:r>
      <w:r>
        <w:rPr>
          <w:rFonts w:hint="eastAsia" w:ascii="Arial" w:hAnsi="Arial" w:cs="Arial"/>
          <w:color w:val="auto"/>
          <w:highlight w:val="none"/>
          <w:rPrChange w:id="277" w:author="PAICS" w:date="2022-09-29T12:30:49Z">
            <w:rPr>
              <w:rFonts w:hint="eastAsia" w:ascii="Arial" w:hAnsi="Arial" w:cs="Arial"/>
              <w:highlight w:val="none"/>
            </w:rPr>
          </w:rPrChange>
        </w:rPr>
        <w:fldChar w:fldCharType="separate"/>
      </w:r>
      <w:r>
        <w:rPr>
          <w:rFonts w:hint="default"/>
          <w:color w:val="auto"/>
          <w:szCs w:val="24"/>
          <w:highlight w:val="none"/>
          <w:rPrChange w:id="278" w:author="PAICS" w:date="2022-09-29T12:30:49Z">
            <w:rPr>
              <w:rFonts w:hint="default"/>
              <w:szCs w:val="24"/>
              <w:highlight w:val="none"/>
            </w:rPr>
          </w:rPrChange>
        </w:rPr>
        <w:t>2.3用户特点</w:t>
      </w:r>
      <w:r>
        <w:rPr>
          <w:color w:val="auto"/>
          <w:rPrChange w:id="279" w:author="PAICS" w:date="2022-09-29T12:30:49Z">
            <w:rPr/>
          </w:rPrChange>
        </w:rPr>
        <w:tab/>
      </w:r>
      <w:r>
        <w:rPr>
          <w:color w:val="auto"/>
          <w:rPrChange w:id="280" w:author="PAICS" w:date="2022-09-29T12:30:49Z">
            <w:rPr/>
          </w:rPrChange>
        </w:rPr>
        <w:fldChar w:fldCharType="begin"/>
      </w:r>
      <w:r>
        <w:rPr>
          <w:color w:val="auto"/>
          <w:rPrChange w:id="281" w:author="PAICS" w:date="2022-09-29T12:30:49Z">
            <w:rPr/>
          </w:rPrChange>
        </w:rPr>
        <w:instrText xml:space="preserve"> PAGEREF _Toc24322 \h </w:instrText>
      </w:r>
      <w:r>
        <w:rPr>
          <w:color w:val="auto"/>
          <w:rPrChange w:id="282" w:author="PAICS" w:date="2022-09-29T12:30:49Z">
            <w:rPr/>
          </w:rPrChange>
        </w:rPr>
        <w:fldChar w:fldCharType="separate"/>
      </w:r>
      <w:r>
        <w:rPr>
          <w:color w:val="auto"/>
          <w:rPrChange w:id="283" w:author="PAICS" w:date="2022-09-29T12:30:49Z">
            <w:rPr/>
          </w:rPrChange>
        </w:rPr>
        <w:t>7</w:t>
      </w:r>
      <w:r>
        <w:rPr>
          <w:color w:val="auto"/>
          <w:rPrChange w:id="284" w:author="PAICS" w:date="2022-09-29T12:30:49Z">
            <w:rPr/>
          </w:rPrChange>
        </w:rPr>
        <w:fldChar w:fldCharType="end"/>
      </w:r>
      <w:r>
        <w:rPr>
          <w:rFonts w:hint="eastAsia" w:ascii="Arial" w:hAnsi="Arial" w:cs="Arial"/>
          <w:color w:val="auto"/>
          <w:highlight w:val="none"/>
          <w:rPrChange w:id="285"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286" w:author="PAICS" w:date="2022-09-29T12:30:49Z">
            <w:rPr/>
          </w:rPrChange>
        </w:rPr>
      </w:pPr>
      <w:r>
        <w:rPr>
          <w:rFonts w:hint="eastAsia" w:ascii="Arial" w:hAnsi="Arial" w:cs="Arial"/>
          <w:color w:val="auto"/>
          <w:highlight w:val="none"/>
          <w:rPrChange w:id="287"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288" w:author="PAICS" w:date="2022-09-29T12:30:49Z">
            <w:rPr>
              <w:rFonts w:hint="eastAsia" w:ascii="Arial" w:hAnsi="Arial" w:cs="Arial"/>
              <w:highlight w:val="none"/>
            </w:rPr>
          </w:rPrChange>
        </w:rPr>
        <w:instrText xml:space="preserve"> HYPERLINK \l _Toc6637 </w:instrText>
      </w:r>
      <w:r>
        <w:rPr>
          <w:rFonts w:hint="eastAsia" w:ascii="Arial" w:hAnsi="Arial" w:cs="Arial"/>
          <w:color w:val="auto"/>
          <w:highlight w:val="none"/>
          <w:rPrChange w:id="289" w:author="PAICS" w:date="2022-09-29T12:30:49Z">
            <w:rPr>
              <w:rFonts w:hint="eastAsia" w:ascii="Arial" w:hAnsi="Arial" w:cs="Arial"/>
              <w:highlight w:val="none"/>
            </w:rPr>
          </w:rPrChange>
        </w:rPr>
        <w:fldChar w:fldCharType="separate"/>
      </w:r>
      <w:r>
        <w:rPr>
          <w:color w:val="auto"/>
          <w:szCs w:val="24"/>
          <w:highlight w:val="none"/>
          <w:rPrChange w:id="290" w:author="PAICS" w:date="2022-09-29T12:30:49Z">
            <w:rPr>
              <w:szCs w:val="24"/>
              <w:highlight w:val="none"/>
            </w:rPr>
          </w:rPrChange>
        </w:rPr>
        <w:t>2.</w:t>
      </w:r>
      <w:r>
        <w:rPr>
          <w:rFonts w:hint="default"/>
          <w:color w:val="auto"/>
          <w:szCs w:val="24"/>
          <w:highlight w:val="none"/>
          <w:rPrChange w:id="291" w:author="PAICS" w:date="2022-09-29T12:30:49Z">
            <w:rPr>
              <w:rFonts w:hint="default"/>
              <w:szCs w:val="24"/>
              <w:highlight w:val="none"/>
            </w:rPr>
          </w:rPrChange>
        </w:rPr>
        <w:t>4</w:t>
      </w:r>
      <w:r>
        <w:rPr>
          <w:color w:val="auto"/>
          <w:szCs w:val="24"/>
          <w:highlight w:val="none"/>
          <w:rPrChange w:id="292" w:author="PAICS" w:date="2022-09-29T12:30:49Z">
            <w:rPr>
              <w:szCs w:val="24"/>
              <w:highlight w:val="none"/>
            </w:rPr>
          </w:rPrChange>
        </w:rPr>
        <w:t>约束条件</w:t>
      </w:r>
      <w:r>
        <w:rPr>
          <w:color w:val="auto"/>
          <w:rPrChange w:id="293" w:author="PAICS" w:date="2022-09-29T12:30:49Z">
            <w:rPr/>
          </w:rPrChange>
        </w:rPr>
        <w:tab/>
      </w:r>
      <w:r>
        <w:rPr>
          <w:color w:val="auto"/>
          <w:rPrChange w:id="294" w:author="PAICS" w:date="2022-09-29T12:30:49Z">
            <w:rPr/>
          </w:rPrChange>
        </w:rPr>
        <w:fldChar w:fldCharType="begin"/>
      </w:r>
      <w:r>
        <w:rPr>
          <w:color w:val="auto"/>
          <w:rPrChange w:id="295" w:author="PAICS" w:date="2022-09-29T12:30:49Z">
            <w:rPr/>
          </w:rPrChange>
        </w:rPr>
        <w:instrText xml:space="preserve"> PAGEREF _Toc6637 \h </w:instrText>
      </w:r>
      <w:r>
        <w:rPr>
          <w:color w:val="auto"/>
          <w:rPrChange w:id="296" w:author="PAICS" w:date="2022-09-29T12:30:49Z">
            <w:rPr/>
          </w:rPrChange>
        </w:rPr>
        <w:fldChar w:fldCharType="separate"/>
      </w:r>
      <w:r>
        <w:rPr>
          <w:color w:val="auto"/>
          <w:rPrChange w:id="297" w:author="PAICS" w:date="2022-09-29T12:30:49Z">
            <w:rPr/>
          </w:rPrChange>
        </w:rPr>
        <w:t>7</w:t>
      </w:r>
      <w:r>
        <w:rPr>
          <w:color w:val="auto"/>
          <w:rPrChange w:id="298" w:author="PAICS" w:date="2022-09-29T12:30:49Z">
            <w:rPr/>
          </w:rPrChange>
        </w:rPr>
        <w:fldChar w:fldCharType="end"/>
      </w:r>
      <w:r>
        <w:rPr>
          <w:rFonts w:hint="eastAsia" w:ascii="Arial" w:hAnsi="Arial" w:cs="Arial"/>
          <w:color w:val="auto"/>
          <w:highlight w:val="none"/>
          <w:rPrChange w:id="299" w:author="PAICS" w:date="2022-09-29T12:30:49Z">
            <w:rPr>
              <w:rFonts w:hint="eastAsia" w:ascii="Arial" w:hAnsi="Arial" w:cs="Arial"/>
              <w:color w:val="000000"/>
              <w:highlight w:val="none"/>
            </w:rPr>
          </w:rPrChange>
        </w:rPr>
        <w:fldChar w:fldCharType="end"/>
      </w:r>
    </w:p>
    <w:p>
      <w:pPr>
        <w:pStyle w:val="19"/>
        <w:tabs>
          <w:tab w:val="right" w:leader="dot" w:pos="9746"/>
        </w:tabs>
        <w:spacing w:line="360" w:lineRule="auto"/>
        <w:rPr>
          <w:color w:val="auto"/>
          <w:rPrChange w:id="300" w:author="PAICS" w:date="2022-09-29T12:30:49Z">
            <w:rPr/>
          </w:rPrChange>
        </w:rPr>
      </w:pPr>
      <w:r>
        <w:rPr>
          <w:rFonts w:hint="eastAsia" w:ascii="Arial" w:hAnsi="Arial" w:cs="Arial"/>
          <w:color w:val="auto"/>
          <w:highlight w:val="none"/>
          <w:rPrChange w:id="301"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302" w:author="PAICS" w:date="2022-09-29T12:30:49Z">
            <w:rPr>
              <w:rFonts w:hint="eastAsia" w:ascii="Arial" w:hAnsi="Arial" w:cs="Arial"/>
              <w:highlight w:val="none"/>
            </w:rPr>
          </w:rPrChange>
        </w:rPr>
        <w:instrText xml:space="preserve"> HYPERLINK \l _Toc8998 </w:instrText>
      </w:r>
      <w:r>
        <w:rPr>
          <w:rFonts w:hint="eastAsia" w:ascii="Arial" w:hAnsi="Arial" w:cs="Arial"/>
          <w:color w:val="auto"/>
          <w:highlight w:val="none"/>
          <w:rPrChange w:id="303" w:author="PAICS" w:date="2022-09-29T12:30:49Z">
            <w:rPr>
              <w:rFonts w:hint="eastAsia" w:ascii="Arial" w:hAnsi="Arial" w:cs="Arial"/>
              <w:highlight w:val="none"/>
            </w:rPr>
          </w:rPrChange>
        </w:rPr>
        <w:fldChar w:fldCharType="separate"/>
      </w:r>
      <w:r>
        <w:rPr>
          <w:rFonts w:ascii="宋体" w:hAnsi="宋体" w:eastAsia="宋体" w:cs="宋体"/>
          <w:color w:val="auto"/>
          <w:szCs w:val="28"/>
          <w:rPrChange w:id="304" w:author="PAICS" w:date="2022-09-29T12:30:49Z">
            <w:rPr>
              <w:rFonts w:ascii="宋体" w:hAnsi="宋体" w:eastAsia="宋体" w:cs="宋体"/>
              <w:szCs w:val="28"/>
            </w:rPr>
          </w:rPrChange>
        </w:rPr>
        <w:t xml:space="preserve">3. </w:t>
      </w:r>
      <w:r>
        <w:rPr>
          <w:rFonts w:hint="eastAsia" w:ascii="宋体" w:hAnsi="宋体" w:eastAsia="宋体" w:cs="宋体"/>
          <w:color w:val="auto"/>
          <w:szCs w:val="28"/>
          <w:highlight w:val="none"/>
          <w:rPrChange w:id="305" w:author="PAICS" w:date="2022-09-29T12:30:49Z">
            <w:rPr>
              <w:rFonts w:hint="eastAsia" w:ascii="宋体" w:hAnsi="宋体" w:eastAsia="宋体" w:cs="宋体"/>
              <w:szCs w:val="28"/>
              <w:highlight w:val="none"/>
            </w:rPr>
          </w:rPrChange>
        </w:rPr>
        <w:t>整体说明</w:t>
      </w:r>
      <w:r>
        <w:rPr>
          <w:color w:val="auto"/>
          <w:rPrChange w:id="306" w:author="PAICS" w:date="2022-09-29T12:30:49Z">
            <w:rPr/>
          </w:rPrChange>
        </w:rPr>
        <w:tab/>
      </w:r>
      <w:r>
        <w:rPr>
          <w:color w:val="auto"/>
          <w:rPrChange w:id="307" w:author="PAICS" w:date="2022-09-29T12:30:49Z">
            <w:rPr/>
          </w:rPrChange>
        </w:rPr>
        <w:fldChar w:fldCharType="begin"/>
      </w:r>
      <w:r>
        <w:rPr>
          <w:color w:val="auto"/>
          <w:rPrChange w:id="308" w:author="PAICS" w:date="2022-09-29T12:30:49Z">
            <w:rPr/>
          </w:rPrChange>
        </w:rPr>
        <w:instrText xml:space="preserve"> PAGEREF _Toc8998 \h </w:instrText>
      </w:r>
      <w:r>
        <w:rPr>
          <w:color w:val="auto"/>
          <w:rPrChange w:id="309" w:author="PAICS" w:date="2022-09-29T12:30:49Z">
            <w:rPr/>
          </w:rPrChange>
        </w:rPr>
        <w:fldChar w:fldCharType="separate"/>
      </w:r>
      <w:r>
        <w:rPr>
          <w:color w:val="auto"/>
          <w:rPrChange w:id="310" w:author="PAICS" w:date="2022-09-29T12:30:49Z">
            <w:rPr/>
          </w:rPrChange>
        </w:rPr>
        <w:t>8</w:t>
      </w:r>
      <w:r>
        <w:rPr>
          <w:color w:val="auto"/>
          <w:rPrChange w:id="311" w:author="PAICS" w:date="2022-09-29T12:30:49Z">
            <w:rPr/>
          </w:rPrChange>
        </w:rPr>
        <w:fldChar w:fldCharType="end"/>
      </w:r>
      <w:r>
        <w:rPr>
          <w:rFonts w:hint="eastAsia" w:ascii="Arial" w:hAnsi="Arial" w:cs="Arial"/>
          <w:color w:val="auto"/>
          <w:highlight w:val="none"/>
          <w:rPrChange w:id="312" w:author="PAICS" w:date="2022-09-29T12:30:49Z">
            <w:rPr>
              <w:rFonts w:hint="eastAsia" w:ascii="Arial" w:hAnsi="Arial" w:cs="Arial"/>
              <w:color w:val="000000"/>
              <w:highlight w:val="none"/>
            </w:rPr>
          </w:rPrChange>
        </w:rPr>
        <w:fldChar w:fldCharType="end"/>
      </w:r>
    </w:p>
    <w:p>
      <w:pPr>
        <w:pStyle w:val="19"/>
        <w:tabs>
          <w:tab w:val="right" w:leader="dot" w:pos="9746"/>
        </w:tabs>
        <w:spacing w:line="360" w:lineRule="auto"/>
        <w:rPr>
          <w:color w:val="auto"/>
          <w:rPrChange w:id="313" w:author="PAICS" w:date="2022-09-29T12:30:49Z">
            <w:rPr/>
          </w:rPrChange>
        </w:rPr>
      </w:pPr>
      <w:r>
        <w:rPr>
          <w:rFonts w:hint="eastAsia" w:ascii="Arial" w:hAnsi="Arial" w:cs="Arial"/>
          <w:color w:val="auto"/>
          <w:highlight w:val="none"/>
          <w:rPrChange w:id="314"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315" w:author="PAICS" w:date="2022-09-29T12:30:49Z">
            <w:rPr>
              <w:rFonts w:hint="eastAsia" w:ascii="Arial" w:hAnsi="Arial" w:cs="Arial"/>
              <w:highlight w:val="none"/>
            </w:rPr>
          </w:rPrChange>
        </w:rPr>
        <w:instrText xml:space="preserve"> HYPERLINK \l _Toc26815 </w:instrText>
      </w:r>
      <w:r>
        <w:rPr>
          <w:rFonts w:hint="eastAsia" w:ascii="Arial" w:hAnsi="Arial" w:cs="Arial"/>
          <w:color w:val="auto"/>
          <w:highlight w:val="none"/>
          <w:rPrChange w:id="316" w:author="PAICS" w:date="2022-09-29T12:30:49Z">
            <w:rPr>
              <w:rFonts w:hint="eastAsia" w:ascii="Arial" w:hAnsi="Arial" w:cs="Arial"/>
              <w:highlight w:val="none"/>
            </w:rPr>
          </w:rPrChange>
        </w:rPr>
        <w:fldChar w:fldCharType="separate"/>
      </w:r>
      <w:r>
        <w:rPr>
          <w:rFonts w:ascii="宋体" w:hAnsi="宋体" w:eastAsia="宋体" w:cs="宋体"/>
          <w:color w:val="auto"/>
          <w:szCs w:val="28"/>
          <w:rPrChange w:id="317" w:author="PAICS" w:date="2022-09-29T12:30:49Z">
            <w:rPr>
              <w:rFonts w:ascii="宋体" w:hAnsi="宋体" w:eastAsia="宋体" w:cs="宋体"/>
              <w:szCs w:val="28"/>
            </w:rPr>
          </w:rPrChange>
        </w:rPr>
        <w:t xml:space="preserve">4. </w:t>
      </w:r>
      <w:r>
        <w:rPr>
          <w:rFonts w:hint="eastAsia" w:ascii="宋体" w:hAnsi="宋体" w:eastAsia="宋体" w:cs="宋体"/>
          <w:color w:val="auto"/>
          <w:szCs w:val="28"/>
          <w:highlight w:val="none"/>
          <w:rPrChange w:id="318" w:author="PAICS" w:date="2022-09-29T12:30:49Z">
            <w:rPr>
              <w:rFonts w:hint="eastAsia" w:ascii="宋体" w:hAnsi="宋体" w:eastAsia="宋体" w:cs="宋体"/>
              <w:szCs w:val="28"/>
              <w:highlight w:val="none"/>
            </w:rPr>
          </w:rPrChange>
        </w:rPr>
        <w:t>软件功能</w:t>
      </w:r>
      <w:r>
        <w:rPr>
          <w:color w:val="auto"/>
          <w:rPrChange w:id="319" w:author="PAICS" w:date="2022-09-29T12:30:49Z">
            <w:rPr/>
          </w:rPrChange>
        </w:rPr>
        <w:tab/>
      </w:r>
      <w:r>
        <w:rPr>
          <w:color w:val="auto"/>
          <w:rPrChange w:id="320" w:author="PAICS" w:date="2022-09-29T12:30:49Z">
            <w:rPr/>
          </w:rPrChange>
        </w:rPr>
        <w:fldChar w:fldCharType="begin"/>
      </w:r>
      <w:r>
        <w:rPr>
          <w:color w:val="auto"/>
          <w:rPrChange w:id="321" w:author="PAICS" w:date="2022-09-29T12:30:49Z">
            <w:rPr/>
          </w:rPrChange>
        </w:rPr>
        <w:instrText xml:space="preserve"> PAGEREF _Toc26815 \h </w:instrText>
      </w:r>
      <w:r>
        <w:rPr>
          <w:color w:val="auto"/>
          <w:rPrChange w:id="322" w:author="PAICS" w:date="2022-09-29T12:30:49Z">
            <w:rPr/>
          </w:rPrChange>
        </w:rPr>
        <w:fldChar w:fldCharType="separate"/>
      </w:r>
      <w:r>
        <w:rPr>
          <w:color w:val="auto"/>
          <w:rPrChange w:id="323" w:author="PAICS" w:date="2022-09-29T12:30:49Z">
            <w:rPr/>
          </w:rPrChange>
        </w:rPr>
        <w:t>10</w:t>
      </w:r>
      <w:r>
        <w:rPr>
          <w:color w:val="auto"/>
          <w:rPrChange w:id="324" w:author="PAICS" w:date="2022-09-29T12:30:49Z">
            <w:rPr/>
          </w:rPrChange>
        </w:rPr>
        <w:fldChar w:fldCharType="end"/>
      </w:r>
      <w:r>
        <w:rPr>
          <w:rFonts w:hint="eastAsia" w:ascii="Arial" w:hAnsi="Arial" w:cs="Arial"/>
          <w:color w:val="auto"/>
          <w:highlight w:val="none"/>
          <w:rPrChange w:id="325"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326" w:author="PAICS" w:date="2022-09-29T12:30:49Z">
            <w:rPr/>
          </w:rPrChange>
        </w:rPr>
      </w:pPr>
      <w:r>
        <w:rPr>
          <w:rFonts w:hint="eastAsia" w:ascii="Arial" w:hAnsi="Arial" w:cs="Arial"/>
          <w:color w:val="auto"/>
          <w:highlight w:val="none"/>
          <w:rPrChange w:id="327"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328" w:author="PAICS" w:date="2022-09-29T12:30:49Z">
            <w:rPr>
              <w:rFonts w:hint="eastAsia" w:ascii="Arial" w:hAnsi="Arial" w:cs="Arial"/>
              <w:highlight w:val="none"/>
            </w:rPr>
          </w:rPrChange>
        </w:rPr>
        <w:instrText xml:space="preserve"> HYPERLINK \l _Toc1694 </w:instrText>
      </w:r>
      <w:r>
        <w:rPr>
          <w:rFonts w:hint="eastAsia" w:ascii="Arial" w:hAnsi="Arial" w:cs="Arial"/>
          <w:color w:val="auto"/>
          <w:highlight w:val="none"/>
          <w:rPrChange w:id="329" w:author="PAICS" w:date="2022-09-29T12:30:49Z">
            <w:rPr>
              <w:rFonts w:hint="eastAsia" w:ascii="Arial" w:hAnsi="Arial" w:cs="Arial"/>
              <w:highlight w:val="none"/>
            </w:rPr>
          </w:rPrChange>
        </w:rPr>
        <w:fldChar w:fldCharType="separate"/>
      </w:r>
      <w:r>
        <w:rPr>
          <w:rFonts w:cs="宋体"/>
          <w:color w:val="auto"/>
          <w:szCs w:val="24"/>
          <w:highlight w:val="none"/>
          <w:rPrChange w:id="330" w:author="PAICS" w:date="2022-09-29T12:30:49Z">
            <w:rPr>
              <w:rFonts w:cs="宋体"/>
              <w:szCs w:val="24"/>
              <w:highlight w:val="none"/>
            </w:rPr>
          </w:rPrChange>
        </w:rPr>
        <w:t xml:space="preserve">4.1 </w:t>
      </w:r>
      <w:r>
        <w:rPr>
          <w:rFonts w:cs="宋体"/>
          <w:color w:val="auto"/>
          <w:szCs w:val="24"/>
          <w:highlight w:val="none"/>
          <w:lang w:eastAsia="zh-Hans"/>
          <w:rPrChange w:id="331" w:author="PAICS" w:date="2022-09-29T12:30:49Z">
            <w:rPr>
              <w:rFonts w:cs="宋体"/>
              <w:szCs w:val="24"/>
              <w:highlight w:val="none"/>
              <w:lang w:eastAsia="zh-Hans"/>
            </w:rPr>
          </w:rPrChange>
        </w:rPr>
        <w:t>影像处理</w:t>
      </w:r>
      <w:r>
        <w:rPr>
          <w:rFonts w:cs="宋体"/>
          <w:color w:val="auto"/>
          <w:szCs w:val="24"/>
          <w:highlight w:val="none"/>
          <w:rPrChange w:id="332" w:author="PAICS" w:date="2022-09-29T12:30:49Z">
            <w:rPr>
              <w:rFonts w:cs="宋体"/>
              <w:szCs w:val="24"/>
              <w:highlight w:val="none"/>
            </w:rPr>
          </w:rPrChange>
        </w:rPr>
        <w:t>功能</w:t>
      </w:r>
      <w:r>
        <w:rPr>
          <w:rFonts w:cs="宋体"/>
          <w:color w:val="auto"/>
          <w:szCs w:val="24"/>
          <w:highlight w:val="none"/>
          <w:lang w:eastAsia="zh-Hans"/>
          <w:rPrChange w:id="333" w:author="PAICS" w:date="2022-09-29T12:30:49Z">
            <w:rPr>
              <w:rFonts w:cs="宋体"/>
              <w:szCs w:val="24"/>
              <w:highlight w:val="none"/>
              <w:lang w:eastAsia="zh-Hans"/>
            </w:rPr>
          </w:rPrChange>
        </w:rPr>
        <w:t>需求</w:t>
      </w:r>
      <w:r>
        <w:rPr>
          <w:color w:val="auto"/>
          <w:rPrChange w:id="334" w:author="PAICS" w:date="2022-09-29T12:30:49Z">
            <w:rPr/>
          </w:rPrChange>
        </w:rPr>
        <w:tab/>
      </w:r>
      <w:r>
        <w:rPr>
          <w:color w:val="auto"/>
          <w:rPrChange w:id="335" w:author="PAICS" w:date="2022-09-29T12:30:49Z">
            <w:rPr/>
          </w:rPrChange>
        </w:rPr>
        <w:fldChar w:fldCharType="begin"/>
      </w:r>
      <w:r>
        <w:rPr>
          <w:color w:val="auto"/>
          <w:rPrChange w:id="336" w:author="PAICS" w:date="2022-09-29T12:30:49Z">
            <w:rPr/>
          </w:rPrChange>
        </w:rPr>
        <w:instrText xml:space="preserve"> PAGEREF _Toc1694 \h </w:instrText>
      </w:r>
      <w:r>
        <w:rPr>
          <w:color w:val="auto"/>
          <w:rPrChange w:id="337" w:author="PAICS" w:date="2022-09-29T12:30:49Z">
            <w:rPr/>
          </w:rPrChange>
        </w:rPr>
        <w:fldChar w:fldCharType="separate"/>
      </w:r>
      <w:r>
        <w:rPr>
          <w:color w:val="auto"/>
          <w:rPrChange w:id="338" w:author="PAICS" w:date="2022-09-29T12:30:49Z">
            <w:rPr/>
          </w:rPrChange>
        </w:rPr>
        <w:t>10</w:t>
      </w:r>
      <w:r>
        <w:rPr>
          <w:color w:val="auto"/>
          <w:rPrChange w:id="339" w:author="PAICS" w:date="2022-09-29T12:30:49Z">
            <w:rPr/>
          </w:rPrChange>
        </w:rPr>
        <w:fldChar w:fldCharType="end"/>
      </w:r>
      <w:r>
        <w:rPr>
          <w:rFonts w:hint="eastAsia" w:ascii="Arial" w:hAnsi="Arial" w:cs="Arial"/>
          <w:color w:val="auto"/>
          <w:highlight w:val="none"/>
          <w:rPrChange w:id="340"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341" w:author="PAICS" w:date="2022-09-29T12:30:49Z">
            <w:rPr/>
          </w:rPrChange>
        </w:rPr>
      </w:pPr>
      <w:r>
        <w:rPr>
          <w:rFonts w:hint="eastAsia" w:ascii="Arial" w:hAnsi="Arial" w:cs="Arial"/>
          <w:color w:val="auto"/>
          <w:highlight w:val="none"/>
          <w:rPrChange w:id="342"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343" w:author="PAICS" w:date="2022-09-29T12:30:49Z">
            <w:rPr>
              <w:rFonts w:hint="eastAsia" w:ascii="Arial" w:hAnsi="Arial" w:cs="Arial"/>
              <w:highlight w:val="none"/>
            </w:rPr>
          </w:rPrChange>
        </w:rPr>
        <w:instrText xml:space="preserve"> HYPERLINK \l _Toc27056 </w:instrText>
      </w:r>
      <w:r>
        <w:rPr>
          <w:rFonts w:hint="eastAsia" w:ascii="Arial" w:hAnsi="Arial" w:cs="Arial"/>
          <w:color w:val="auto"/>
          <w:highlight w:val="none"/>
          <w:rPrChange w:id="344" w:author="PAICS" w:date="2022-09-29T12:30:49Z">
            <w:rPr>
              <w:rFonts w:hint="eastAsia" w:ascii="Arial" w:hAnsi="Arial" w:cs="Arial"/>
              <w:highlight w:val="none"/>
            </w:rPr>
          </w:rPrChange>
        </w:rPr>
        <w:fldChar w:fldCharType="separate"/>
      </w:r>
      <w:r>
        <w:rPr>
          <w:rFonts w:cs="宋体"/>
          <w:color w:val="auto"/>
          <w:szCs w:val="24"/>
          <w:highlight w:val="none"/>
          <w:rPrChange w:id="345" w:author="PAICS" w:date="2022-09-29T12:30:49Z">
            <w:rPr>
              <w:rFonts w:cs="宋体"/>
              <w:szCs w:val="24"/>
              <w:highlight w:val="none"/>
            </w:rPr>
          </w:rPrChange>
        </w:rPr>
        <w:t xml:space="preserve">4.2 </w:t>
      </w:r>
      <w:r>
        <w:rPr>
          <w:rFonts w:cs="宋体"/>
          <w:color w:val="auto"/>
          <w:szCs w:val="24"/>
          <w:highlight w:val="none"/>
          <w:lang w:eastAsia="zh-Hans"/>
          <w:rPrChange w:id="346" w:author="PAICS" w:date="2022-09-29T12:30:49Z">
            <w:rPr>
              <w:rFonts w:cs="宋体"/>
              <w:szCs w:val="24"/>
              <w:highlight w:val="none"/>
              <w:lang w:eastAsia="zh-Hans"/>
            </w:rPr>
          </w:rPrChange>
        </w:rPr>
        <w:t>用户登陆</w:t>
      </w:r>
      <w:r>
        <w:rPr>
          <w:rFonts w:cs="宋体"/>
          <w:color w:val="auto"/>
          <w:szCs w:val="24"/>
          <w:highlight w:val="none"/>
          <w:rPrChange w:id="347" w:author="PAICS" w:date="2022-09-29T12:30:49Z">
            <w:rPr>
              <w:rFonts w:cs="宋体"/>
              <w:szCs w:val="24"/>
              <w:highlight w:val="none"/>
            </w:rPr>
          </w:rPrChange>
        </w:rPr>
        <w:t>功能</w:t>
      </w:r>
      <w:r>
        <w:rPr>
          <w:rFonts w:cs="宋体"/>
          <w:color w:val="auto"/>
          <w:szCs w:val="24"/>
          <w:highlight w:val="none"/>
          <w:lang w:eastAsia="zh-Hans"/>
          <w:rPrChange w:id="348" w:author="PAICS" w:date="2022-09-29T12:30:49Z">
            <w:rPr>
              <w:rFonts w:cs="宋体"/>
              <w:szCs w:val="24"/>
              <w:highlight w:val="none"/>
              <w:lang w:eastAsia="zh-Hans"/>
            </w:rPr>
          </w:rPrChange>
        </w:rPr>
        <w:t>需求</w:t>
      </w:r>
      <w:r>
        <w:rPr>
          <w:color w:val="auto"/>
          <w:rPrChange w:id="349" w:author="PAICS" w:date="2022-09-29T12:30:49Z">
            <w:rPr/>
          </w:rPrChange>
        </w:rPr>
        <w:tab/>
      </w:r>
      <w:r>
        <w:rPr>
          <w:color w:val="auto"/>
          <w:rPrChange w:id="350" w:author="PAICS" w:date="2022-09-29T12:30:49Z">
            <w:rPr/>
          </w:rPrChange>
        </w:rPr>
        <w:fldChar w:fldCharType="begin"/>
      </w:r>
      <w:r>
        <w:rPr>
          <w:color w:val="auto"/>
          <w:rPrChange w:id="351" w:author="PAICS" w:date="2022-09-29T12:30:49Z">
            <w:rPr/>
          </w:rPrChange>
        </w:rPr>
        <w:instrText xml:space="preserve"> PAGEREF _Toc27056 \h </w:instrText>
      </w:r>
      <w:r>
        <w:rPr>
          <w:color w:val="auto"/>
          <w:rPrChange w:id="352" w:author="PAICS" w:date="2022-09-29T12:30:49Z">
            <w:rPr/>
          </w:rPrChange>
        </w:rPr>
        <w:fldChar w:fldCharType="separate"/>
      </w:r>
      <w:r>
        <w:rPr>
          <w:color w:val="auto"/>
          <w:rPrChange w:id="353" w:author="PAICS" w:date="2022-09-29T12:30:49Z">
            <w:rPr/>
          </w:rPrChange>
        </w:rPr>
        <w:t>11</w:t>
      </w:r>
      <w:r>
        <w:rPr>
          <w:color w:val="auto"/>
          <w:rPrChange w:id="354" w:author="PAICS" w:date="2022-09-29T12:30:49Z">
            <w:rPr/>
          </w:rPrChange>
        </w:rPr>
        <w:fldChar w:fldCharType="end"/>
      </w:r>
      <w:r>
        <w:rPr>
          <w:rFonts w:hint="eastAsia" w:ascii="Arial" w:hAnsi="Arial" w:cs="Arial"/>
          <w:color w:val="auto"/>
          <w:highlight w:val="none"/>
          <w:rPrChange w:id="355"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356" w:author="PAICS" w:date="2022-09-29T12:30:49Z">
            <w:rPr/>
          </w:rPrChange>
        </w:rPr>
      </w:pPr>
      <w:r>
        <w:rPr>
          <w:rFonts w:hint="eastAsia" w:ascii="Arial" w:hAnsi="Arial" w:cs="Arial"/>
          <w:color w:val="auto"/>
          <w:highlight w:val="none"/>
          <w:rPrChange w:id="357"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358" w:author="PAICS" w:date="2022-09-29T12:30:49Z">
            <w:rPr>
              <w:rFonts w:hint="eastAsia" w:ascii="Arial" w:hAnsi="Arial" w:cs="Arial"/>
              <w:highlight w:val="none"/>
            </w:rPr>
          </w:rPrChange>
        </w:rPr>
        <w:instrText xml:space="preserve"> HYPERLINK \l _Toc12376 </w:instrText>
      </w:r>
      <w:r>
        <w:rPr>
          <w:rFonts w:hint="eastAsia" w:ascii="Arial" w:hAnsi="Arial" w:cs="Arial"/>
          <w:color w:val="auto"/>
          <w:highlight w:val="none"/>
          <w:rPrChange w:id="359" w:author="PAICS" w:date="2022-09-29T12:30:49Z">
            <w:rPr>
              <w:rFonts w:hint="eastAsia" w:ascii="Arial" w:hAnsi="Arial" w:cs="Arial"/>
              <w:highlight w:val="none"/>
            </w:rPr>
          </w:rPrChange>
        </w:rPr>
        <w:fldChar w:fldCharType="separate"/>
      </w:r>
      <w:r>
        <w:rPr>
          <w:rFonts w:cs="宋体"/>
          <w:color w:val="auto"/>
          <w:szCs w:val="24"/>
          <w:highlight w:val="none"/>
          <w:rPrChange w:id="360" w:author="PAICS" w:date="2022-09-29T12:30:49Z">
            <w:rPr>
              <w:rFonts w:cs="宋体"/>
              <w:szCs w:val="24"/>
              <w:highlight w:val="none"/>
            </w:rPr>
          </w:rPrChange>
        </w:rPr>
        <w:t>4.3</w:t>
      </w:r>
      <w:r>
        <w:rPr>
          <w:rFonts w:cs="宋体"/>
          <w:color w:val="auto"/>
          <w:szCs w:val="24"/>
          <w:highlight w:val="none"/>
          <w:lang w:eastAsia="zh-Hans"/>
          <w:rPrChange w:id="361" w:author="PAICS" w:date="2022-09-29T12:30:49Z">
            <w:rPr>
              <w:rFonts w:cs="宋体"/>
              <w:szCs w:val="24"/>
              <w:highlight w:val="none"/>
              <w:lang w:eastAsia="zh-Hans"/>
            </w:rPr>
          </w:rPrChange>
        </w:rPr>
        <w:t>系统设置</w:t>
      </w:r>
      <w:r>
        <w:rPr>
          <w:rFonts w:cs="宋体"/>
          <w:color w:val="auto"/>
          <w:szCs w:val="24"/>
          <w:highlight w:val="none"/>
          <w:rPrChange w:id="362" w:author="PAICS" w:date="2022-09-29T12:30:49Z">
            <w:rPr>
              <w:rFonts w:cs="宋体"/>
              <w:szCs w:val="24"/>
              <w:highlight w:val="none"/>
            </w:rPr>
          </w:rPrChange>
        </w:rPr>
        <w:t>功能</w:t>
      </w:r>
      <w:r>
        <w:rPr>
          <w:rFonts w:cs="宋体"/>
          <w:color w:val="auto"/>
          <w:szCs w:val="24"/>
          <w:highlight w:val="none"/>
          <w:lang w:eastAsia="zh-Hans"/>
          <w:rPrChange w:id="363" w:author="PAICS" w:date="2022-09-29T12:30:49Z">
            <w:rPr>
              <w:rFonts w:cs="宋体"/>
              <w:szCs w:val="24"/>
              <w:highlight w:val="none"/>
              <w:lang w:eastAsia="zh-Hans"/>
            </w:rPr>
          </w:rPrChange>
        </w:rPr>
        <w:t>需求</w:t>
      </w:r>
      <w:r>
        <w:rPr>
          <w:color w:val="auto"/>
          <w:rPrChange w:id="364" w:author="PAICS" w:date="2022-09-29T12:30:49Z">
            <w:rPr/>
          </w:rPrChange>
        </w:rPr>
        <w:tab/>
      </w:r>
      <w:r>
        <w:rPr>
          <w:color w:val="auto"/>
          <w:rPrChange w:id="365" w:author="PAICS" w:date="2022-09-29T12:30:49Z">
            <w:rPr/>
          </w:rPrChange>
        </w:rPr>
        <w:fldChar w:fldCharType="begin"/>
      </w:r>
      <w:r>
        <w:rPr>
          <w:color w:val="auto"/>
          <w:rPrChange w:id="366" w:author="PAICS" w:date="2022-09-29T12:30:49Z">
            <w:rPr/>
          </w:rPrChange>
        </w:rPr>
        <w:instrText xml:space="preserve"> PAGEREF _Toc12376 \h </w:instrText>
      </w:r>
      <w:r>
        <w:rPr>
          <w:color w:val="auto"/>
          <w:rPrChange w:id="367" w:author="PAICS" w:date="2022-09-29T12:30:49Z">
            <w:rPr/>
          </w:rPrChange>
        </w:rPr>
        <w:fldChar w:fldCharType="separate"/>
      </w:r>
      <w:r>
        <w:rPr>
          <w:color w:val="auto"/>
          <w:rPrChange w:id="368" w:author="PAICS" w:date="2022-09-29T12:30:49Z">
            <w:rPr/>
          </w:rPrChange>
        </w:rPr>
        <w:t>11</w:t>
      </w:r>
      <w:r>
        <w:rPr>
          <w:color w:val="auto"/>
          <w:rPrChange w:id="369" w:author="PAICS" w:date="2022-09-29T12:30:49Z">
            <w:rPr/>
          </w:rPrChange>
        </w:rPr>
        <w:fldChar w:fldCharType="end"/>
      </w:r>
      <w:r>
        <w:rPr>
          <w:rFonts w:hint="eastAsia" w:ascii="Arial" w:hAnsi="Arial" w:cs="Arial"/>
          <w:color w:val="auto"/>
          <w:highlight w:val="none"/>
          <w:rPrChange w:id="370"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371" w:author="PAICS" w:date="2022-09-29T12:30:49Z">
            <w:rPr/>
          </w:rPrChange>
        </w:rPr>
      </w:pPr>
      <w:r>
        <w:rPr>
          <w:rFonts w:hint="eastAsia" w:ascii="Arial" w:hAnsi="Arial" w:cs="Arial"/>
          <w:color w:val="auto"/>
          <w:highlight w:val="none"/>
          <w:rPrChange w:id="372"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373" w:author="PAICS" w:date="2022-09-29T12:30:49Z">
            <w:rPr>
              <w:rFonts w:hint="eastAsia" w:ascii="Arial" w:hAnsi="Arial" w:cs="Arial"/>
              <w:highlight w:val="none"/>
            </w:rPr>
          </w:rPrChange>
        </w:rPr>
        <w:instrText xml:space="preserve"> HYPERLINK \l _Toc23286 </w:instrText>
      </w:r>
      <w:r>
        <w:rPr>
          <w:rFonts w:hint="eastAsia" w:ascii="Arial" w:hAnsi="Arial" w:cs="Arial"/>
          <w:color w:val="auto"/>
          <w:highlight w:val="none"/>
          <w:rPrChange w:id="374" w:author="PAICS" w:date="2022-09-29T12:30:49Z">
            <w:rPr>
              <w:rFonts w:hint="eastAsia" w:ascii="Arial" w:hAnsi="Arial" w:cs="Arial"/>
              <w:highlight w:val="none"/>
            </w:rPr>
          </w:rPrChange>
        </w:rPr>
        <w:fldChar w:fldCharType="separate"/>
      </w:r>
      <w:r>
        <w:rPr>
          <w:rFonts w:cs="宋体"/>
          <w:color w:val="auto"/>
          <w:szCs w:val="24"/>
          <w:highlight w:val="none"/>
          <w:rPrChange w:id="375" w:author="PAICS" w:date="2022-09-29T12:30:49Z">
            <w:rPr>
              <w:rFonts w:cs="宋体"/>
              <w:szCs w:val="24"/>
              <w:highlight w:val="none"/>
            </w:rPr>
          </w:rPrChange>
        </w:rPr>
        <w:t xml:space="preserve">4.4 </w:t>
      </w:r>
      <w:r>
        <w:rPr>
          <w:rFonts w:cs="宋体"/>
          <w:color w:val="auto"/>
          <w:szCs w:val="24"/>
          <w:highlight w:val="none"/>
          <w:lang w:eastAsia="zh-Hans"/>
          <w:rPrChange w:id="376" w:author="PAICS" w:date="2022-09-29T12:30:49Z">
            <w:rPr>
              <w:rFonts w:cs="宋体"/>
              <w:szCs w:val="24"/>
              <w:highlight w:val="none"/>
              <w:lang w:eastAsia="zh-Hans"/>
            </w:rPr>
          </w:rPrChange>
        </w:rPr>
        <w:t>图文报告</w:t>
      </w:r>
      <w:r>
        <w:rPr>
          <w:rFonts w:cs="宋体"/>
          <w:color w:val="auto"/>
          <w:szCs w:val="24"/>
          <w:highlight w:val="none"/>
          <w:rPrChange w:id="377" w:author="PAICS" w:date="2022-09-29T12:30:49Z">
            <w:rPr>
              <w:rFonts w:cs="宋体"/>
              <w:szCs w:val="24"/>
              <w:highlight w:val="none"/>
            </w:rPr>
          </w:rPrChange>
        </w:rPr>
        <w:t>功能</w:t>
      </w:r>
      <w:r>
        <w:rPr>
          <w:rFonts w:cs="宋体"/>
          <w:color w:val="auto"/>
          <w:szCs w:val="24"/>
          <w:highlight w:val="none"/>
          <w:lang w:eastAsia="zh-Hans"/>
          <w:rPrChange w:id="378" w:author="PAICS" w:date="2022-09-29T12:30:49Z">
            <w:rPr>
              <w:rFonts w:cs="宋体"/>
              <w:szCs w:val="24"/>
              <w:highlight w:val="none"/>
              <w:lang w:eastAsia="zh-Hans"/>
            </w:rPr>
          </w:rPrChange>
        </w:rPr>
        <w:t>需求</w:t>
      </w:r>
      <w:r>
        <w:rPr>
          <w:color w:val="auto"/>
          <w:rPrChange w:id="379" w:author="PAICS" w:date="2022-09-29T12:30:49Z">
            <w:rPr/>
          </w:rPrChange>
        </w:rPr>
        <w:tab/>
      </w:r>
      <w:r>
        <w:rPr>
          <w:color w:val="auto"/>
          <w:rPrChange w:id="380" w:author="PAICS" w:date="2022-09-29T12:30:49Z">
            <w:rPr/>
          </w:rPrChange>
        </w:rPr>
        <w:fldChar w:fldCharType="begin"/>
      </w:r>
      <w:r>
        <w:rPr>
          <w:color w:val="auto"/>
          <w:rPrChange w:id="381" w:author="PAICS" w:date="2022-09-29T12:30:49Z">
            <w:rPr/>
          </w:rPrChange>
        </w:rPr>
        <w:instrText xml:space="preserve"> PAGEREF _Toc23286 \h </w:instrText>
      </w:r>
      <w:r>
        <w:rPr>
          <w:color w:val="auto"/>
          <w:rPrChange w:id="382" w:author="PAICS" w:date="2022-09-29T12:30:49Z">
            <w:rPr/>
          </w:rPrChange>
        </w:rPr>
        <w:fldChar w:fldCharType="separate"/>
      </w:r>
      <w:r>
        <w:rPr>
          <w:color w:val="auto"/>
          <w:rPrChange w:id="383" w:author="PAICS" w:date="2022-09-29T12:30:49Z">
            <w:rPr/>
          </w:rPrChange>
        </w:rPr>
        <w:t>12</w:t>
      </w:r>
      <w:r>
        <w:rPr>
          <w:color w:val="auto"/>
          <w:rPrChange w:id="384" w:author="PAICS" w:date="2022-09-29T12:30:49Z">
            <w:rPr/>
          </w:rPrChange>
        </w:rPr>
        <w:fldChar w:fldCharType="end"/>
      </w:r>
      <w:r>
        <w:rPr>
          <w:rFonts w:hint="eastAsia" w:ascii="Arial" w:hAnsi="Arial" w:cs="Arial"/>
          <w:color w:val="auto"/>
          <w:highlight w:val="none"/>
          <w:rPrChange w:id="385"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386" w:author="PAICS" w:date="2022-09-29T12:30:49Z">
            <w:rPr/>
          </w:rPrChange>
        </w:rPr>
      </w:pPr>
      <w:r>
        <w:rPr>
          <w:rFonts w:hint="eastAsia" w:ascii="Arial" w:hAnsi="Arial" w:cs="Arial"/>
          <w:color w:val="auto"/>
          <w:highlight w:val="none"/>
          <w:rPrChange w:id="387"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388" w:author="PAICS" w:date="2022-09-29T12:30:49Z">
            <w:rPr>
              <w:rFonts w:hint="eastAsia" w:ascii="Arial" w:hAnsi="Arial" w:cs="Arial"/>
              <w:highlight w:val="none"/>
            </w:rPr>
          </w:rPrChange>
        </w:rPr>
        <w:instrText xml:space="preserve"> HYPERLINK \l _Toc13512 </w:instrText>
      </w:r>
      <w:r>
        <w:rPr>
          <w:rFonts w:hint="eastAsia" w:ascii="Arial" w:hAnsi="Arial" w:cs="Arial"/>
          <w:color w:val="auto"/>
          <w:highlight w:val="none"/>
          <w:rPrChange w:id="389" w:author="PAICS" w:date="2022-09-29T12:30:49Z">
            <w:rPr>
              <w:rFonts w:hint="eastAsia" w:ascii="Arial" w:hAnsi="Arial" w:cs="Arial"/>
              <w:highlight w:val="none"/>
            </w:rPr>
          </w:rPrChange>
        </w:rPr>
        <w:fldChar w:fldCharType="separate"/>
      </w:r>
      <w:r>
        <w:rPr>
          <w:rFonts w:cs="宋体"/>
          <w:color w:val="auto"/>
          <w:szCs w:val="24"/>
          <w:highlight w:val="none"/>
          <w:rPrChange w:id="390" w:author="PAICS" w:date="2022-09-29T12:30:49Z">
            <w:rPr>
              <w:rFonts w:cs="宋体"/>
              <w:szCs w:val="24"/>
              <w:highlight w:val="none"/>
            </w:rPr>
          </w:rPrChange>
        </w:rPr>
        <w:t xml:space="preserve">4.5 </w:t>
      </w:r>
      <w:r>
        <w:rPr>
          <w:rFonts w:cs="宋体"/>
          <w:color w:val="auto"/>
          <w:szCs w:val="24"/>
          <w:highlight w:val="none"/>
          <w:lang w:eastAsia="zh-Hans"/>
          <w:rPrChange w:id="391" w:author="PAICS" w:date="2022-09-29T12:30:49Z">
            <w:rPr>
              <w:rFonts w:cs="宋体"/>
              <w:szCs w:val="24"/>
              <w:highlight w:val="none"/>
              <w:lang w:eastAsia="zh-Hans"/>
            </w:rPr>
          </w:rPrChange>
        </w:rPr>
        <w:t>知识图谱</w:t>
      </w:r>
      <w:r>
        <w:rPr>
          <w:rFonts w:cs="宋体"/>
          <w:color w:val="auto"/>
          <w:szCs w:val="24"/>
          <w:highlight w:val="none"/>
          <w:rPrChange w:id="392" w:author="PAICS" w:date="2022-09-29T12:30:49Z">
            <w:rPr>
              <w:rFonts w:cs="宋体"/>
              <w:szCs w:val="24"/>
              <w:highlight w:val="none"/>
            </w:rPr>
          </w:rPrChange>
        </w:rPr>
        <w:t>功能</w:t>
      </w:r>
      <w:r>
        <w:rPr>
          <w:rFonts w:cs="宋体"/>
          <w:color w:val="auto"/>
          <w:szCs w:val="24"/>
          <w:highlight w:val="none"/>
          <w:lang w:eastAsia="zh-Hans"/>
          <w:rPrChange w:id="393" w:author="PAICS" w:date="2022-09-29T12:30:49Z">
            <w:rPr>
              <w:rFonts w:cs="宋体"/>
              <w:szCs w:val="24"/>
              <w:highlight w:val="none"/>
              <w:lang w:eastAsia="zh-Hans"/>
            </w:rPr>
          </w:rPrChange>
        </w:rPr>
        <w:t>需求</w:t>
      </w:r>
      <w:r>
        <w:rPr>
          <w:color w:val="auto"/>
          <w:rPrChange w:id="394" w:author="PAICS" w:date="2022-09-29T12:30:49Z">
            <w:rPr/>
          </w:rPrChange>
        </w:rPr>
        <w:tab/>
      </w:r>
      <w:r>
        <w:rPr>
          <w:color w:val="auto"/>
          <w:rPrChange w:id="395" w:author="PAICS" w:date="2022-09-29T12:30:49Z">
            <w:rPr/>
          </w:rPrChange>
        </w:rPr>
        <w:fldChar w:fldCharType="begin"/>
      </w:r>
      <w:r>
        <w:rPr>
          <w:color w:val="auto"/>
          <w:rPrChange w:id="396" w:author="PAICS" w:date="2022-09-29T12:30:49Z">
            <w:rPr/>
          </w:rPrChange>
        </w:rPr>
        <w:instrText xml:space="preserve"> PAGEREF _Toc13512 \h </w:instrText>
      </w:r>
      <w:r>
        <w:rPr>
          <w:color w:val="auto"/>
          <w:rPrChange w:id="397" w:author="PAICS" w:date="2022-09-29T12:30:49Z">
            <w:rPr/>
          </w:rPrChange>
        </w:rPr>
        <w:fldChar w:fldCharType="separate"/>
      </w:r>
      <w:r>
        <w:rPr>
          <w:color w:val="auto"/>
          <w:rPrChange w:id="398" w:author="PAICS" w:date="2022-09-29T12:30:49Z">
            <w:rPr/>
          </w:rPrChange>
        </w:rPr>
        <w:t>12</w:t>
      </w:r>
      <w:r>
        <w:rPr>
          <w:color w:val="auto"/>
          <w:rPrChange w:id="399" w:author="PAICS" w:date="2022-09-29T12:30:49Z">
            <w:rPr/>
          </w:rPrChange>
        </w:rPr>
        <w:fldChar w:fldCharType="end"/>
      </w:r>
      <w:r>
        <w:rPr>
          <w:rFonts w:hint="eastAsia" w:ascii="Arial" w:hAnsi="Arial" w:cs="Arial"/>
          <w:color w:val="auto"/>
          <w:highlight w:val="none"/>
          <w:rPrChange w:id="400" w:author="PAICS" w:date="2022-09-29T12:30:49Z">
            <w:rPr>
              <w:rFonts w:hint="eastAsia" w:ascii="Arial" w:hAnsi="Arial" w:cs="Arial"/>
              <w:color w:val="000000"/>
              <w:highlight w:val="none"/>
            </w:rPr>
          </w:rPrChange>
        </w:rPr>
        <w:fldChar w:fldCharType="end"/>
      </w:r>
    </w:p>
    <w:p>
      <w:pPr>
        <w:pStyle w:val="19"/>
        <w:tabs>
          <w:tab w:val="right" w:leader="dot" w:pos="9746"/>
        </w:tabs>
        <w:spacing w:line="360" w:lineRule="auto"/>
        <w:rPr>
          <w:color w:val="auto"/>
          <w:rPrChange w:id="401" w:author="PAICS" w:date="2022-09-29T12:30:49Z">
            <w:rPr/>
          </w:rPrChange>
        </w:rPr>
      </w:pPr>
      <w:r>
        <w:rPr>
          <w:rFonts w:hint="eastAsia" w:ascii="Arial" w:hAnsi="Arial" w:cs="Arial"/>
          <w:color w:val="auto"/>
          <w:highlight w:val="none"/>
          <w:rPrChange w:id="402"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03" w:author="PAICS" w:date="2022-09-29T12:30:49Z">
            <w:rPr>
              <w:rFonts w:hint="eastAsia" w:ascii="Arial" w:hAnsi="Arial" w:cs="Arial"/>
              <w:highlight w:val="none"/>
            </w:rPr>
          </w:rPrChange>
        </w:rPr>
        <w:instrText xml:space="preserve"> HYPERLINK \l _Toc23039 </w:instrText>
      </w:r>
      <w:r>
        <w:rPr>
          <w:rFonts w:hint="eastAsia" w:ascii="Arial" w:hAnsi="Arial" w:cs="Arial"/>
          <w:color w:val="auto"/>
          <w:highlight w:val="none"/>
          <w:rPrChange w:id="404" w:author="PAICS" w:date="2022-09-29T12:30:49Z">
            <w:rPr>
              <w:rFonts w:hint="eastAsia" w:ascii="Arial" w:hAnsi="Arial" w:cs="Arial"/>
              <w:highlight w:val="none"/>
            </w:rPr>
          </w:rPrChange>
        </w:rPr>
        <w:fldChar w:fldCharType="separate"/>
      </w:r>
      <w:r>
        <w:rPr>
          <w:rFonts w:ascii="宋体" w:hAnsi="宋体" w:eastAsia="宋体" w:cs="宋体"/>
          <w:color w:val="auto"/>
          <w:szCs w:val="28"/>
          <w:rPrChange w:id="405" w:author="PAICS" w:date="2022-09-29T12:30:49Z">
            <w:rPr>
              <w:rFonts w:ascii="宋体" w:hAnsi="宋体" w:eastAsia="宋体" w:cs="宋体"/>
              <w:szCs w:val="28"/>
            </w:rPr>
          </w:rPrChange>
        </w:rPr>
        <w:t xml:space="preserve">5. </w:t>
      </w:r>
      <w:r>
        <w:rPr>
          <w:rFonts w:hint="eastAsia" w:ascii="宋体" w:hAnsi="宋体" w:eastAsia="宋体" w:cs="宋体"/>
          <w:color w:val="auto"/>
          <w:szCs w:val="28"/>
          <w:highlight w:val="none"/>
          <w:rPrChange w:id="406" w:author="PAICS" w:date="2022-09-29T12:30:49Z">
            <w:rPr>
              <w:rFonts w:hint="eastAsia" w:ascii="宋体" w:hAnsi="宋体" w:eastAsia="宋体" w:cs="宋体"/>
              <w:szCs w:val="28"/>
              <w:highlight w:val="none"/>
            </w:rPr>
          </w:rPrChange>
        </w:rPr>
        <w:t>接口需求</w:t>
      </w:r>
      <w:r>
        <w:rPr>
          <w:color w:val="auto"/>
          <w:rPrChange w:id="407" w:author="PAICS" w:date="2022-09-29T12:30:49Z">
            <w:rPr/>
          </w:rPrChange>
        </w:rPr>
        <w:tab/>
      </w:r>
      <w:r>
        <w:rPr>
          <w:color w:val="auto"/>
          <w:rPrChange w:id="408" w:author="PAICS" w:date="2022-09-29T12:30:49Z">
            <w:rPr/>
          </w:rPrChange>
        </w:rPr>
        <w:fldChar w:fldCharType="begin"/>
      </w:r>
      <w:r>
        <w:rPr>
          <w:color w:val="auto"/>
          <w:rPrChange w:id="409" w:author="PAICS" w:date="2022-09-29T12:30:49Z">
            <w:rPr/>
          </w:rPrChange>
        </w:rPr>
        <w:instrText xml:space="preserve"> PAGEREF _Toc23039 \h </w:instrText>
      </w:r>
      <w:r>
        <w:rPr>
          <w:color w:val="auto"/>
          <w:rPrChange w:id="410" w:author="PAICS" w:date="2022-09-29T12:30:49Z">
            <w:rPr/>
          </w:rPrChange>
        </w:rPr>
        <w:fldChar w:fldCharType="separate"/>
      </w:r>
      <w:r>
        <w:rPr>
          <w:color w:val="auto"/>
          <w:rPrChange w:id="411" w:author="PAICS" w:date="2022-09-29T12:30:49Z">
            <w:rPr/>
          </w:rPrChange>
        </w:rPr>
        <w:t>12</w:t>
      </w:r>
      <w:r>
        <w:rPr>
          <w:color w:val="auto"/>
          <w:rPrChange w:id="412" w:author="PAICS" w:date="2022-09-29T12:30:49Z">
            <w:rPr/>
          </w:rPrChange>
        </w:rPr>
        <w:fldChar w:fldCharType="end"/>
      </w:r>
      <w:r>
        <w:rPr>
          <w:rFonts w:hint="eastAsia" w:ascii="Arial" w:hAnsi="Arial" w:cs="Arial"/>
          <w:color w:val="auto"/>
          <w:highlight w:val="none"/>
          <w:rPrChange w:id="413"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414" w:author="PAICS" w:date="2022-09-29T12:30:49Z">
            <w:rPr/>
          </w:rPrChange>
        </w:rPr>
      </w:pPr>
      <w:r>
        <w:rPr>
          <w:rFonts w:hint="eastAsia" w:ascii="Arial" w:hAnsi="Arial" w:cs="Arial"/>
          <w:color w:val="auto"/>
          <w:highlight w:val="none"/>
          <w:rPrChange w:id="415"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16" w:author="PAICS" w:date="2022-09-29T12:30:49Z">
            <w:rPr>
              <w:rFonts w:hint="eastAsia" w:ascii="Arial" w:hAnsi="Arial" w:cs="Arial"/>
              <w:highlight w:val="none"/>
            </w:rPr>
          </w:rPrChange>
        </w:rPr>
        <w:instrText xml:space="preserve"> HYPERLINK \l _Toc21319 </w:instrText>
      </w:r>
      <w:r>
        <w:rPr>
          <w:rFonts w:hint="eastAsia" w:ascii="Arial" w:hAnsi="Arial" w:cs="Arial"/>
          <w:color w:val="auto"/>
          <w:highlight w:val="none"/>
          <w:rPrChange w:id="417" w:author="PAICS" w:date="2022-09-29T12:30:49Z">
            <w:rPr>
              <w:rFonts w:hint="eastAsia" w:ascii="Arial" w:hAnsi="Arial" w:cs="Arial"/>
              <w:highlight w:val="none"/>
            </w:rPr>
          </w:rPrChange>
        </w:rPr>
        <w:fldChar w:fldCharType="separate"/>
      </w:r>
      <w:r>
        <w:rPr>
          <w:rFonts w:cs="宋体"/>
          <w:color w:val="auto"/>
          <w:szCs w:val="24"/>
          <w:highlight w:val="none"/>
          <w:lang w:eastAsia="zh-Hans"/>
          <w:rPrChange w:id="418" w:author="PAICS" w:date="2022-09-29T12:30:49Z">
            <w:rPr>
              <w:rFonts w:cs="宋体"/>
              <w:szCs w:val="24"/>
              <w:highlight w:val="none"/>
              <w:lang w:eastAsia="zh-Hans"/>
            </w:rPr>
          </w:rPrChange>
        </w:rPr>
        <w:t>5.</w:t>
      </w:r>
      <w:r>
        <w:rPr>
          <w:rFonts w:hint="default" w:cs="宋体"/>
          <w:color w:val="auto"/>
          <w:szCs w:val="24"/>
          <w:highlight w:val="none"/>
          <w:lang w:eastAsia="zh-Hans"/>
          <w:rPrChange w:id="419" w:author="PAICS" w:date="2022-09-29T12:30:49Z">
            <w:rPr>
              <w:rFonts w:hint="default" w:cs="宋体"/>
              <w:szCs w:val="24"/>
              <w:highlight w:val="none"/>
              <w:lang w:eastAsia="zh-Hans"/>
            </w:rPr>
          </w:rPrChange>
        </w:rPr>
        <w:t>1</w:t>
      </w:r>
      <w:r>
        <w:rPr>
          <w:rFonts w:cs="宋体"/>
          <w:color w:val="auto"/>
          <w:szCs w:val="24"/>
          <w:highlight w:val="none"/>
          <w:lang w:eastAsia="zh-Hans"/>
          <w:rPrChange w:id="420" w:author="PAICS" w:date="2022-09-29T12:30:49Z">
            <w:rPr>
              <w:rFonts w:cs="宋体"/>
              <w:szCs w:val="24"/>
              <w:highlight w:val="none"/>
              <w:lang w:eastAsia="zh-Hans"/>
            </w:rPr>
          </w:rPrChange>
        </w:rPr>
        <w:t>软件接口</w:t>
      </w:r>
      <w:r>
        <w:rPr>
          <w:color w:val="auto"/>
          <w:rPrChange w:id="421" w:author="PAICS" w:date="2022-09-29T12:30:49Z">
            <w:rPr/>
          </w:rPrChange>
        </w:rPr>
        <w:tab/>
      </w:r>
      <w:r>
        <w:rPr>
          <w:color w:val="auto"/>
          <w:rPrChange w:id="422" w:author="PAICS" w:date="2022-09-29T12:30:49Z">
            <w:rPr/>
          </w:rPrChange>
        </w:rPr>
        <w:fldChar w:fldCharType="begin"/>
      </w:r>
      <w:r>
        <w:rPr>
          <w:color w:val="auto"/>
          <w:rPrChange w:id="423" w:author="PAICS" w:date="2022-09-29T12:30:49Z">
            <w:rPr/>
          </w:rPrChange>
        </w:rPr>
        <w:instrText xml:space="preserve"> PAGEREF _Toc21319 \h </w:instrText>
      </w:r>
      <w:r>
        <w:rPr>
          <w:color w:val="auto"/>
          <w:rPrChange w:id="424" w:author="PAICS" w:date="2022-09-29T12:30:49Z">
            <w:rPr/>
          </w:rPrChange>
        </w:rPr>
        <w:fldChar w:fldCharType="separate"/>
      </w:r>
      <w:r>
        <w:rPr>
          <w:color w:val="auto"/>
          <w:rPrChange w:id="425" w:author="PAICS" w:date="2022-09-29T12:30:49Z">
            <w:rPr/>
          </w:rPrChange>
        </w:rPr>
        <w:t>13</w:t>
      </w:r>
      <w:r>
        <w:rPr>
          <w:color w:val="auto"/>
          <w:rPrChange w:id="426" w:author="PAICS" w:date="2022-09-29T12:30:49Z">
            <w:rPr/>
          </w:rPrChange>
        </w:rPr>
        <w:fldChar w:fldCharType="end"/>
      </w:r>
      <w:r>
        <w:rPr>
          <w:rFonts w:hint="eastAsia" w:ascii="Arial" w:hAnsi="Arial" w:cs="Arial"/>
          <w:color w:val="auto"/>
          <w:highlight w:val="none"/>
          <w:rPrChange w:id="427"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428" w:author="PAICS" w:date="2022-09-29T12:30:49Z">
            <w:rPr/>
          </w:rPrChange>
        </w:rPr>
      </w:pPr>
      <w:r>
        <w:rPr>
          <w:rFonts w:hint="eastAsia" w:ascii="Arial" w:hAnsi="Arial" w:cs="Arial"/>
          <w:color w:val="auto"/>
          <w:highlight w:val="none"/>
          <w:rPrChange w:id="429"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30" w:author="PAICS" w:date="2022-09-29T12:30:49Z">
            <w:rPr>
              <w:rFonts w:hint="eastAsia" w:ascii="Arial" w:hAnsi="Arial" w:cs="Arial"/>
              <w:highlight w:val="none"/>
            </w:rPr>
          </w:rPrChange>
        </w:rPr>
        <w:instrText xml:space="preserve"> HYPERLINK \l _Toc27096 </w:instrText>
      </w:r>
      <w:r>
        <w:rPr>
          <w:rFonts w:hint="eastAsia" w:ascii="Arial" w:hAnsi="Arial" w:cs="Arial"/>
          <w:color w:val="auto"/>
          <w:highlight w:val="none"/>
          <w:rPrChange w:id="431" w:author="PAICS" w:date="2022-09-29T12:30:49Z">
            <w:rPr>
              <w:rFonts w:hint="eastAsia" w:ascii="Arial" w:hAnsi="Arial" w:cs="Arial"/>
              <w:highlight w:val="none"/>
            </w:rPr>
          </w:rPrChange>
        </w:rPr>
        <w:fldChar w:fldCharType="separate"/>
      </w:r>
      <w:r>
        <w:rPr>
          <w:rFonts w:cs="宋体"/>
          <w:color w:val="auto"/>
          <w:szCs w:val="24"/>
          <w:highlight w:val="none"/>
          <w:rPrChange w:id="432" w:author="PAICS" w:date="2022-09-29T12:30:49Z">
            <w:rPr>
              <w:rFonts w:cs="宋体"/>
              <w:szCs w:val="24"/>
              <w:highlight w:val="none"/>
            </w:rPr>
          </w:rPrChange>
        </w:rPr>
        <w:t>5.</w:t>
      </w:r>
      <w:r>
        <w:rPr>
          <w:rFonts w:hint="default" w:cs="宋体"/>
          <w:color w:val="auto"/>
          <w:szCs w:val="24"/>
          <w:highlight w:val="none"/>
          <w:rPrChange w:id="433" w:author="PAICS" w:date="2022-09-29T12:30:49Z">
            <w:rPr>
              <w:rFonts w:hint="default" w:cs="宋体"/>
              <w:szCs w:val="24"/>
              <w:highlight w:val="none"/>
            </w:rPr>
          </w:rPrChange>
        </w:rPr>
        <w:t>2</w:t>
      </w:r>
      <w:r>
        <w:rPr>
          <w:rFonts w:cs="宋体"/>
          <w:color w:val="auto"/>
          <w:szCs w:val="24"/>
          <w:highlight w:val="none"/>
          <w:rPrChange w:id="434" w:author="PAICS" w:date="2022-09-29T12:30:49Z">
            <w:rPr>
              <w:rFonts w:cs="宋体"/>
              <w:szCs w:val="24"/>
              <w:highlight w:val="none"/>
            </w:rPr>
          </w:rPrChange>
        </w:rPr>
        <w:t>硬件接口</w:t>
      </w:r>
      <w:r>
        <w:rPr>
          <w:color w:val="auto"/>
          <w:rPrChange w:id="435" w:author="PAICS" w:date="2022-09-29T12:30:49Z">
            <w:rPr/>
          </w:rPrChange>
        </w:rPr>
        <w:tab/>
      </w:r>
      <w:r>
        <w:rPr>
          <w:color w:val="auto"/>
          <w:rPrChange w:id="436" w:author="PAICS" w:date="2022-09-29T12:30:49Z">
            <w:rPr/>
          </w:rPrChange>
        </w:rPr>
        <w:fldChar w:fldCharType="begin"/>
      </w:r>
      <w:r>
        <w:rPr>
          <w:color w:val="auto"/>
          <w:rPrChange w:id="437" w:author="PAICS" w:date="2022-09-29T12:30:49Z">
            <w:rPr/>
          </w:rPrChange>
        </w:rPr>
        <w:instrText xml:space="preserve"> PAGEREF _Toc27096 \h </w:instrText>
      </w:r>
      <w:r>
        <w:rPr>
          <w:color w:val="auto"/>
          <w:rPrChange w:id="438" w:author="PAICS" w:date="2022-09-29T12:30:49Z">
            <w:rPr/>
          </w:rPrChange>
        </w:rPr>
        <w:fldChar w:fldCharType="separate"/>
      </w:r>
      <w:r>
        <w:rPr>
          <w:color w:val="auto"/>
          <w:rPrChange w:id="439" w:author="PAICS" w:date="2022-09-29T12:30:49Z">
            <w:rPr/>
          </w:rPrChange>
        </w:rPr>
        <w:t>13</w:t>
      </w:r>
      <w:r>
        <w:rPr>
          <w:color w:val="auto"/>
          <w:rPrChange w:id="440" w:author="PAICS" w:date="2022-09-29T12:30:49Z">
            <w:rPr/>
          </w:rPrChange>
        </w:rPr>
        <w:fldChar w:fldCharType="end"/>
      </w:r>
      <w:r>
        <w:rPr>
          <w:rFonts w:hint="eastAsia" w:ascii="Arial" w:hAnsi="Arial" w:cs="Arial"/>
          <w:color w:val="auto"/>
          <w:highlight w:val="none"/>
          <w:rPrChange w:id="441"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442" w:author="PAICS" w:date="2022-09-29T12:30:49Z">
            <w:rPr/>
          </w:rPrChange>
        </w:rPr>
      </w:pPr>
      <w:r>
        <w:rPr>
          <w:rFonts w:hint="eastAsia" w:ascii="Arial" w:hAnsi="Arial" w:cs="Arial"/>
          <w:color w:val="auto"/>
          <w:highlight w:val="none"/>
          <w:rPrChange w:id="443"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44" w:author="PAICS" w:date="2022-09-29T12:30:49Z">
            <w:rPr>
              <w:rFonts w:hint="eastAsia" w:ascii="Arial" w:hAnsi="Arial" w:cs="Arial"/>
              <w:highlight w:val="none"/>
            </w:rPr>
          </w:rPrChange>
        </w:rPr>
        <w:instrText xml:space="preserve"> HYPERLINK \l _Toc10078 </w:instrText>
      </w:r>
      <w:r>
        <w:rPr>
          <w:rFonts w:hint="eastAsia" w:ascii="Arial" w:hAnsi="Arial" w:cs="Arial"/>
          <w:color w:val="auto"/>
          <w:highlight w:val="none"/>
          <w:rPrChange w:id="445" w:author="PAICS" w:date="2022-09-29T12:30:49Z">
            <w:rPr>
              <w:rFonts w:hint="eastAsia" w:ascii="Arial" w:hAnsi="Arial" w:cs="Arial"/>
              <w:highlight w:val="none"/>
            </w:rPr>
          </w:rPrChange>
        </w:rPr>
        <w:fldChar w:fldCharType="separate"/>
      </w:r>
      <w:r>
        <w:rPr>
          <w:rFonts w:cs="宋体"/>
          <w:color w:val="auto"/>
          <w:szCs w:val="24"/>
          <w:highlight w:val="none"/>
          <w:rPrChange w:id="446" w:author="PAICS" w:date="2022-09-29T12:30:49Z">
            <w:rPr>
              <w:rFonts w:cs="宋体"/>
              <w:szCs w:val="24"/>
              <w:highlight w:val="none"/>
            </w:rPr>
          </w:rPrChange>
        </w:rPr>
        <w:t>5.</w:t>
      </w:r>
      <w:r>
        <w:rPr>
          <w:rFonts w:hint="default" w:cs="宋体"/>
          <w:color w:val="auto"/>
          <w:szCs w:val="24"/>
          <w:highlight w:val="none"/>
          <w:rPrChange w:id="447" w:author="PAICS" w:date="2022-09-29T12:30:49Z">
            <w:rPr>
              <w:rFonts w:hint="default" w:cs="宋体"/>
              <w:szCs w:val="24"/>
              <w:highlight w:val="none"/>
            </w:rPr>
          </w:rPrChange>
        </w:rPr>
        <w:t>3</w:t>
      </w:r>
      <w:r>
        <w:rPr>
          <w:rFonts w:cs="宋体"/>
          <w:color w:val="auto"/>
          <w:szCs w:val="24"/>
          <w:highlight w:val="none"/>
          <w:rPrChange w:id="448" w:author="PAICS" w:date="2022-09-29T12:30:49Z">
            <w:rPr>
              <w:rFonts w:cs="宋体"/>
              <w:szCs w:val="24"/>
              <w:highlight w:val="none"/>
            </w:rPr>
          </w:rPrChange>
        </w:rPr>
        <w:t>通讯接口</w:t>
      </w:r>
      <w:r>
        <w:rPr>
          <w:color w:val="auto"/>
          <w:rPrChange w:id="449" w:author="PAICS" w:date="2022-09-29T12:30:49Z">
            <w:rPr/>
          </w:rPrChange>
        </w:rPr>
        <w:tab/>
      </w:r>
      <w:r>
        <w:rPr>
          <w:color w:val="auto"/>
          <w:rPrChange w:id="450" w:author="PAICS" w:date="2022-09-29T12:30:49Z">
            <w:rPr/>
          </w:rPrChange>
        </w:rPr>
        <w:fldChar w:fldCharType="begin"/>
      </w:r>
      <w:r>
        <w:rPr>
          <w:color w:val="auto"/>
          <w:rPrChange w:id="451" w:author="PAICS" w:date="2022-09-29T12:30:49Z">
            <w:rPr/>
          </w:rPrChange>
        </w:rPr>
        <w:instrText xml:space="preserve"> PAGEREF _Toc10078 \h </w:instrText>
      </w:r>
      <w:r>
        <w:rPr>
          <w:color w:val="auto"/>
          <w:rPrChange w:id="452" w:author="PAICS" w:date="2022-09-29T12:30:49Z">
            <w:rPr/>
          </w:rPrChange>
        </w:rPr>
        <w:fldChar w:fldCharType="separate"/>
      </w:r>
      <w:r>
        <w:rPr>
          <w:color w:val="auto"/>
          <w:rPrChange w:id="453" w:author="PAICS" w:date="2022-09-29T12:30:49Z">
            <w:rPr/>
          </w:rPrChange>
        </w:rPr>
        <w:t>13</w:t>
      </w:r>
      <w:r>
        <w:rPr>
          <w:color w:val="auto"/>
          <w:rPrChange w:id="454" w:author="PAICS" w:date="2022-09-29T12:30:49Z">
            <w:rPr/>
          </w:rPrChange>
        </w:rPr>
        <w:fldChar w:fldCharType="end"/>
      </w:r>
      <w:r>
        <w:rPr>
          <w:rFonts w:hint="eastAsia" w:ascii="Arial" w:hAnsi="Arial" w:cs="Arial"/>
          <w:color w:val="auto"/>
          <w:highlight w:val="none"/>
          <w:rPrChange w:id="455" w:author="PAICS" w:date="2022-09-29T12:30:49Z">
            <w:rPr>
              <w:rFonts w:hint="eastAsia" w:ascii="Arial" w:hAnsi="Arial" w:cs="Arial"/>
              <w:color w:val="000000"/>
              <w:highlight w:val="none"/>
            </w:rPr>
          </w:rPrChange>
        </w:rPr>
        <w:fldChar w:fldCharType="end"/>
      </w:r>
    </w:p>
    <w:p>
      <w:pPr>
        <w:pStyle w:val="19"/>
        <w:tabs>
          <w:tab w:val="right" w:leader="dot" w:pos="9746"/>
        </w:tabs>
        <w:spacing w:line="360" w:lineRule="auto"/>
        <w:rPr>
          <w:color w:val="auto"/>
          <w:rPrChange w:id="456" w:author="PAICS" w:date="2022-09-29T12:30:49Z">
            <w:rPr/>
          </w:rPrChange>
        </w:rPr>
      </w:pPr>
      <w:r>
        <w:rPr>
          <w:rFonts w:hint="eastAsia" w:ascii="Arial" w:hAnsi="Arial" w:cs="Arial"/>
          <w:color w:val="auto"/>
          <w:highlight w:val="none"/>
          <w:rPrChange w:id="457"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58" w:author="PAICS" w:date="2022-09-29T12:30:49Z">
            <w:rPr>
              <w:rFonts w:hint="eastAsia" w:ascii="Arial" w:hAnsi="Arial" w:cs="Arial"/>
              <w:highlight w:val="none"/>
            </w:rPr>
          </w:rPrChange>
        </w:rPr>
        <w:instrText xml:space="preserve"> HYPERLINK \l _Toc4558 </w:instrText>
      </w:r>
      <w:r>
        <w:rPr>
          <w:rFonts w:hint="eastAsia" w:ascii="Arial" w:hAnsi="Arial" w:cs="Arial"/>
          <w:color w:val="auto"/>
          <w:highlight w:val="none"/>
          <w:rPrChange w:id="459" w:author="PAICS" w:date="2022-09-29T12:30:49Z">
            <w:rPr>
              <w:rFonts w:hint="eastAsia" w:ascii="Arial" w:hAnsi="Arial" w:cs="Arial"/>
              <w:highlight w:val="none"/>
            </w:rPr>
          </w:rPrChange>
        </w:rPr>
        <w:fldChar w:fldCharType="separate"/>
      </w:r>
      <w:r>
        <w:rPr>
          <w:rFonts w:ascii="宋体" w:hAnsi="宋体" w:eastAsia="宋体" w:cs="宋体"/>
          <w:color w:val="auto"/>
          <w:szCs w:val="28"/>
          <w:rPrChange w:id="460" w:author="PAICS" w:date="2022-09-29T12:30:49Z">
            <w:rPr>
              <w:rFonts w:ascii="宋体" w:hAnsi="宋体" w:eastAsia="宋体" w:cs="宋体"/>
              <w:szCs w:val="28"/>
            </w:rPr>
          </w:rPrChange>
        </w:rPr>
        <w:t xml:space="preserve">6. </w:t>
      </w:r>
      <w:r>
        <w:rPr>
          <w:rFonts w:hint="eastAsia" w:ascii="宋体" w:hAnsi="宋体" w:eastAsia="宋体" w:cs="宋体"/>
          <w:color w:val="auto"/>
          <w:szCs w:val="28"/>
          <w:highlight w:val="none"/>
          <w:rPrChange w:id="461" w:author="PAICS" w:date="2022-09-29T12:30:49Z">
            <w:rPr>
              <w:rFonts w:hint="eastAsia" w:ascii="宋体" w:hAnsi="宋体" w:eastAsia="宋体" w:cs="宋体"/>
              <w:szCs w:val="28"/>
              <w:highlight w:val="none"/>
            </w:rPr>
          </w:rPrChange>
        </w:rPr>
        <w:t>数据需求</w:t>
      </w:r>
      <w:r>
        <w:rPr>
          <w:color w:val="auto"/>
          <w:rPrChange w:id="462" w:author="PAICS" w:date="2022-09-29T12:30:49Z">
            <w:rPr/>
          </w:rPrChange>
        </w:rPr>
        <w:tab/>
      </w:r>
      <w:r>
        <w:rPr>
          <w:color w:val="auto"/>
          <w:rPrChange w:id="463" w:author="PAICS" w:date="2022-09-29T12:30:49Z">
            <w:rPr/>
          </w:rPrChange>
        </w:rPr>
        <w:fldChar w:fldCharType="begin"/>
      </w:r>
      <w:r>
        <w:rPr>
          <w:color w:val="auto"/>
          <w:rPrChange w:id="464" w:author="PAICS" w:date="2022-09-29T12:30:49Z">
            <w:rPr/>
          </w:rPrChange>
        </w:rPr>
        <w:instrText xml:space="preserve"> PAGEREF _Toc4558 \h </w:instrText>
      </w:r>
      <w:r>
        <w:rPr>
          <w:color w:val="auto"/>
          <w:rPrChange w:id="465" w:author="PAICS" w:date="2022-09-29T12:30:49Z">
            <w:rPr/>
          </w:rPrChange>
        </w:rPr>
        <w:fldChar w:fldCharType="separate"/>
      </w:r>
      <w:r>
        <w:rPr>
          <w:color w:val="auto"/>
          <w:rPrChange w:id="466" w:author="PAICS" w:date="2022-09-29T12:30:49Z">
            <w:rPr/>
          </w:rPrChange>
        </w:rPr>
        <w:t>14</w:t>
      </w:r>
      <w:r>
        <w:rPr>
          <w:color w:val="auto"/>
          <w:rPrChange w:id="467" w:author="PAICS" w:date="2022-09-29T12:30:49Z">
            <w:rPr/>
          </w:rPrChange>
        </w:rPr>
        <w:fldChar w:fldCharType="end"/>
      </w:r>
      <w:r>
        <w:rPr>
          <w:rFonts w:hint="eastAsia" w:ascii="Arial" w:hAnsi="Arial" w:cs="Arial"/>
          <w:color w:val="auto"/>
          <w:highlight w:val="none"/>
          <w:rPrChange w:id="468" w:author="PAICS" w:date="2022-09-29T12:30:49Z">
            <w:rPr>
              <w:rFonts w:hint="eastAsia" w:ascii="Arial" w:hAnsi="Arial" w:cs="Arial"/>
              <w:color w:val="000000"/>
              <w:highlight w:val="none"/>
            </w:rPr>
          </w:rPrChange>
        </w:rPr>
        <w:fldChar w:fldCharType="end"/>
      </w:r>
    </w:p>
    <w:p>
      <w:pPr>
        <w:pStyle w:val="19"/>
        <w:tabs>
          <w:tab w:val="right" w:leader="dot" w:pos="9746"/>
        </w:tabs>
        <w:spacing w:line="360" w:lineRule="auto"/>
        <w:rPr>
          <w:color w:val="auto"/>
          <w:rPrChange w:id="469" w:author="PAICS" w:date="2022-09-29T12:30:49Z">
            <w:rPr/>
          </w:rPrChange>
        </w:rPr>
      </w:pPr>
      <w:r>
        <w:rPr>
          <w:rFonts w:hint="eastAsia" w:ascii="Arial" w:hAnsi="Arial" w:cs="Arial"/>
          <w:color w:val="auto"/>
          <w:highlight w:val="none"/>
          <w:rPrChange w:id="470"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71" w:author="PAICS" w:date="2022-09-29T12:30:49Z">
            <w:rPr>
              <w:rFonts w:hint="eastAsia" w:ascii="Arial" w:hAnsi="Arial" w:cs="Arial"/>
              <w:highlight w:val="none"/>
            </w:rPr>
          </w:rPrChange>
        </w:rPr>
        <w:instrText xml:space="preserve"> HYPERLINK \l _Toc13671 </w:instrText>
      </w:r>
      <w:r>
        <w:rPr>
          <w:rFonts w:hint="eastAsia" w:ascii="Arial" w:hAnsi="Arial" w:cs="Arial"/>
          <w:color w:val="auto"/>
          <w:highlight w:val="none"/>
          <w:rPrChange w:id="472" w:author="PAICS" w:date="2022-09-29T12:30:49Z">
            <w:rPr>
              <w:rFonts w:hint="eastAsia" w:ascii="Arial" w:hAnsi="Arial" w:cs="Arial"/>
              <w:highlight w:val="none"/>
            </w:rPr>
          </w:rPrChange>
        </w:rPr>
        <w:fldChar w:fldCharType="separate"/>
      </w:r>
      <w:r>
        <w:rPr>
          <w:rFonts w:ascii="宋体" w:hAnsi="宋体" w:eastAsia="宋体" w:cs="宋体"/>
          <w:color w:val="auto"/>
          <w:szCs w:val="28"/>
          <w:rPrChange w:id="473" w:author="PAICS" w:date="2022-09-29T12:30:49Z">
            <w:rPr>
              <w:rFonts w:ascii="宋体" w:hAnsi="宋体" w:eastAsia="宋体" w:cs="宋体"/>
              <w:szCs w:val="28"/>
            </w:rPr>
          </w:rPrChange>
        </w:rPr>
        <w:t xml:space="preserve">7. </w:t>
      </w:r>
      <w:r>
        <w:rPr>
          <w:rFonts w:hint="eastAsia" w:ascii="宋体" w:hAnsi="宋体" w:eastAsia="宋体" w:cs="宋体"/>
          <w:color w:val="auto"/>
          <w:szCs w:val="28"/>
          <w:highlight w:val="none"/>
          <w:rPrChange w:id="474" w:author="PAICS" w:date="2022-09-29T12:30:49Z">
            <w:rPr>
              <w:rFonts w:hint="eastAsia" w:ascii="宋体" w:hAnsi="宋体" w:eastAsia="宋体" w:cs="宋体"/>
              <w:szCs w:val="28"/>
              <w:highlight w:val="none"/>
            </w:rPr>
          </w:rPrChange>
        </w:rPr>
        <w:t>非功能需求</w:t>
      </w:r>
      <w:r>
        <w:rPr>
          <w:color w:val="auto"/>
          <w:rPrChange w:id="475" w:author="PAICS" w:date="2022-09-29T12:30:49Z">
            <w:rPr/>
          </w:rPrChange>
        </w:rPr>
        <w:tab/>
      </w:r>
      <w:r>
        <w:rPr>
          <w:color w:val="auto"/>
          <w:rPrChange w:id="476" w:author="PAICS" w:date="2022-09-29T12:30:49Z">
            <w:rPr/>
          </w:rPrChange>
        </w:rPr>
        <w:fldChar w:fldCharType="begin"/>
      </w:r>
      <w:r>
        <w:rPr>
          <w:color w:val="auto"/>
          <w:rPrChange w:id="477" w:author="PAICS" w:date="2022-09-29T12:30:49Z">
            <w:rPr/>
          </w:rPrChange>
        </w:rPr>
        <w:instrText xml:space="preserve"> PAGEREF _Toc13671 \h </w:instrText>
      </w:r>
      <w:r>
        <w:rPr>
          <w:color w:val="auto"/>
          <w:rPrChange w:id="478" w:author="PAICS" w:date="2022-09-29T12:30:49Z">
            <w:rPr/>
          </w:rPrChange>
        </w:rPr>
        <w:fldChar w:fldCharType="separate"/>
      </w:r>
      <w:r>
        <w:rPr>
          <w:color w:val="auto"/>
          <w:rPrChange w:id="479" w:author="PAICS" w:date="2022-09-29T12:30:49Z">
            <w:rPr/>
          </w:rPrChange>
        </w:rPr>
        <w:t>14</w:t>
      </w:r>
      <w:r>
        <w:rPr>
          <w:color w:val="auto"/>
          <w:rPrChange w:id="480" w:author="PAICS" w:date="2022-09-29T12:30:49Z">
            <w:rPr/>
          </w:rPrChange>
        </w:rPr>
        <w:fldChar w:fldCharType="end"/>
      </w:r>
      <w:r>
        <w:rPr>
          <w:rFonts w:hint="eastAsia" w:ascii="Arial" w:hAnsi="Arial" w:cs="Arial"/>
          <w:color w:val="auto"/>
          <w:highlight w:val="none"/>
          <w:rPrChange w:id="481"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482" w:author="PAICS" w:date="2022-09-29T12:30:49Z">
            <w:rPr/>
          </w:rPrChange>
        </w:rPr>
      </w:pPr>
      <w:r>
        <w:rPr>
          <w:rFonts w:hint="eastAsia" w:ascii="Arial" w:hAnsi="Arial" w:cs="Arial"/>
          <w:color w:val="auto"/>
          <w:highlight w:val="none"/>
          <w:rPrChange w:id="483"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84" w:author="PAICS" w:date="2022-09-29T12:30:49Z">
            <w:rPr>
              <w:rFonts w:hint="eastAsia" w:ascii="Arial" w:hAnsi="Arial" w:cs="Arial"/>
              <w:highlight w:val="none"/>
            </w:rPr>
          </w:rPrChange>
        </w:rPr>
        <w:instrText xml:space="preserve"> HYPERLINK \l _Toc32273 </w:instrText>
      </w:r>
      <w:r>
        <w:rPr>
          <w:rFonts w:hint="eastAsia" w:ascii="Arial" w:hAnsi="Arial" w:cs="Arial"/>
          <w:color w:val="auto"/>
          <w:highlight w:val="none"/>
          <w:rPrChange w:id="485" w:author="PAICS" w:date="2022-09-29T12:30:49Z">
            <w:rPr>
              <w:rFonts w:hint="eastAsia" w:ascii="Arial" w:hAnsi="Arial" w:cs="Arial"/>
              <w:highlight w:val="none"/>
            </w:rPr>
          </w:rPrChange>
        </w:rPr>
        <w:fldChar w:fldCharType="separate"/>
      </w:r>
      <w:r>
        <w:rPr>
          <w:rFonts w:cs="宋体"/>
          <w:color w:val="auto"/>
          <w:szCs w:val="24"/>
          <w:highlight w:val="none"/>
          <w:rPrChange w:id="486" w:author="PAICS" w:date="2022-09-29T12:30:49Z">
            <w:rPr>
              <w:rFonts w:cs="宋体"/>
              <w:szCs w:val="24"/>
              <w:highlight w:val="none"/>
            </w:rPr>
          </w:rPrChange>
        </w:rPr>
        <w:t>7.1硬件需求</w:t>
      </w:r>
      <w:r>
        <w:rPr>
          <w:color w:val="auto"/>
          <w:rPrChange w:id="487" w:author="PAICS" w:date="2022-09-29T12:30:49Z">
            <w:rPr/>
          </w:rPrChange>
        </w:rPr>
        <w:tab/>
      </w:r>
      <w:r>
        <w:rPr>
          <w:color w:val="auto"/>
          <w:rPrChange w:id="488" w:author="PAICS" w:date="2022-09-29T12:30:49Z">
            <w:rPr/>
          </w:rPrChange>
        </w:rPr>
        <w:fldChar w:fldCharType="begin"/>
      </w:r>
      <w:r>
        <w:rPr>
          <w:color w:val="auto"/>
          <w:rPrChange w:id="489" w:author="PAICS" w:date="2022-09-29T12:30:49Z">
            <w:rPr/>
          </w:rPrChange>
        </w:rPr>
        <w:instrText xml:space="preserve"> PAGEREF _Toc32273 \h </w:instrText>
      </w:r>
      <w:r>
        <w:rPr>
          <w:color w:val="auto"/>
          <w:rPrChange w:id="490" w:author="PAICS" w:date="2022-09-29T12:30:49Z">
            <w:rPr/>
          </w:rPrChange>
        </w:rPr>
        <w:fldChar w:fldCharType="separate"/>
      </w:r>
      <w:r>
        <w:rPr>
          <w:color w:val="auto"/>
          <w:rPrChange w:id="491" w:author="PAICS" w:date="2022-09-29T12:30:49Z">
            <w:rPr/>
          </w:rPrChange>
        </w:rPr>
        <w:t>14</w:t>
      </w:r>
      <w:r>
        <w:rPr>
          <w:color w:val="auto"/>
          <w:rPrChange w:id="492" w:author="PAICS" w:date="2022-09-29T12:30:49Z">
            <w:rPr/>
          </w:rPrChange>
        </w:rPr>
        <w:fldChar w:fldCharType="end"/>
      </w:r>
      <w:r>
        <w:rPr>
          <w:rFonts w:hint="eastAsia" w:ascii="Arial" w:hAnsi="Arial" w:cs="Arial"/>
          <w:color w:val="auto"/>
          <w:highlight w:val="none"/>
          <w:rPrChange w:id="493"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494" w:author="PAICS" w:date="2022-09-29T12:30:49Z">
            <w:rPr/>
          </w:rPrChange>
        </w:rPr>
      </w:pPr>
      <w:r>
        <w:rPr>
          <w:rFonts w:hint="eastAsia" w:ascii="Arial" w:hAnsi="Arial" w:cs="Arial"/>
          <w:color w:val="auto"/>
          <w:highlight w:val="none"/>
          <w:rPrChange w:id="495"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496" w:author="PAICS" w:date="2022-09-29T12:30:49Z">
            <w:rPr>
              <w:rFonts w:hint="eastAsia" w:ascii="Arial" w:hAnsi="Arial" w:cs="Arial"/>
              <w:highlight w:val="none"/>
            </w:rPr>
          </w:rPrChange>
        </w:rPr>
        <w:instrText xml:space="preserve"> HYPERLINK \l _Toc13606 </w:instrText>
      </w:r>
      <w:r>
        <w:rPr>
          <w:rFonts w:hint="eastAsia" w:ascii="Arial" w:hAnsi="Arial" w:cs="Arial"/>
          <w:color w:val="auto"/>
          <w:highlight w:val="none"/>
          <w:rPrChange w:id="497" w:author="PAICS" w:date="2022-09-29T12:30:49Z">
            <w:rPr>
              <w:rFonts w:hint="eastAsia" w:ascii="Arial" w:hAnsi="Arial" w:cs="Arial"/>
              <w:highlight w:val="none"/>
            </w:rPr>
          </w:rPrChange>
        </w:rPr>
        <w:fldChar w:fldCharType="separate"/>
      </w:r>
      <w:r>
        <w:rPr>
          <w:rFonts w:cs="宋体"/>
          <w:color w:val="auto"/>
          <w:szCs w:val="24"/>
          <w:highlight w:val="none"/>
          <w:rPrChange w:id="498" w:author="PAICS" w:date="2022-09-29T12:30:49Z">
            <w:rPr>
              <w:rFonts w:cs="宋体"/>
              <w:szCs w:val="24"/>
              <w:highlight w:val="none"/>
            </w:rPr>
          </w:rPrChange>
        </w:rPr>
        <w:t>7.2软件需求</w:t>
      </w:r>
      <w:r>
        <w:rPr>
          <w:color w:val="auto"/>
          <w:rPrChange w:id="499" w:author="PAICS" w:date="2022-09-29T12:30:49Z">
            <w:rPr/>
          </w:rPrChange>
        </w:rPr>
        <w:tab/>
      </w:r>
      <w:r>
        <w:rPr>
          <w:color w:val="auto"/>
          <w:rPrChange w:id="500" w:author="PAICS" w:date="2022-09-29T12:30:49Z">
            <w:rPr/>
          </w:rPrChange>
        </w:rPr>
        <w:fldChar w:fldCharType="begin"/>
      </w:r>
      <w:r>
        <w:rPr>
          <w:color w:val="auto"/>
          <w:rPrChange w:id="501" w:author="PAICS" w:date="2022-09-29T12:30:49Z">
            <w:rPr/>
          </w:rPrChange>
        </w:rPr>
        <w:instrText xml:space="preserve"> PAGEREF _Toc13606 \h </w:instrText>
      </w:r>
      <w:r>
        <w:rPr>
          <w:color w:val="auto"/>
          <w:rPrChange w:id="502" w:author="PAICS" w:date="2022-09-29T12:30:49Z">
            <w:rPr/>
          </w:rPrChange>
        </w:rPr>
        <w:fldChar w:fldCharType="separate"/>
      </w:r>
      <w:r>
        <w:rPr>
          <w:color w:val="auto"/>
          <w:rPrChange w:id="503" w:author="PAICS" w:date="2022-09-29T12:30:49Z">
            <w:rPr/>
          </w:rPrChange>
        </w:rPr>
        <w:t>14</w:t>
      </w:r>
      <w:r>
        <w:rPr>
          <w:color w:val="auto"/>
          <w:rPrChange w:id="504" w:author="PAICS" w:date="2022-09-29T12:30:49Z">
            <w:rPr/>
          </w:rPrChange>
        </w:rPr>
        <w:fldChar w:fldCharType="end"/>
      </w:r>
      <w:r>
        <w:rPr>
          <w:rFonts w:hint="eastAsia" w:ascii="Arial" w:hAnsi="Arial" w:cs="Arial"/>
          <w:color w:val="auto"/>
          <w:highlight w:val="none"/>
          <w:rPrChange w:id="505"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506" w:author="PAICS" w:date="2022-09-29T12:30:49Z">
            <w:rPr/>
          </w:rPrChange>
        </w:rPr>
      </w:pPr>
      <w:r>
        <w:rPr>
          <w:rFonts w:hint="eastAsia" w:ascii="Arial" w:hAnsi="Arial" w:cs="Arial"/>
          <w:color w:val="auto"/>
          <w:highlight w:val="none"/>
          <w:rPrChange w:id="507"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08" w:author="PAICS" w:date="2022-09-29T12:30:49Z">
            <w:rPr>
              <w:rFonts w:hint="eastAsia" w:ascii="Arial" w:hAnsi="Arial" w:cs="Arial"/>
              <w:highlight w:val="none"/>
            </w:rPr>
          </w:rPrChange>
        </w:rPr>
        <w:instrText xml:space="preserve"> HYPERLINK \l _Toc6746 </w:instrText>
      </w:r>
      <w:r>
        <w:rPr>
          <w:rFonts w:hint="eastAsia" w:ascii="Arial" w:hAnsi="Arial" w:cs="Arial"/>
          <w:color w:val="auto"/>
          <w:highlight w:val="none"/>
          <w:rPrChange w:id="509" w:author="PAICS" w:date="2022-09-29T12:30:49Z">
            <w:rPr>
              <w:rFonts w:hint="eastAsia" w:ascii="Arial" w:hAnsi="Arial" w:cs="Arial"/>
              <w:highlight w:val="none"/>
            </w:rPr>
          </w:rPrChange>
        </w:rPr>
        <w:fldChar w:fldCharType="separate"/>
      </w:r>
      <w:r>
        <w:rPr>
          <w:rFonts w:cs="宋体"/>
          <w:color w:val="auto"/>
          <w:szCs w:val="24"/>
          <w:highlight w:val="none"/>
          <w:rPrChange w:id="510" w:author="PAICS" w:date="2022-09-29T12:30:49Z">
            <w:rPr>
              <w:rFonts w:cs="宋体"/>
              <w:szCs w:val="24"/>
              <w:highlight w:val="none"/>
            </w:rPr>
          </w:rPrChange>
        </w:rPr>
        <w:t>7.3界面及界面操作风格</w:t>
      </w:r>
      <w:r>
        <w:rPr>
          <w:color w:val="auto"/>
          <w:rPrChange w:id="511" w:author="PAICS" w:date="2022-09-29T12:30:49Z">
            <w:rPr/>
          </w:rPrChange>
        </w:rPr>
        <w:tab/>
      </w:r>
      <w:r>
        <w:rPr>
          <w:color w:val="auto"/>
          <w:rPrChange w:id="512" w:author="PAICS" w:date="2022-09-29T12:30:49Z">
            <w:rPr/>
          </w:rPrChange>
        </w:rPr>
        <w:fldChar w:fldCharType="begin"/>
      </w:r>
      <w:r>
        <w:rPr>
          <w:color w:val="auto"/>
          <w:rPrChange w:id="513" w:author="PAICS" w:date="2022-09-29T12:30:49Z">
            <w:rPr/>
          </w:rPrChange>
        </w:rPr>
        <w:instrText xml:space="preserve"> PAGEREF _Toc6746 \h </w:instrText>
      </w:r>
      <w:r>
        <w:rPr>
          <w:color w:val="auto"/>
          <w:rPrChange w:id="514" w:author="PAICS" w:date="2022-09-29T12:30:49Z">
            <w:rPr/>
          </w:rPrChange>
        </w:rPr>
        <w:fldChar w:fldCharType="separate"/>
      </w:r>
      <w:r>
        <w:rPr>
          <w:color w:val="auto"/>
          <w:rPrChange w:id="515" w:author="PAICS" w:date="2022-09-29T12:30:49Z">
            <w:rPr/>
          </w:rPrChange>
        </w:rPr>
        <w:t>15</w:t>
      </w:r>
      <w:r>
        <w:rPr>
          <w:color w:val="auto"/>
          <w:rPrChange w:id="516" w:author="PAICS" w:date="2022-09-29T12:30:49Z">
            <w:rPr/>
          </w:rPrChange>
        </w:rPr>
        <w:fldChar w:fldCharType="end"/>
      </w:r>
      <w:r>
        <w:rPr>
          <w:rFonts w:hint="eastAsia" w:ascii="Arial" w:hAnsi="Arial" w:cs="Arial"/>
          <w:color w:val="auto"/>
          <w:highlight w:val="none"/>
          <w:rPrChange w:id="517"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518" w:author="PAICS" w:date="2022-09-29T12:30:49Z">
            <w:rPr/>
          </w:rPrChange>
        </w:rPr>
      </w:pPr>
      <w:r>
        <w:rPr>
          <w:rFonts w:hint="eastAsia" w:ascii="Arial" w:hAnsi="Arial" w:cs="Arial"/>
          <w:color w:val="auto"/>
          <w:highlight w:val="none"/>
          <w:rPrChange w:id="519"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20" w:author="PAICS" w:date="2022-09-29T12:30:49Z">
            <w:rPr>
              <w:rFonts w:hint="eastAsia" w:ascii="Arial" w:hAnsi="Arial" w:cs="Arial"/>
              <w:highlight w:val="none"/>
            </w:rPr>
          </w:rPrChange>
        </w:rPr>
        <w:instrText xml:space="preserve"> HYPERLINK \l _Toc21072 </w:instrText>
      </w:r>
      <w:r>
        <w:rPr>
          <w:rFonts w:hint="eastAsia" w:ascii="Arial" w:hAnsi="Arial" w:cs="Arial"/>
          <w:color w:val="auto"/>
          <w:highlight w:val="none"/>
          <w:rPrChange w:id="521" w:author="PAICS" w:date="2022-09-29T12:30:49Z">
            <w:rPr>
              <w:rFonts w:hint="eastAsia" w:ascii="Arial" w:hAnsi="Arial" w:cs="Arial"/>
              <w:highlight w:val="none"/>
            </w:rPr>
          </w:rPrChange>
        </w:rPr>
        <w:fldChar w:fldCharType="separate"/>
      </w:r>
      <w:r>
        <w:rPr>
          <w:rFonts w:cs="宋体"/>
          <w:color w:val="auto"/>
          <w:szCs w:val="24"/>
          <w:highlight w:val="none"/>
          <w:rPrChange w:id="522" w:author="PAICS" w:date="2022-09-29T12:30:49Z">
            <w:rPr>
              <w:rFonts w:cs="宋体"/>
              <w:szCs w:val="24"/>
              <w:highlight w:val="none"/>
            </w:rPr>
          </w:rPrChange>
        </w:rPr>
        <w:t>7.4性能需求</w:t>
      </w:r>
      <w:r>
        <w:rPr>
          <w:color w:val="auto"/>
          <w:rPrChange w:id="523" w:author="PAICS" w:date="2022-09-29T12:30:49Z">
            <w:rPr/>
          </w:rPrChange>
        </w:rPr>
        <w:tab/>
      </w:r>
      <w:r>
        <w:rPr>
          <w:color w:val="auto"/>
          <w:rPrChange w:id="524" w:author="PAICS" w:date="2022-09-29T12:30:49Z">
            <w:rPr/>
          </w:rPrChange>
        </w:rPr>
        <w:fldChar w:fldCharType="begin"/>
      </w:r>
      <w:r>
        <w:rPr>
          <w:color w:val="auto"/>
          <w:rPrChange w:id="525" w:author="PAICS" w:date="2022-09-29T12:30:49Z">
            <w:rPr/>
          </w:rPrChange>
        </w:rPr>
        <w:instrText xml:space="preserve"> PAGEREF _Toc21072 \h </w:instrText>
      </w:r>
      <w:r>
        <w:rPr>
          <w:color w:val="auto"/>
          <w:rPrChange w:id="526" w:author="PAICS" w:date="2022-09-29T12:30:49Z">
            <w:rPr/>
          </w:rPrChange>
        </w:rPr>
        <w:fldChar w:fldCharType="separate"/>
      </w:r>
      <w:r>
        <w:rPr>
          <w:color w:val="auto"/>
          <w:rPrChange w:id="527" w:author="PAICS" w:date="2022-09-29T12:30:49Z">
            <w:rPr/>
          </w:rPrChange>
        </w:rPr>
        <w:t>17</w:t>
      </w:r>
      <w:r>
        <w:rPr>
          <w:color w:val="auto"/>
          <w:rPrChange w:id="528" w:author="PAICS" w:date="2022-09-29T12:30:49Z">
            <w:rPr/>
          </w:rPrChange>
        </w:rPr>
        <w:fldChar w:fldCharType="end"/>
      </w:r>
      <w:r>
        <w:rPr>
          <w:rFonts w:hint="eastAsia" w:ascii="Arial" w:hAnsi="Arial" w:cs="Arial"/>
          <w:color w:val="auto"/>
          <w:highlight w:val="none"/>
          <w:rPrChange w:id="529"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rFonts w:hint="eastAsia" w:ascii="Arial" w:hAnsi="Arial" w:cs="Arial"/>
          <w:color w:val="auto"/>
          <w:highlight w:val="none"/>
          <w:rPrChange w:id="530" w:author="PAICS" w:date="2022-09-29T12:30:49Z">
            <w:rPr>
              <w:rFonts w:hint="eastAsia" w:ascii="Arial" w:hAnsi="Arial" w:cs="Arial"/>
              <w:color w:val="000000"/>
              <w:highlight w:val="none"/>
            </w:rPr>
          </w:rPrChange>
        </w:rPr>
      </w:pPr>
      <w:r>
        <w:rPr>
          <w:rFonts w:hint="eastAsia" w:ascii="Arial" w:hAnsi="Arial" w:cs="Arial"/>
          <w:color w:val="auto"/>
          <w:highlight w:val="none"/>
          <w:rPrChange w:id="531"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32" w:author="PAICS" w:date="2022-09-29T12:30:49Z">
            <w:rPr>
              <w:rFonts w:hint="eastAsia" w:ascii="Arial" w:hAnsi="Arial" w:cs="Arial"/>
              <w:highlight w:val="none"/>
            </w:rPr>
          </w:rPrChange>
        </w:rPr>
        <w:instrText xml:space="preserve"> HYPERLINK \l _Toc7915 </w:instrText>
      </w:r>
      <w:r>
        <w:rPr>
          <w:rFonts w:hint="eastAsia" w:ascii="Arial" w:hAnsi="Arial" w:cs="Arial"/>
          <w:color w:val="auto"/>
          <w:highlight w:val="none"/>
          <w:rPrChange w:id="533" w:author="PAICS" w:date="2022-09-29T12:30:49Z">
            <w:rPr>
              <w:rFonts w:hint="eastAsia" w:ascii="Arial" w:hAnsi="Arial" w:cs="Arial"/>
              <w:highlight w:val="none"/>
            </w:rPr>
          </w:rPrChange>
        </w:rPr>
        <w:fldChar w:fldCharType="separate"/>
      </w:r>
      <w:r>
        <w:rPr>
          <w:rFonts w:hint="default" w:cs="宋体"/>
          <w:color w:val="auto"/>
          <w:szCs w:val="24"/>
          <w:highlight w:val="none"/>
          <w:rPrChange w:id="534" w:author="PAICS" w:date="2022-09-29T12:30:49Z">
            <w:rPr>
              <w:rFonts w:hint="default" w:cs="宋体"/>
              <w:szCs w:val="24"/>
              <w:highlight w:val="none"/>
            </w:rPr>
          </w:rPrChange>
        </w:rPr>
        <w:t>7.5网络安全</w:t>
      </w:r>
      <w:r>
        <w:rPr>
          <w:color w:val="auto"/>
          <w:rPrChange w:id="535" w:author="PAICS" w:date="2022-09-29T12:30:49Z">
            <w:rPr/>
          </w:rPrChange>
        </w:rPr>
        <w:tab/>
      </w:r>
      <w:r>
        <w:rPr>
          <w:color w:val="auto"/>
          <w:rPrChange w:id="536" w:author="PAICS" w:date="2022-09-29T12:30:49Z">
            <w:rPr/>
          </w:rPrChange>
        </w:rPr>
        <w:fldChar w:fldCharType="begin"/>
      </w:r>
      <w:r>
        <w:rPr>
          <w:color w:val="auto"/>
          <w:rPrChange w:id="537" w:author="PAICS" w:date="2022-09-29T12:30:49Z">
            <w:rPr/>
          </w:rPrChange>
        </w:rPr>
        <w:instrText xml:space="preserve"> PAGEREF _Toc7915 \h </w:instrText>
      </w:r>
      <w:r>
        <w:rPr>
          <w:color w:val="auto"/>
          <w:rPrChange w:id="538" w:author="PAICS" w:date="2022-09-29T12:30:49Z">
            <w:rPr/>
          </w:rPrChange>
        </w:rPr>
        <w:fldChar w:fldCharType="separate"/>
      </w:r>
      <w:r>
        <w:rPr>
          <w:color w:val="auto"/>
          <w:rPrChange w:id="539" w:author="PAICS" w:date="2022-09-29T12:30:49Z">
            <w:rPr/>
          </w:rPrChange>
        </w:rPr>
        <w:t>17</w:t>
      </w:r>
      <w:r>
        <w:rPr>
          <w:color w:val="auto"/>
          <w:rPrChange w:id="540" w:author="PAICS" w:date="2022-09-29T12:30:49Z">
            <w:rPr/>
          </w:rPrChange>
        </w:rPr>
        <w:fldChar w:fldCharType="end"/>
      </w:r>
      <w:r>
        <w:rPr>
          <w:rFonts w:hint="eastAsia" w:ascii="Arial" w:hAnsi="Arial" w:cs="Arial"/>
          <w:color w:val="auto"/>
          <w:highlight w:val="none"/>
          <w:rPrChange w:id="541"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542" w:author="PAICS" w:date="2022-09-29T12:30:49Z">
            <w:rPr/>
          </w:rPrChange>
        </w:rPr>
      </w:pPr>
      <w:r>
        <w:rPr>
          <w:rFonts w:hint="eastAsia" w:ascii="Arial" w:hAnsi="Arial" w:cs="Arial"/>
          <w:color w:val="auto"/>
          <w:highlight w:val="none"/>
          <w:rPrChange w:id="543"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44" w:author="PAICS" w:date="2022-09-29T12:30:49Z">
            <w:rPr>
              <w:rFonts w:hint="eastAsia" w:ascii="Arial" w:hAnsi="Arial" w:cs="Arial"/>
              <w:highlight w:val="none"/>
            </w:rPr>
          </w:rPrChange>
        </w:rPr>
        <w:instrText xml:space="preserve"> HYPERLINK \l _Toc17951 </w:instrText>
      </w:r>
      <w:r>
        <w:rPr>
          <w:rFonts w:hint="eastAsia" w:ascii="Arial" w:hAnsi="Arial" w:cs="Arial"/>
          <w:color w:val="auto"/>
          <w:highlight w:val="none"/>
          <w:rPrChange w:id="545" w:author="PAICS" w:date="2022-09-29T12:30:49Z">
            <w:rPr>
              <w:rFonts w:hint="eastAsia" w:ascii="Arial" w:hAnsi="Arial" w:cs="Arial"/>
              <w:highlight w:val="none"/>
            </w:rPr>
          </w:rPrChange>
        </w:rPr>
        <w:fldChar w:fldCharType="separate"/>
      </w:r>
      <w:r>
        <w:rPr>
          <w:rFonts w:hint="default" w:cs="宋体"/>
          <w:color w:val="auto"/>
          <w:szCs w:val="24"/>
          <w:highlight w:val="none"/>
          <w:rPrChange w:id="546" w:author="PAICS" w:date="2022-09-29T12:30:49Z">
            <w:rPr>
              <w:rFonts w:hint="default" w:cs="宋体"/>
              <w:szCs w:val="24"/>
              <w:highlight w:val="none"/>
            </w:rPr>
          </w:rPrChange>
        </w:rPr>
        <w:t>7.6兼容性</w:t>
      </w:r>
      <w:r>
        <w:rPr>
          <w:color w:val="auto"/>
          <w:rPrChange w:id="547" w:author="PAICS" w:date="2022-09-29T12:30:49Z">
            <w:rPr/>
          </w:rPrChange>
        </w:rPr>
        <w:tab/>
      </w:r>
      <w:r>
        <w:rPr>
          <w:color w:val="auto"/>
          <w:rPrChange w:id="548" w:author="PAICS" w:date="2022-09-29T12:30:49Z">
            <w:rPr/>
          </w:rPrChange>
        </w:rPr>
        <w:fldChar w:fldCharType="begin"/>
      </w:r>
      <w:r>
        <w:rPr>
          <w:color w:val="auto"/>
          <w:rPrChange w:id="549" w:author="PAICS" w:date="2022-09-29T12:30:49Z">
            <w:rPr/>
          </w:rPrChange>
        </w:rPr>
        <w:instrText xml:space="preserve"> PAGEREF _Toc17951 \h </w:instrText>
      </w:r>
      <w:r>
        <w:rPr>
          <w:color w:val="auto"/>
          <w:rPrChange w:id="550" w:author="PAICS" w:date="2022-09-29T12:30:49Z">
            <w:rPr/>
          </w:rPrChange>
        </w:rPr>
        <w:fldChar w:fldCharType="separate"/>
      </w:r>
      <w:r>
        <w:rPr>
          <w:color w:val="auto"/>
          <w:rPrChange w:id="551" w:author="PAICS" w:date="2022-09-29T12:30:49Z">
            <w:rPr/>
          </w:rPrChange>
        </w:rPr>
        <w:t>17</w:t>
      </w:r>
      <w:r>
        <w:rPr>
          <w:color w:val="auto"/>
          <w:rPrChange w:id="552" w:author="PAICS" w:date="2022-09-29T12:30:49Z">
            <w:rPr/>
          </w:rPrChange>
        </w:rPr>
        <w:fldChar w:fldCharType="end"/>
      </w:r>
      <w:r>
        <w:rPr>
          <w:rFonts w:hint="eastAsia" w:ascii="Arial" w:hAnsi="Arial" w:cs="Arial"/>
          <w:color w:val="auto"/>
          <w:highlight w:val="none"/>
          <w:rPrChange w:id="553"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554" w:author="PAICS" w:date="2022-09-29T12:30:49Z">
            <w:rPr/>
          </w:rPrChange>
        </w:rPr>
      </w:pPr>
      <w:r>
        <w:rPr>
          <w:rFonts w:hint="eastAsia" w:ascii="Arial" w:hAnsi="Arial" w:cs="Arial"/>
          <w:color w:val="auto"/>
          <w:highlight w:val="none"/>
          <w:rPrChange w:id="555"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56" w:author="PAICS" w:date="2022-09-29T12:30:49Z">
            <w:rPr>
              <w:rFonts w:hint="eastAsia" w:ascii="Arial" w:hAnsi="Arial" w:cs="Arial"/>
              <w:highlight w:val="none"/>
            </w:rPr>
          </w:rPrChange>
        </w:rPr>
        <w:instrText xml:space="preserve"> HYPERLINK \l _Toc5922 </w:instrText>
      </w:r>
      <w:r>
        <w:rPr>
          <w:rFonts w:hint="eastAsia" w:ascii="Arial" w:hAnsi="Arial" w:cs="Arial"/>
          <w:color w:val="auto"/>
          <w:highlight w:val="none"/>
          <w:rPrChange w:id="557" w:author="PAICS" w:date="2022-09-29T12:30:49Z">
            <w:rPr>
              <w:rFonts w:hint="eastAsia" w:ascii="Arial" w:hAnsi="Arial" w:cs="Arial"/>
              <w:highlight w:val="none"/>
            </w:rPr>
          </w:rPrChange>
        </w:rPr>
        <w:fldChar w:fldCharType="separate"/>
      </w:r>
      <w:r>
        <w:rPr>
          <w:rFonts w:cs="宋体"/>
          <w:color w:val="auto"/>
          <w:szCs w:val="24"/>
          <w:highlight w:val="none"/>
          <w:rPrChange w:id="558" w:author="PAICS" w:date="2022-09-29T12:30:49Z">
            <w:rPr>
              <w:rFonts w:cs="宋体"/>
              <w:szCs w:val="24"/>
              <w:highlight w:val="none"/>
            </w:rPr>
          </w:rPrChange>
        </w:rPr>
        <w:t>7.7交付方式</w:t>
      </w:r>
      <w:r>
        <w:rPr>
          <w:rFonts w:hint="default" w:cs="宋体"/>
          <w:color w:val="auto"/>
          <w:szCs w:val="24"/>
          <w:highlight w:val="none"/>
          <w:rPrChange w:id="559" w:author="PAICS" w:date="2022-09-29T12:30:49Z">
            <w:rPr>
              <w:rFonts w:hint="default" w:cs="宋体"/>
              <w:szCs w:val="24"/>
              <w:highlight w:val="none"/>
            </w:rPr>
          </w:rPrChange>
        </w:rPr>
        <w:t>、</w:t>
      </w:r>
      <w:r>
        <w:rPr>
          <w:rFonts w:cs="宋体"/>
          <w:color w:val="auto"/>
          <w:szCs w:val="24"/>
          <w:highlight w:val="none"/>
          <w:lang w:eastAsia="zh-Hans"/>
          <w:rPrChange w:id="560" w:author="PAICS" w:date="2022-09-29T12:30:49Z">
            <w:rPr>
              <w:rFonts w:cs="宋体"/>
              <w:szCs w:val="24"/>
              <w:highlight w:val="none"/>
              <w:lang w:eastAsia="zh-Hans"/>
            </w:rPr>
          </w:rPrChange>
        </w:rPr>
        <w:t>产品储存</w:t>
      </w:r>
      <w:r>
        <w:rPr>
          <w:rFonts w:hint="default" w:cs="宋体"/>
          <w:color w:val="auto"/>
          <w:szCs w:val="24"/>
          <w:highlight w:val="none"/>
          <w:lang w:eastAsia="zh-Hans"/>
          <w:rPrChange w:id="561" w:author="PAICS" w:date="2022-09-29T12:30:49Z">
            <w:rPr>
              <w:rFonts w:hint="default" w:cs="宋体"/>
              <w:szCs w:val="24"/>
              <w:highlight w:val="none"/>
              <w:lang w:eastAsia="zh-Hans"/>
            </w:rPr>
          </w:rPrChange>
        </w:rPr>
        <w:t>、</w:t>
      </w:r>
      <w:r>
        <w:rPr>
          <w:rFonts w:cs="宋体"/>
          <w:color w:val="auto"/>
          <w:szCs w:val="24"/>
          <w:highlight w:val="none"/>
          <w:lang w:eastAsia="zh-Hans"/>
          <w:rPrChange w:id="562" w:author="PAICS" w:date="2022-09-29T12:30:49Z">
            <w:rPr>
              <w:rFonts w:cs="宋体"/>
              <w:szCs w:val="24"/>
              <w:highlight w:val="none"/>
              <w:lang w:eastAsia="zh-Hans"/>
            </w:rPr>
          </w:rPrChange>
        </w:rPr>
        <w:t>运输条件说明</w:t>
      </w:r>
      <w:r>
        <w:rPr>
          <w:color w:val="auto"/>
          <w:rPrChange w:id="563" w:author="PAICS" w:date="2022-09-29T12:30:49Z">
            <w:rPr/>
          </w:rPrChange>
        </w:rPr>
        <w:tab/>
      </w:r>
      <w:r>
        <w:rPr>
          <w:color w:val="auto"/>
          <w:rPrChange w:id="564" w:author="PAICS" w:date="2022-09-29T12:30:49Z">
            <w:rPr/>
          </w:rPrChange>
        </w:rPr>
        <w:fldChar w:fldCharType="begin"/>
      </w:r>
      <w:r>
        <w:rPr>
          <w:color w:val="auto"/>
          <w:rPrChange w:id="565" w:author="PAICS" w:date="2022-09-29T12:30:49Z">
            <w:rPr/>
          </w:rPrChange>
        </w:rPr>
        <w:instrText xml:space="preserve"> PAGEREF _Toc5922 \h </w:instrText>
      </w:r>
      <w:r>
        <w:rPr>
          <w:color w:val="auto"/>
          <w:rPrChange w:id="566" w:author="PAICS" w:date="2022-09-29T12:30:49Z">
            <w:rPr/>
          </w:rPrChange>
        </w:rPr>
        <w:fldChar w:fldCharType="separate"/>
      </w:r>
      <w:r>
        <w:rPr>
          <w:color w:val="auto"/>
          <w:rPrChange w:id="567" w:author="PAICS" w:date="2022-09-29T12:30:49Z">
            <w:rPr/>
          </w:rPrChange>
        </w:rPr>
        <w:t>18</w:t>
      </w:r>
      <w:r>
        <w:rPr>
          <w:color w:val="auto"/>
          <w:rPrChange w:id="568" w:author="PAICS" w:date="2022-09-29T12:30:49Z">
            <w:rPr/>
          </w:rPrChange>
        </w:rPr>
        <w:fldChar w:fldCharType="end"/>
      </w:r>
      <w:r>
        <w:rPr>
          <w:rFonts w:hint="eastAsia" w:ascii="Arial" w:hAnsi="Arial" w:cs="Arial"/>
          <w:color w:val="auto"/>
          <w:highlight w:val="none"/>
          <w:rPrChange w:id="569"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rFonts w:hint="eastAsia" w:ascii="Arial" w:hAnsi="Arial" w:cs="Arial"/>
          <w:color w:val="auto"/>
          <w:highlight w:val="none"/>
          <w:rPrChange w:id="570" w:author="PAICS" w:date="2022-09-29T12:30:49Z">
            <w:rPr>
              <w:rFonts w:hint="eastAsia" w:ascii="Arial" w:hAnsi="Arial" w:cs="Arial"/>
              <w:color w:val="000000"/>
              <w:highlight w:val="none"/>
            </w:rPr>
          </w:rPrChange>
        </w:rPr>
      </w:pPr>
      <w:r>
        <w:rPr>
          <w:rFonts w:hint="eastAsia" w:ascii="Arial" w:hAnsi="Arial" w:cs="Arial"/>
          <w:color w:val="auto"/>
          <w:highlight w:val="none"/>
          <w:rPrChange w:id="571"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72" w:author="PAICS" w:date="2022-09-29T12:30:49Z">
            <w:rPr>
              <w:rFonts w:hint="eastAsia" w:ascii="Arial" w:hAnsi="Arial" w:cs="Arial"/>
              <w:highlight w:val="none"/>
            </w:rPr>
          </w:rPrChange>
        </w:rPr>
        <w:instrText xml:space="preserve"> HYPERLINK \l _Toc6802 </w:instrText>
      </w:r>
      <w:r>
        <w:rPr>
          <w:rFonts w:hint="eastAsia" w:ascii="Arial" w:hAnsi="Arial" w:cs="Arial"/>
          <w:color w:val="auto"/>
          <w:highlight w:val="none"/>
          <w:rPrChange w:id="573" w:author="PAICS" w:date="2022-09-29T12:30:49Z">
            <w:rPr>
              <w:rFonts w:hint="eastAsia" w:ascii="Arial" w:hAnsi="Arial" w:cs="Arial"/>
              <w:highlight w:val="none"/>
            </w:rPr>
          </w:rPrChange>
        </w:rPr>
        <w:fldChar w:fldCharType="separate"/>
      </w:r>
      <w:r>
        <w:rPr>
          <w:rFonts w:cs="宋体"/>
          <w:color w:val="auto"/>
          <w:szCs w:val="24"/>
          <w:highlight w:val="none"/>
          <w:rPrChange w:id="574" w:author="PAICS" w:date="2022-09-29T12:30:49Z">
            <w:rPr>
              <w:rFonts w:cs="宋体"/>
              <w:szCs w:val="24"/>
              <w:highlight w:val="none"/>
            </w:rPr>
          </w:rPrChange>
        </w:rPr>
        <w:t>7.8维护方法</w:t>
      </w:r>
      <w:r>
        <w:rPr>
          <w:color w:val="auto"/>
          <w:rPrChange w:id="575" w:author="PAICS" w:date="2022-09-29T12:30:49Z">
            <w:rPr/>
          </w:rPrChange>
        </w:rPr>
        <w:tab/>
      </w:r>
      <w:r>
        <w:rPr>
          <w:color w:val="auto"/>
          <w:rPrChange w:id="576" w:author="PAICS" w:date="2022-09-29T12:30:49Z">
            <w:rPr/>
          </w:rPrChange>
        </w:rPr>
        <w:fldChar w:fldCharType="begin"/>
      </w:r>
      <w:r>
        <w:rPr>
          <w:color w:val="auto"/>
          <w:rPrChange w:id="577" w:author="PAICS" w:date="2022-09-29T12:30:49Z">
            <w:rPr/>
          </w:rPrChange>
        </w:rPr>
        <w:instrText xml:space="preserve"> PAGEREF _Toc6802 \h </w:instrText>
      </w:r>
      <w:r>
        <w:rPr>
          <w:color w:val="auto"/>
          <w:rPrChange w:id="578" w:author="PAICS" w:date="2022-09-29T12:30:49Z">
            <w:rPr/>
          </w:rPrChange>
        </w:rPr>
        <w:fldChar w:fldCharType="separate"/>
      </w:r>
      <w:r>
        <w:rPr>
          <w:color w:val="auto"/>
          <w:rPrChange w:id="579" w:author="PAICS" w:date="2022-09-29T12:30:49Z">
            <w:rPr/>
          </w:rPrChange>
        </w:rPr>
        <w:t>18</w:t>
      </w:r>
      <w:r>
        <w:rPr>
          <w:color w:val="auto"/>
          <w:rPrChange w:id="580" w:author="PAICS" w:date="2022-09-29T12:30:49Z">
            <w:rPr/>
          </w:rPrChange>
        </w:rPr>
        <w:fldChar w:fldCharType="end"/>
      </w:r>
      <w:r>
        <w:rPr>
          <w:rFonts w:hint="eastAsia" w:ascii="Arial" w:hAnsi="Arial" w:cs="Arial"/>
          <w:color w:val="auto"/>
          <w:highlight w:val="none"/>
          <w:rPrChange w:id="581" w:author="PAICS" w:date="2022-09-29T12:30:49Z">
            <w:rPr>
              <w:rFonts w:hint="eastAsia" w:ascii="Arial" w:hAnsi="Arial" w:cs="Arial"/>
              <w:color w:val="000000"/>
              <w:highlight w:val="none"/>
            </w:rPr>
          </w:rPrChange>
        </w:rPr>
        <w:fldChar w:fldCharType="end"/>
      </w:r>
    </w:p>
    <w:p>
      <w:pPr>
        <w:pStyle w:val="12"/>
        <w:tabs>
          <w:tab w:val="right" w:leader="dot" w:pos="9746"/>
        </w:tabs>
        <w:spacing w:line="360" w:lineRule="auto"/>
        <w:rPr>
          <w:color w:val="auto"/>
          <w:rPrChange w:id="582" w:author="PAICS" w:date="2022-09-29T12:30:49Z">
            <w:rPr/>
          </w:rPrChange>
        </w:rPr>
      </w:pPr>
      <w:r>
        <w:rPr>
          <w:rFonts w:hint="eastAsia" w:ascii="Arial" w:hAnsi="Arial" w:cs="Arial"/>
          <w:color w:val="auto"/>
          <w:highlight w:val="none"/>
          <w:rPrChange w:id="583"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84" w:author="PAICS" w:date="2022-09-29T12:30:49Z">
            <w:rPr>
              <w:rFonts w:hint="eastAsia" w:ascii="Arial" w:hAnsi="Arial" w:cs="Arial"/>
              <w:highlight w:val="none"/>
            </w:rPr>
          </w:rPrChange>
        </w:rPr>
        <w:instrText xml:space="preserve"> HYPERLINK \l _Toc3887 </w:instrText>
      </w:r>
      <w:r>
        <w:rPr>
          <w:rFonts w:hint="eastAsia" w:ascii="Arial" w:hAnsi="Arial" w:cs="Arial"/>
          <w:color w:val="auto"/>
          <w:highlight w:val="none"/>
          <w:rPrChange w:id="585" w:author="PAICS" w:date="2022-09-29T12:30:49Z">
            <w:rPr>
              <w:rFonts w:hint="eastAsia" w:ascii="Arial" w:hAnsi="Arial" w:cs="Arial"/>
              <w:highlight w:val="none"/>
            </w:rPr>
          </w:rPrChange>
        </w:rPr>
        <w:fldChar w:fldCharType="separate"/>
      </w:r>
      <w:r>
        <w:rPr>
          <w:rFonts w:cs="宋体"/>
          <w:color w:val="auto"/>
          <w:szCs w:val="24"/>
          <w:highlight w:val="none"/>
          <w:rPrChange w:id="586" w:author="PAICS" w:date="2022-09-29T12:30:49Z">
            <w:rPr>
              <w:rFonts w:cs="宋体"/>
              <w:szCs w:val="24"/>
              <w:highlight w:val="none"/>
            </w:rPr>
          </w:rPrChange>
        </w:rPr>
        <w:t>7.9版权保护</w:t>
      </w:r>
      <w:r>
        <w:rPr>
          <w:color w:val="auto"/>
          <w:rPrChange w:id="587" w:author="PAICS" w:date="2022-09-29T12:30:49Z">
            <w:rPr/>
          </w:rPrChange>
        </w:rPr>
        <w:tab/>
      </w:r>
      <w:r>
        <w:rPr>
          <w:color w:val="auto"/>
          <w:rPrChange w:id="588" w:author="PAICS" w:date="2022-09-29T12:30:49Z">
            <w:rPr/>
          </w:rPrChange>
        </w:rPr>
        <w:fldChar w:fldCharType="begin"/>
      </w:r>
      <w:r>
        <w:rPr>
          <w:color w:val="auto"/>
          <w:rPrChange w:id="589" w:author="PAICS" w:date="2022-09-29T12:30:49Z">
            <w:rPr/>
          </w:rPrChange>
        </w:rPr>
        <w:instrText xml:space="preserve"> PAGEREF _Toc3887 \h </w:instrText>
      </w:r>
      <w:r>
        <w:rPr>
          <w:color w:val="auto"/>
          <w:rPrChange w:id="590" w:author="PAICS" w:date="2022-09-29T12:30:49Z">
            <w:rPr/>
          </w:rPrChange>
        </w:rPr>
        <w:fldChar w:fldCharType="separate"/>
      </w:r>
      <w:r>
        <w:rPr>
          <w:color w:val="auto"/>
          <w:rPrChange w:id="591" w:author="PAICS" w:date="2022-09-29T12:30:49Z">
            <w:rPr/>
          </w:rPrChange>
        </w:rPr>
        <w:t>18</w:t>
      </w:r>
      <w:r>
        <w:rPr>
          <w:color w:val="auto"/>
          <w:rPrChange w:id="592" w:author="PAICS" w:date="2022-09-29T12:30:49Z">
            <w:rPr/>
          </w:rPrChange>
        </w:rPr>
        <w:fldChar w:fldCharType="end"/>
      </w:r>
      <w:r>
        <w:rPr>
          <w:rFonts w:hint="eastAsia" w:ascii="Arial" w:hAnsi="Arial" w:cs="Arial"/>
          <w:color w:val="auto"/>
          <w:highlight w:val="none"/>
          <w:rPrChange w:id="593" w:author="PAICS" w:date="2022-09-29T12:30:49Z">
            <w:rPr>
              <w:rFonts w:hint="eastAsia" w:ascii="Arial" w:hAnsi="Arial" w:cs="Arial"/>
              <w:color w:val="000000"/>
              <w:highlight w:val="none"/>
            </w:rPr>
          </w:rPrChange>
        </w:rPr>
        <w:fldChar w:fldCharType="end"/>
      </w:r>
    </w:p>
    <w:p>
      <w:pPr>
        <w:pStyle w:val="19"/>
        <w:tabs>
          <w:tab w:val="right" w:leader="dot" w:pos="9746"/>
        </w:tabs>
        <w:spacing w:line="360" w:lineRule="auto"/>
        <w:rPr>
          <w:color w:val="auto"/>
          <w:rPrChange w:id="594" w:author="PAICS" w:date="2022-09-29T12:30:49Z">
            <w:rPr/>
          </w:rPrChange>
        </w:rPr>
      </w:pPr>
      <w:r>
        <w:rPr>
          <w:rFonts w:hint="eastAsia" w:ascii="Arial" w:hAnsi="Arial" w:cs="Arial"/>
          <w:color w:val="auto"/>
          <w:highlight w:val="none"/>
          <w:rPrChange w:id="595" w:author="PAICS" w:date="2022-09-29T12:30:49Z">
            <w:rPr>
              <w:rFonts w:hint="eastAsia" w:ascii="Arial" w:hAnsi="Arial" w:cs="Arial"/>
              <w:color w:val="000000"/>
              <w:highlight w:val="none"/>
            </w:rPr>
          </w:rPrChange>
        </w:rPr>
        <w:fldChar w:fldCharType="begin"/>
      </w:r>
      <w:r>
        <w:rPr>
          <w:rFonts w:hint="eastAsia" w:ascii="Arial" w:hAnsi="Arial" w:cs="Arial"/>
          <w:color w:val="auto"/>
          <w:highlight w:val="none"/>
          <w:rPrChange w:id="596" w:author="PAICS" w:date="2022-09-29T12:30:49Z">
            <w:rPr>
              <w:rFonts w:hint="eastAsia" w:ascii="Arial" w:hAnsi="Arial" w:cs="Arial"/>
              <w:highlight w:val="none"/>
            </w:rPr>
          </w:rPrChange>
        </w:rPr>
        <w:instrText xml:space="preserve"> HYPERLINK \l _Toc4307 </w:instrText>
      </w:r>
      <w:r>
        <w:rPr>
          <w:rFonts w:hint="eastAsia" w:ascii="Arial" w:hAnsi="Arial" w:cs="Arial"/>
          <w:color w:val="auto"/>
          <w:highlight w:val="none"/>
          <w:rPrChange w:id="597" w:author="PAICS" w:date="2022-09-29T12:30:49Z">
            <w:rPr>
              <w:rFonts w:hint="eastAsia" w:ascii="Arial" w:hAnsi="Arial" w:cs="Arial"/>
              <w:highlight w:val="none"/>
            </w:rPr>
          </w:rPrChange>
        </w:rPr>
        <w:fldChar w:fldCharType="separate"/>
      </w:r>
      <w:r>
        <w:rPr>
          <w:rFonts w:ascii="宋体" w:hAnsi="宋体" w:eastAsia="宋体" w:cs="宋体"/>
          <w:color w:val="auto"/>
          <w:szCs w:val="28"/>
          <w:rPrChange w:id="598" w:author="PAICS" w:date="2022-09-29T12:30:49Z">
            <w:rPr>
              <w:rFonts w:ascii="宋体" w:hAnsi="宋体" w:eastAsia="宋体" w:cs="宋体"/>
              <w:szCs w:val="28"/>
            </w:rPr>
          </w:rPrChange>
        </w:rPr>
        <w:t xml:space="preserve">8. </w:t>
      </w:r>
      <w:r>
        <w:rPr>
          <w:rFonts w:hint="eastAsia" w:ascii="宋体" w:hAnsi="宋体" w:eastAsia="宋体" w:cs="宋体"/>
          <w:color w:val="auto"/>
          <w:szCs w:val="28"/>
          <w:highlight w:val="none"/>
          <w:rPrChange w:id="599" w:author="PAICS" w:date="2022-09-29T12:30:49Z">
            <w:rPr>
              <w:rFonts w:hint="eastAsia" w:ascii="宋体" w:hAnsi="宋体" w:eastAsia="宋体" w:cs="宋体"/>
              <w:szCs w:val="28"/>
              <w:highlight w:val="none"/>
            </w:rPr>
          </w:rPrChange>
        </w:rPr>
        <w:t>其他需求</w:t>
      </w:r>
      <w:r>
        <w:rPr>
          <w:color w:val="auto"/>
          <w:rPrChange w:id="600" w:author="PAICS" w:date="2022-09-29T12:30:49Z">
            <w:rPr/>
          </w:rPrChange>
        </w:rPr>
        <w:tab/>
      </w:r>
      <w:r>
        <w:rPr>
          <w:color w:val="auto"/>
          <w:rPrChange w:id="601" w:author="PAICS" w:date="2022-09-29T12:30:49Z">
            <w:rPr/>
          </w:rPrChange>
        </w:rPr>
        <w:fldChar w:fldCharType="begin"/>
      </w:r>
      <w:r>
        <w:rPr>
          <w:color w:val="auto"/>
          <w:rPrChange w:id="602" w:author="PAICS" w:date="2022-09-29T12:30:49Z">
            <w:rPr/>
          </w:rPrChange>
        </w:rPr>
        <w:instrText xml:space="preserve"> PAGEREF _Toc4307 \h </w:instrText>
      </w:r>
      <w:r>
        <w:rPr>
          <w:color w:val="auto"/>
          <w:rPrChange w:id="603" w:author="PAICS" w:date="2022-09-29T12:30:49Z">
            <w:rPr/>
          </w:rPrChange>
        </w:rPr>
        <w:fldChar w:fldCharType="separate"/>
      </w:r>
      <w:r>
        <w:rPr>
          <w:color w:val="auto"/>
          <w:rPrChange w:id="604" w:author="PAICS" w:date="2022-09-29T12:30:49Z">
            <w:rPr/>
          </w:rPrChange>
        </w:rPr>
        <w:t>19</w:t>
      </w:r>
      <w:r>
        <w:rPr>
          <w:color w:val="auto"/>
          <w:rPrChange w:id="605" w:author="PAICS" w:date="2022-09-29T12:30:49Z">
            <w:rPr/>
          </w:rPrChange>
        </w:rPr>
        <w:fldChar w:fldCharType="end"/>
      </w:r>
      <w:r>
        <w:rPr>
          <w:rFonts w:hint="eastAsia" w:ascii="Arial" w:hAnsi="Arial" w:cs="Arial"/>
          <w:color w:val="auto"/>
          <w:highlight w:val="none"/>
          <w:rPrChange w:id="606" w:author="PAICS" w:date="2022-09-29T12:30:49Z">
            <w:rPr>
              <w:rFonts w:hint="eastAsia" w:ascii="Arial" w:hAnsi="Arial" w:cs="Arial"/>
              <w:color w:val="000000"/>
              <w:highlight w:val="none"/>
            </w:rPr>
          </w:rPrChange>
        </w:rPr>
        <w:fldChar w:fldCharType="end"/>
      </w:r>
    </w:p>
    <w:p>
      <w:pPr>
        <w:spacing w:line="360" w:lineRule="auto"/>
        <w:rPr>
          <w:rFonts w:ascii="Arial" w:hAnsi="Arial" w:cs="Arial"/>
          <w:color w:val="auto"/>
          <w:highlight w:val="none"/>
          <w:rPrChange w:id="607" w:author="PAICS" w:date="2022-09-29T12:30:49Z">
            <w:rPr>
              <w:rFonts w:ascii="Arial" w:hAnsi="Arial" w:cs="Arial"/>
              <w:color w:val="000000"/>
              <w:highlight w:val="none"/>
            </w:rPr>
          </w:rPrChange>
        </w:rPr>
      </w:pPr>
      <w:r>
        <w:rPr>
          <w:rFonts w:hint="eastAsia" w:ascii="Arial" w:hAnsi="Arial" w:cs="Arial"/>
          <w:color w:val="auto"/>
          <w:highlight w:val="none"/>
          <w:rPrChange w:id="608" w:author="PAICS" w:date="2022-09-29T12:30:49Z">
            <w:rPr>
              <w:rFonts w:hint="eastAsia" w:ascii="Arial" w:hAnsi="Arial" w:cs="Arial"/>
              <w:color w:val="000000"/>
              <w:highlight w:val="none"/>
            </w:rPr>
          </w:rPrChange>
        </w:rPr>
        <w:fldChar w:fldCharType="end"/>
      </w:r>
    </w:p>
    <w:p>
      <w:pPr>
        <w:spacing w:line="360" w:lineRule="auto"/>
        <w:rPr>
          <w:color w:val="auto"/>
          <w:highlight w:val="none"/>
          <w:rPrChange w:id="609" w:author="PAICS" w:date="2022-09-29T12:30:49Z">
            <w:rPr>
              <w:highlight w:val="none"/>
            </w:rPr>
          </w:rPrChange>
        </w:rPr>
      </w:pPr>
      <w:bookmarkStart w:id="0" w:name="_Toc12133_WPSOffice_Level1"/>
    </w:p>
    <w:p>
      <w:pPr>
        <w:spacing w:line="360" w:lineRule="auto"/>
        <w:rPr>
          <w:color w:val="auto"/>
          <w:highlight w:val="none"/>
          <w:rPrChange w:id="610" w:author="PAICS" w:date="2022-09-29T12:30:49Z">
            <w:rPr>
              <w:highlight w:val="none"/>
            </w:rPr>
          </w:rPrChange>
        </w:rPr>
      </w:pPr>
    </w:p>
    <w:p>
      <w:pPr>
        <w:spacing w:line="360" w:lineRule="auto"/>
        <w:rPr>
          <w:color w:val="auto"/>
          <w:highlight w:val="none"/>
          <w:rPrChange w:id="611" w:author="PAICS" w:date="2022-09-29T12:30:49Z">
            <w:rPr>
              <w:highlight w:val="none"/>
            </w:rPr>
          </w:rPrChange>
        </w:rPr>
      </w:pPr>
    </w:p>
    <w:p>
      <w:pPr>
        <w:spacing w:line="360" w:lineRule="auto"/>
        <w:rPr>
          <w:color w:val="auto"/>
          <w:highlight w:val="none"/>
          <w:rPrChange w:id="612" w:author="PAICS" w:date="2022-09-29T12:30:49Z">
            <w:rPr>
              <w:highlight w:val="none"/>
            </w:rPr>
          </w:rPrChange>
        </w:rPr>
      </w:pPr>
    </w:p>
    <w:p>
      <w:pPr>
        <w:spacing w:line="360" w:lineRule="auto"/>
        <w:rPr>
          <w:color w:val="auto"/>
          <w:highlight w:val="none"/>
          <w:rPrChange w:id="613" w:author="PAICS" w:date="2022-09-29T12:30:49Z">
            <w:rPr>
              <w:highlight w:val="none"/>
            </w:rPr>
          </w:rPrChange>
        </w:rPr>
      </w:pPr>
    </w:p>
    <w:p>
      <w:pPr>
        <w:spacing w:line="360" w:lineRule="auto"/>
        <w:rPr>
          <w:color w:val="auto"/>
          <w:highlight w:val="none"/>
          <w:rPrChange w:id="614" w:author="PAICS" w:date="2022-09-29T12:30:49Z">
            <w:rPr>
              <w:highlight w:val="none"/>
            </w:rPr>
          </w:rPrChange>
        </w:rPr>
      </w:pPr>
    </w:p>
    <w:p>
      <w:pPr>
        <w:spacing w:line="360" w:lineRule="auto"/>
        <w:rPr>
          <w:color w:val="auto"/>
          <w:highlight w:val="none"/>
          <w:rPrChange w:id="615" w:author="PAICS" w:date="2022-09-29T12:30:49Z">
            <w:rPr>
              <w:highlight w:val="none"/>
            </w:rPr>
          </w:rPrChange>
        </w:rPr>
      </w:pPr>
    </w:p>
    <w:p>
      <w:pPr>
        <w:spacing w:line="360" w:lineRule="auto"/>
        <w:rPr>
          <w:color w:val="auto"/>
          <w:highlight w:val="none"/>
          <w:rPrChange w:id="616" w:author="PAICS" w:date="2022-09-29T12:30:49Z">
            <w:rPr>
              <w:highlight w:val="none"/>
            </w:rPr>
          </w:rPrChange>
        </w:rPr>
      </w:pPr>
    </w:p>
    <w:p>
      <w:pPr>
        <w:spacing w:line="360" w:lineRule="auto"/>
        <w:rPr>
          <w:color w:val="auto"/>
          <w:highlight w:val="none"/>
          <w:rPrChange w:id="617" w:author="PAICS" w:date="2022-09-29T12:30:49Z">
            <w:rPr>
              <w:highlight w:val="none"/>
            </w:rPr>
          </w:rPrChange>
        </w:rPr>
      </w:pPr>
    </w:p>
    <w:p>
      <w:pPr>
        <w:spacing w:line="360" w:lineRule="auto"/>
        <w:rPr>
          <w:color w:val="auto"/>
          <w:highlight w:val="none"/>
          <w:rPrChange w:id="618" w:author="PAICS" w:date="2022-09-29T12:30:49Z">
            <w:rPr>
              <w:highlight w:val="none"/>
            </w:rPr>
          </w:rPrChange>
        </w:rPr>
      </w:pPr>
    </w:p>
    <w:p>
      <w:pPr>
        <w:spacing w:line="360" w:lineRule="auto"/>
        <w:rPr>
          <w:color w:val="auto"/>
          <w:highlight w:val="none"/>
          <w:rPrChange w:id="619" w:author="PAICS" w:date="2022-09-29T12:30:49Z">
            <w:rPr>
              <w:highlight w:val="none"/>
            </w:rPr>
          </w:rPrChange>
        </w:rPr>
      </w:pPr>
    </w:p>
    <w:p>
      <w:pPr>
        <w:spacing w:line="360" w:lineRule="auto"/>
        <w:rPr>
          <w:color w:val="auto"/>
          <w:highlight w:val="none"/>
          <w:rPrChange w:id="620" w:author="PAICS" w:date="2022-09-29T12:30:49Z">
            <w:rPr>
              <w:highlight w:val="none"/>
            </w:rPr>
          </w:rPrChange>
        </w:rPr>
      </w:pPr>
    </w:p>
    <w:p>
      <w:pPr>
        <w:spacing w:line="360" w:lineRule="auto"/>
        <w:rPr>
          <w:color w:val="auto"/>
          <w:highlight w:val="none"/>
          <w:rPrChange w:id="621" w:author="PAICS" w:date="2022-09-29T12:30:49Z">
            <w:rPr>
              <w:highlight w:val="none"/>
            </w:rPr>
          </w:rPrChange>
        </w:rPr>
      </w:pPr>
    </w:p>
    <w:p>
      <w:pPr>
        <w:spacing w:line="360" w:lineRule="auto"/>
        <w:rPr>
          <w:color w:val="auto"/>
          <w:highlight w:val="none"/>
          <w:rPrChange w:id="622" w:author="PAICS" w:date="2022-09-29T12:30:49Z">
            <w:rPr>
              <w:highlight w:val="none"/>
            </w:rPr>
          </w:rPrChange>
        </w:rPr>
      </w:pPr>
    </w:p>
    <w:p>
      <w:pPr>
        <w:spacing w:line="360" w:lineRule="auto"/>
        <w:rPr>
          <w:color w:val="auto"/>
          <w:highlight w:val="none"/>
          <w:rPrChange w:id="623" w:author="PAICS" w:date="2022-09-29T12:30:49Z">
            <w:rPr>
              <w:highlight w:val="none"/>
            </w:rPr>
          </w:rPrChange>
        </w:rPr>
      </w:pPr>
    </w:p>
    <w:p>
      <w:pPr>
        <w:spacing w:line="360" w:lineRule="auto"/>
        <w:rPr>
          <w:color w:val="auto"/>
          <w:highlight w:val="none"/>
          <w:rPrChange w:id="624" w:author="PAICS" w:date="2022-09-29T12:30:49Z">
            <w:rPr>
              <w:highlight w:val="none"/>
            </w:rPr>
          </w:rPrChange>
        </w:rPr>
      </w:pPr>
    </w:p>
    <w:p>
      <w:pPr>
        <w:spacing w:line="360" w:lineRule="auto"/>
        <w:rPr>
          <w:color w:val="auto"/>
          <w:highlight w:val="none"/>
          <w:rPrChange w:id="625" w:author="PAICS" w:date="2022-09-29T12:30:49Z">
            <w:rPr>
              <w:highlight w:val="none"/>
            </w:rPr>
          </w:rPrChange>
        </w:rPr>
      </w:pPr>
    </w:p>
    <w:p>
      <w:pPr>
        <w:spacing w:line="360" w:lineRule="auto"/>
        <w:rPr>
          <w:color w:val="auto"/>
          <w:highlight w:val="none"/>
          <w:rPrChange w:id="626" w:author="PAICS" w:date="2022-09-29T12:30:49Z">
            <w:rPr>
              <w:highlight w:val="none"/>
            </w:rPr>
          </w:rPrChange>
        </w:rPr>
      </w:pPr>
    </w:p>
    <w:p>
      <w:pPr>
        <w:spacing w:line="360" w:lineRule="auto"/>
        <w:rPr>
          <w:color w:val="auto"/>
          <w:highlight w:val="none"/>
          <w:rPrChange w:id="627" w:author="PAICS" w:date="2022-09-29T12:30:49Z">
            <w:rPr>
              <w:highlight w:val="none"/>
            </w:rPr>
          </w:rPrChange>
        </w:rPr>
      </w:pPr>
    </w:p>
    <w:p>
      <w:pPr>
        <w:spacing w:line="360" w:lineRule="auto"/>
        <w:rPr>
          <w:color w:val="auto"/>
          <w:highlight w:val="none"/>
          <w:rPrChange w:id="628" w:author="PAICS" w:date="2022-09-29T12:30:49Z">
            <w:rPr>
              <w:highlight w:val="none"/>
            </w:rPr>
          </w:rPrChange>
        </w:rPr>
      </w:pPr>
    </w:p>
    <w:p>
      <w:pPr>
        <w:spacing w:line="360" w:lineRule="auto"/>
        <w:rPr>
          <w:color w:val="auto"/>
          <w:highlight w:val="none"/>
          <w:rPrChange w:id="629" w:author="PAICS" w:date="2022-09-29T12:30:49Z">
            <w:rPr>
              <w:highlight w:val="none"/>
            </w:rPr>
          </w:rPrChange>
        </w:rPr>
      </w:pPr>
    </w:p>
    <w:p>
      <w:pPr>
        <w:pStyle w:val="3"/>
        <w:numPr>
          <w:ilvl w:val="0"/>
          <w:numId w:val="1"/>
        </w:numPr>
        <w:spacing w:line="360" w:lineRule="auto"/>
        <w:rPr>
          <w:color w:val="auto"/>
          <w:sz w:val="28"/>
          <w:szCs w:val="28"/>
          <w:highlight w:val="none"/>
          <w:rPrChange w:id="630" w:author="PAICS" w:date="2022-09-29T12:30:49Z">
            <w:rPr>
              <w:sz w:val="28"/>
              <w:szCs w:val="28"/>
              <w:highlight w:val="none"/>
            </w:rPr>
          </w:rPrChange>
        </w:rPr>
      </w:pPr>
      <w:bookmarkStart w:id="1" w:name="_Toc9395"/>
      <w:bookmarkStart w:id="2" w:name="_Toc26144"/>
      <w:bookmarkStart w:id="3" w:name="_Toc5027"/>
      <w:r>
        <w:rPr>
          <w:rFonts w:hint="eastAsia"/>
          <w:color w:val="auto"/>
          <w:sz w:val="28"/>
          <w:szCs w:val="28"/>
          <w:highlight w:val="none"/>
          <w:rPrChange w:id="631" w:author="PAICS" w:date="2022-09-29T12:30:49Z">
            <w:rPr>
              <w:rFonts w:hint="eastAsia"/>
              <w:sz w:val="28"/>
              <w:szCs w:val="28"/>
              <w:highlight w:val="none"/>
            </w:rPr>
          </w:rPrChange>
        </w:rPr>
        <w:t>范围</w:t>
      </w:r>
      <w:bookmarkEnd w:id="0"/>
      <w:bookmarkEnd w:id="1"/>
      <w:bookmarkEnd w:id="2"/>
      <w:bookmarkEnd w:id="3"/>
    </w:p>
    <w:p>
      <w:pPr>
        <w:pStyle w:val="4"/>
        <w:spacing w:line="360" w:lineRule="auto"/>
        <w:rPr>
          <w:rFonts w:hint="default"/>
          <w:color w:val="auto"/>
          <w:sz w:val="24"/>
          <w:szCs w:val="24"/>
          <w:highlight w:val="none"/>
          <w:rPrChange w:id="632" w:author="PAICS" w:date="2022-09-29T12:30:49Z">
            <w:rPr>
              <w:rFonts w:hint="default"/>
              <w:sz w:val="24"/>
              <w:szCs w:val="24"/>
              <w:highlight w:val="none"/>
            </w:rPr>
          </w:rPrChange>
        </w:rPr>
      </w:pPr>
      <w:bookmarkStart w:id="4" w:name="_Toc28133_WPSOffice_Level2"/>
      <w:bookmarkStart w:id="5" w:name="_Toc4342"/>
      <w:bookmarkStart w:id="6" w:name="_Toc18823_WPSOffice_Level2"/>
      <w:bookmarkStart w:id="7" w:name="_Toc2619"/>
      <w:r>
        <w:rPr>
          <w:color w:val="auto"/>
          <w:sz w:val="24"/>
          <w:szCs w:val="24"/>
          <w:highlight w:val="none"/>
          <w:rPrChange w:id="633" w:author="PAICS" w:date="2022-09-29T12:30:49Z">
            <w:rPr>
              <w:sz w:val="24"/>
              <w:szCs w:val="24"/>
              <w:highlight w:val="none"/>
            </w:rPr>
          </w:rPrChange>
        </w:rPr>
        <w:t>1.1标识</w:t>
      </w:r>
      <w:bookmarkEnd w:id="4"/>
      <w:bookmarkEnd w:id="5"/>
      <w:bookmarkEnd w:id="6"/>
      <w:bookmarkEnd w:id="7"/>
    </w:p>
    <w:p>
      <w:pPr>
        <w:pStyle w:val="13"/>
        <w:spacing w:line="360" w:lineRule="auto"/>
        <w:ind w:firstLine="420" w:firstLineChars="200"/>
        <w:rPr>
          <w:rFonts w:hAnsi="宋体" w:cs="宋体"/>
          <w:color w:val="auto"/>
          <w:szCs w:val="21"/>
          <w:highlight w:val="none"/>
          <w:rPrChange w:id="634" w:author="PAICS" w:date="2022-09-29T12:30:49Z">
            <w:rPr>
              <w:rFonts w:hAnsi="宋体" w:cs="宋体"/>
              <w:szCs w:val="21"/>
              <w:highlight w:val="none"/>
            </w:rPr>
          </w:rPrChange>
        </w:rPr>
      </w:pPr>
      <w:bookmarkStart w:id="8" w:name="_Toc8460_WPSOffice_Level2"/>
      <w:bookmarkStart w:id="9" w:name="_Toc2391"/>
      <w:bookmarkStart w:id="10" w:name="_Toc7600_WPSOffice_Level2"/>
      <w:r>
        <w:rPr>
          <w:rFonts w:hint="eastAsia" w:hAnsi="宋体" w:cs="宋体"/>
          <w:color w:val="auto"/>
          <w:szCs w:val="21"/>
          <w:highlight w:val="none"/>
          <w:rPrChange w:id="635" w:author="PAICS" w:date="2022-09-29T12:30:49Z">
            <w:rPr>
              <w:rFonts w:hint="eastAsia" w:hAnsi="宋体" w:cs="宋体"/>
              <w:szCs w:val="21"/>
              <w:highlight w:val="none"/>
            </w:rPr>
          </w:rPrChange>
        </w:rPr>
        <w:t>软件名称：产前超声医学图像处理软件</w:t>
      </w:r>
    </w:p>
    <w:p>
      <w:pPr>
        <w:pStyle w:val="13"/>
        <w:spacing w:line="360" w:lineRule="auto"/>
        <w:ind w:firstLine="420"/>
        <w:rPr>
          <w:rFonts w:hAnsi="宋体" w:cs="宋体"/>
          <w:color w:val="auto"/>
          <w:szCs w:val="21"/>
          <w:highlight w:val="none"/>
          <w:rPrChange w:id="636" w:author="PAICS" w:date="2022-09-29T12:30:49Z">
            <w:rPr>
              <w:rFonts w:hAnsi="宋体" w:cs="宋体"/>
              <w:szCs w:val="21"/>
              <w:highlight w:val="none"/>
            </w:rPr>
          </w:rPrChange>
        </w:rPr>
      </w:pPr>
      <w:r>
        <w:rPr>
          <w:rFonts w:hint="eastAsia" w:hAnsi="宋体" w:cs="宋体"/>
          <w:color w:val="auto"/>
          <w:szCs w:val="21"/>
          <w:highlight w:val="none"/>
          <w:rPrChange w:id="637" w:author="PAICS" w:date="2022-09-29T12:30:49Z">
            <w:rPr>
              <w:rFonts w:hint="eastAsia" w:hAnsi="宋体" w:cs="宋体"/>
              <w:szCs w:val="21"/>
              <w:highlight w:val="none"/>
            </w:rPr>
          </w:rPrChange>
        </w:rPr>
        <w:t>软件版本：V_1.0</w:t>
      </w:r>
    </w:p>
    <w:p>
      <w:pPr>
        <w:pStyle w:val="13"/>
        <w:spacing w:line="360" w:lineRule="auto"/>
        <w:ind w:firstLine="420"/>
        <w:rPr>
          <w:rFonts w:hAnsi="宋体" w:cs="宋体"/>
          <w:color w:val="auto"/>
          <w:szCs w:val="21"/>
          <w:highlight w:val="none"/>
          <w:shd w:val="clear" w:color="auto" w:fill="FFFFFF"/>
          <w:rPrChange w:id="638" w:author="PAICS" w:date="2022-09-29T12:30:49Z">
            <w:rPr>
              <w:rFonts w:hAnsi="宋体" w:cs="宋体"/>
              <w:szCs w:val="21"/>
              <w:highlight w:val="none"/>
              <w:shd w:val="clear" w:color="auto" w:fill="FFFFFF"/>
            </w:rPr>
          </w:rPrChange>
        </w:rPr>
      </w:pPr>
      <w:r>
        <w:rPr>
          <w:rFonts w:hint="eastAsia" w:hAnsi="宋体" w:cs="宋体"/>
          <w:color w:val="auto"/>
          <w:szCs w:val="21"/>
          <w:highlight w:val="none"/>
          <w:shd w:val="clear" w:color="auto" w:fill="FFFFFF"/>
          <w:rPrChange w:id="639" w:author="PAICS" w:date="2022-09-29T12:30:49Z">
            <w:rPr>
              <w:rFonts w:hint="eastAsia" w:hAnsi="宋体" w:cs="宋体"/>
              <w:szCs w:val="21"/>
              <w:highlight w:val="none"/>
              <w:shd w:val="clear" w:color="auto" w:fill="FFFFFF"/>
            </w:rPr>
          </w:rPrChange>
        </w:rPr>
        <w:t>规格型号：PUS</w:t>
      </w:r>
    </w:p>
    <w:p>
      <w:pPr>
        <w:pStyle w:val="4"/>
        <w:spacing w:line="360" w:lineRule="auto"/>
        <w:rPr>
          <w:rFonts w:hint="default"/>
          <w:color w:val="auto"/>
          <w:sz w:val="24"/>
          <w:szCs w:val="24"/>
          <w:highlight w:val="none"/>
          <w:rPrChange w:id="640" w:author="PAICS" w:date="2022-09-29T12:30:49Z">
            <w:rPr>
              <w:rFonts w:hint="default"/>
              <w:sz w:val="24"/>
              <w:szCs w:val="24"/>
              <w:highlight w:val="none"/>
            </w:rPr>
          </w:rPrChange>
        </w:rPr>
      </w:pPr>
      <w:bookmarkStart w:id="11" w:name="_Toc17194"/>
      <w:r>
        <w:rPr>
          <w:color w:val="auto"/>
          <w:sz w:val="24"/>
          <w:szCs w:val="24"/>
          <w:highlight w:val="none"/>
          <w:rPrChange w:id="641" w:author="PAICS" w:date="2022-09-29T12:30:49Z">
            <w:rPr>
              <w:sz w:val="24"/>
              <w:szCs w:val="24"/>
              <w:highlight w:val="none"/>
            </w:rPr>
          </w:rPrChange>
        </w:rPr>
        <w:t>1.2系统概述</w:t>
      </w:r>
      <w:bookmarkEnd w:id="8"/>
      <w:bookmarkEnd w:id="9"/>
      <w:bookmarkEnd w:id="10"/>
      <w:bookmarkEnd w:id="11"/>
    </w:p>
    <w:p>
      <w:pPr>
        <w:spacing w:line="360" w:lineRule="auto"/>
        <w:rPr>
          <w:rStyle w:val="38"/>
          <w:rFonts w:hint="eastAsia"/>
          <w:bCs/>
          <w:color w:val="auto"/>
          <w:szCs w:val="21"/>
          <w:highlight w:val="none"/>
          <w:rPrChange w:id="642" w:author="PAICS" w:date="2022-09-29T12:30:49Z">
            <w:rPr>
              <w:rStyle w:val="38"/>
              <w:rFonts w:hint="eastAsia"/>
              <w:bCs/>
              <w:szCs w:val="21"/>
              <w:highlight w:val="none"/>
            </w:rPr>
          </w:rPrChange>
        </w:rPr>
      </w:pPr>
      <w:bookmarkStart w:id="12" w:name="_Toc17141"/>
      <w:bookmarkStart w:id="13" w:name="_Toc26129_WPSOffice_Level2"/>
      <w:bookmarkStart w:id="14" w:name="_Toc23671_WPSOffice_Level2"/>
      <w:r>
        <w:rPr>
          <w:rStyle w:val="38"/>
          <w:rFonts w:hint="eastAsia"/>
          <w:bCs/>
          <w:color w:val="auto"/>
          <w:szCs w:val="21"/>
          <w:highlight w:val="none"/>
          <w:rPrChange w:id="643" w:author="PAICS" w:date="2022-09-29T12:30:49Z">
            <w:rPr>
              <w:rStyle w:val="38"/>
              <w:rFonts w:hint="eastAsia"/>
              <w:bCs/>
              <w:szCs w:val="21"/>
              <w:highlight w:val="none"/>
            </w:rPr>
          </w:rPrChange>
        </w:rPr>
        <w:t>本软件用于用于对来源于单模式或多模式的医学影像进行处理。</w:t>
      </w:r>
    </w:p>
    <w:p>
      <w:pPr>
        <w:spacing w:line="360" w:lineRule="auto"/>
        <w:rPr>
          <w:rStyle w:val="38"/>
          <w:rFonts w:hint="eastAsia"/>
          <w:bCs/>
          <w:color w:val="auto"/>
          <w:szCs w:val="21"/>
          <w:highlight w:val="none"/>
          <w:rPrChange w:id="644" w:author="PAICS" w:date="2022-09-29T12:30:49Z">
            <w:rPr>
              <w:rStyle w:val="38"/>
              <w:rFonts w:hint="eastAsia"/>
              <w:bCs/>
              <w:szCs w:val="21"/>
              <w:highlight w:val="none"/>
            </w:rPr>
          </w:rPrChange>
        </w:rPr>
      </w:pPr>
      <w:r>
        <w:rPr>
          <w:rStyle w:val="38"/>
          <w:rFonts w:hint="eastAsia"/>
          <w:bCs/>
          <w:color w:val="auto"/>
          <w:szCs w:val="21"/>
          <w:highlight w:val="none"/>
          <w:rPrChange w:id="645" w:author="PAICS" w:date="2022-09-29T12:30:49Z">
            <w:rPr>
              <w:rStyle w:val="38"/>
              <w:rFonts w:hint="eastAsia"/>
              <w:bCs/>
              <w:szCs w:val="21"/>
              <w:highlight w:val="none"/>
            </w:rPr>
          </w:rPrChange>
        </w:rPr>
        <w:t>产品名称：产前超声医学图像处理软件</w:t>
      </w:r>
    </w:p>
    <w:p>
      <w:pPr>
        <w:spacing w:line="360" w:lineRule="auto"/>
        <w:rPr>
          <w:rStyle w:val="38"/>
          <w:rFonts w:hint="eastAsia"/>
          <w:bCs/>
          <w:color w:val="auto"/>
          <w:szCs w:val="21"/>
          <w:highlight w:val="none"/>
          <w:rPrChange w:id="646" w:author="PAICS" w:date="2022-09-29T12:30:49Z">
            <w:rPr>
              <w:rStyle w:val="38"/>
              <w:rFonts w:hint="eastAsia"/>
              <w:bCs/>
              <w:szCs w:val="21"/>
              <w:highlight w:val="none"/>
            </w:rPr>
          </w:rPrChange>
        </w:rPr>
      </w:pPr>
      <w:r>
        <w:rPr>
          <w:rStyle w:val="38"/>
          <w:rFonts w:hint="eastAsia"/>
          <w:bCs/>
          <w:color w:val="auto"/>
          <w:szCs w:val="21"/>
          <w:highlight w:val="none"/>
          <w:rPrChange w:id="647" w:author="PAICS" w:date="2022-09-29T12:30:49Z">
            <w:rPr>
              <w:rStyle w:val="38"/>
              <w:rFonts w:hint="eastAsia"/>
              <w:bCs/>
              <w:szCs w:val="21"/>
              <w:highlight w:val="none"/>
            </w:rPr>
          </w:rPrChange>
        </w:rPr>
        <w:t>产品注册号：湘械注准20222060013</w:t>
      </w:r>
    </w:p>
    <w:p>
      <w:pPr>
        <w:spacing w:line="360" w:lineRule="auto"/>
        <w:rPr>
          <w:rStyle w:val="38"/>
          <w:rFonts w:hint="eastAsia"/>
          <w:bCs/>
          <w:color w:val="auto"/>
          <w:szCs w:val="21"/>
          <w:highlight w:val="none"/>
          <w:rPrChange w:id="648" w:author="PAICS" w:date="2022-09-29T12:30:49Z">
            <w:rPr>
              <w:rStyle w:val="38"/>
              <w:rFonts w:hint="eastAsia"/>
              <w:bCs/>
              <w:szCs w:val="21"/>
              <w:highlight w:val="none"/>
            </w:rPr>
          </w:rPrChange>
        </w:rPr>
      </w:pPr>
      <w:r>
        <w:rPr>
          <w:rStyle w:val="38"/>
          <w:rFonts w:hint="eastAsia"/>
          <w:bCs/>
          <w:color w:val="auto"/>
          <w:szCs w:val="21"/>
          <w:highlight w:val="none"/>
          <w:rPrChange w:id="649" w:author="PAICS" w:date="2022-09-29T12:30:49Z">
            <w:rPr>
              <w:rStyle w:val="38"/>
              <w:rFonts w:hint="eastAsia"/>
              <w:bCs/>
              <w:szCs w:val="21"/>
              <w:highlight w:val="none"/>
            </w:rPr>
          </w:rPrChange>
        </w:rPr>
        <w:t>生产企业许可证号：湘药监械生产许20220085号</w:t>
      </w:r>
    </w:p>
    <w:p>
      <w:pPr>
        <w:spacing w:line="360" w:lineRule="auto"/>
        <w:rPr>
          <w:rStyle w:val="38"/>
          <w:rFonts w:hint="eastAsia"/>
          <w:bCs/>
          <w:color w:val="auto"/>
          <w:szCs w:val="21"/>
          <w:highlight w:val="none"/>
          <w:rPrChange w:id="650" w:author="PAICS" w:date="2022-09-29T12:30:49Z">
            <w:rPr>
              <w:rStyle w:val="38"/>
              <w:rFonts w:hint="eastAsia"/>
              <w:bCs/>
              <w:szCs w:val="21"/>
              <w:highlight w:val="none"/>
            </w:rPr>
          </w:rPrChange>
        </w:rPr>
      </w:pPr>
      <w:r>
        <w:rPr>
          <w:rStyle w:val="38"/>
          <w:rFonts w:hint="eastAsia"/>
          <w:bCs/>
          <w:color w:val="auto"/>
          <w:szCs w:val="21"/>
          <w:highlight w:val="none"/>
          <w:rPrChange w:id="651" w:author="PAICS" w:date="2022-09-29T12:30:49Z">
            <w:rPr>
              <w:rStyle w:val="38"/>
              <w:rFonts w:hint="eastAsia"/>
              <w:bCs/>
              <w:szCs w:val="21"/>
              <w:highlight w:val="none"/>
            </w:rPr>
          </w:rPrChange>
        </w:rPr>
        <w:t>注册人名称： 长沙爱孕记医疗科技有限公司</w:t>
      </w:r>
    </w:p>
    <w:p>
      <w:pPr>
        <w:spacing w:line="360" w:lineRule="auto"/>
        <w:rPr>
          <w:rStyle w:val="38"/>
          <w:rFonts w:hint="eastAsia"/>
          <w:bCs/>
          <w:color w:val="auto"/>
          <w:szCs w:val="21"/>
          <w:highlight w:val="none"/>
          <w:rPrChange w:id="652" w:author="PAICS" w:date="2022-09-29T12:30:49Z">
            <w:rPr>
              <w:rStyle w:val="38"/>
              <w:rFonts w:hint="eastAsia"/>
              <w:bCs/>
              <w:szCs w:val="21"/>
              <w:highlight w:val="none"/>
            </w:rPr>
          </w:rPrChange>
        </w:rPr>
      </w:pPr>
      <w:r>
        <w:rPr>
          <w:rStyle w:val="38"/>
          <w:rFonts w:hint="eastAsia"/>
          <w:bCs/>
          <w:color w:val="auto"/>
          <w:szCs w:val="21"/>
          <w:highlight w:val="none"/>
          <w:rPrChange w:id="653" w:author="PAICS" w:date="2022-09-29T12:30:49Z">
            <w:rPr>
              <w:rStyle w:val="38"/>
              <w:rFonts w:hint="eastAsia"/>
              <w:bCs/>
              <w:szCs w:val="21"/>
              <w:highlight w:val="none"/>
            </w:rPr>
          </w:rPrChange>
        </w:rPr>
        <w:t>注册地址：长沙高新开发区谷苑路229号海凭园生产厂房六301</w:t>
      </w:r>
    </w:p>
    <w:p>
      <w:pPr>
        <w:spacing w:line="360" w:lineRule="auto"/>
        <w:rPr>
          <w:rStyle w:val="38"/>
          <w:rFonts w:hint="eastAsia"/>
          <w:bCs/>
          <w:color w:val="auto"/>
          <w:szCs w:val="21"/>
          <w:highlight w:val="none"/>
          <w:rPrChange w:id="654" w:author="PAICS" w:date="2022-09-29T12:30:49Z">
            <w:rPr>
              <w:rStyle w:val="38"/>
              <w:rFonts w:hint="eastAsia"/>
              <w:bCs/>
              <w:szCs w:val="21"/>
              <w:highlight w:val="none"/>
            </w:rPr>
          </w:rPrChange>
        </w:rPr>
      </w:pPr>
      <w:r>
        <w:rPr>
          <w:rStyle w:val="38"/>
          <w:rFonts w:hint="eastAsia"/>
          <w:bCs/>
          <w:color w:val="auto"/>
          <w:szCs w:val="21"/>
          <w:highlight w:val="none"/>
          <w:rPrChange w:id="655" w:author="PAICS" w:date="2022-09-29T12:30:49Z">
            <w:rPr>
              <w:rStyle w:val="38"/>
              <w:rFonts w:hint="eastAsia"/>
              <w:bCs/>
              <w:szCs w:val="21"/>
              <w:highlight w:val="none"/>
            </w:rPr>
          </w:rPrChange>
        </w:rPr>
        <w:t>生产企业名称： 长沙爱孕记医疗科技有限公司</w:t>
      </w:r>
    </w:p>
    <w:p>
      <w:pPr>
        <w:spacing w:line="360" w:lineRule="auto"/>
        <w:rPr>
          <w:rStyle w:val="38"/>
          <w:rFonts w:hint="eastAsia"/>
          <w:bCs/>
          <w:color w:val="auto"/>
          <w:szCs w:val="21"/>
          <w:highlight w:val="none"/>
          <w:rPrChange w:id="656" w:author="PAICS" w:date="2022-09-29T12:30:49Z">
            <w:rPr>
              <w:rStyle w:val="38"/>
              <w:rFonts w:hint="eastAsia"/>
              <w:bCs/>
              <w:szCs w:val="21"/>
              <w:highlight w:val="none"/>
            </w:rPr>
          </w:rPrChange>
        </w:rPr>
      </w:pPr>
      <w:r>
        <w:rPr>
          <w:rStyle w:val="38"/>
          <w:rFonts w:hint="eastAsia"/>
          <w:bCs/>
          <w:color w:val="auto"/>
          <w:szCs w:val="21"/>
          <w:highlight w:val="none"/>
          <w:rPrChange w:id="657" w:author="PAICS" w:date="2022-09-29T12:30:49Z">
            <w:rPr>
              <w:rStyle w:val="38"/>
              <w:rFonts w:hint="eastAsia"/>
              <w:bCs/>
              <w:szCs w:val="21"/>
              <w:highlight w:val="none"/>
            </w:rPr>
          </w:rPrChange>
        </w:rPr>
        <w:t>生产地址：长沙高新开发区谷苑路229号海凭园生产厂房六301</w:t>
      </w:r>
    </w:p>
    <w:p>
      <w:pPr>
        <w:pStyle w:val="41"/>
        <w:numPr>
          <w:ilvl w:val="0"/>
          <w:numId w:val="0"/>
        </w:numPr>
        <w:spacing w:line="360" w:lineRule="auto"/>
        <w:rPr>
          <w:color w:val="auto"/>
          <w:highlight w:val="none"/>
          <w:rPrChange w:id="658" w:author="PAICS" w:date="2022-09-29T12:30:49Z">
            <w:rPr>
              <w:highlight w:val="none"/>
            </w:rPr>
          </w:rPrChange>
        </w:rPr>
      </w:pPr>
      <w:r>
        <w:rPr>
          <w:rStyle w:val="38"/>
          <w:rFonts w:hint="eastAsia"/>
          <w:bCs/>
          <w:color w:val="auto"/>
          <w:szCs w:val="21"/>
          <w:highlight w:val="none"/>
          <w:rPrChange w:id="659" w:author="PAICS" w:date="2022-09-29T12:30:49Z">
            <w:rPr>
              <w:rStyle w:val="38"/>
              <w:rFonts w:hint="eastAsia"/>
              <w:bCs/>
              <w:szCs w:val="21"/>
              <w:highlight w:val="none"/>
            </w:rPr>
          </w:rPrChange>
        </w:rPr>
        <w:t>售后服务单位：长沙爱孕记医疗科技有限公司</w:t>
      </w:r>
    </w:p>
    <w:p>
      <w:pPr>
        <w:pStyle w:val="4"/>
        <w:spacing w:line="360" w:lineRule="auto"/>
        <w:rPr>
          <w:rFonts w:hint="default"/>
          <w:color w:val="auto"/>
          <w:sz w:val="24"/>
          <w:szCs w:val="24"/>
          <w:highlight w:val="none"/>
          <w:rPrChange w:id="660" w:author="PAICS" w:date="2022-09-29T12:30:49Z">
            <w:rPr>
              <w:rFonts w:hint="default"/>
              <w:sz w:val="24"/>
              <w:szCs w:val="24"/>
              <w:highlight w:val="none"/>
            </w:rPr>
          </w:rPrChange>
        </w:rPr>
      </w:pPr>
      <w:bookmarkStart w:id="15" w:name="_Toc25449"/>
      <w:r>
        <w:rPr>
          <w:color w:val="auto"/>
          <w:sz w:val="24"/>
          <w:szCs w:val="24"/>
          <w:highlight w:val="none"/>
          <w:rPrChange w:id="661" w:author="PAICS" w:date="2022-09-29T12:30:49Z">
            <w:rPr>
              <w:sz w:val="24"/>
              <w:szCs w:val="24"/>
              <w:highlight w:val="none"/>
            </w:rPr>
          </w:rPrChange>
        </w:rPr>
        <w:t>1.3文档描述</w:t>
      </w:r>
      <w:bookmarkEnd w:id="12"/>
      <w:bookmarkEnd w:id="13"/>
      <w:bookmarkEnd w:id="14"/>
      <w:bookmarkEnd w:id="15"/>
    </w:p>
    <w:p>
      <w:pPr>
        <w:spacing w:line="360" w:lineRule="auto"/>
        <w:ind w:firstLine="420" w:firstLineChars="200"/>
        <w:rPr>
          <w:rStyle w:val="38"/>
          <w:color w:val="auto"/>
          <w:szCs w:val="21"/>
          <w:highlight w:val="none"/>
          <w:rPrChange w:id="662" w:author="PAICS" w:date="2022-09-29T12:30:49Z">
            <w:rPr>
              <w:rStyle w:val="38"/>
              <w:szCs w:val="21"/>
              <w:highlight w:val="none"/>
            </w:rPr>
          </w:rPrChange>
        </w:rPr>
      </w:pPr>
      <w:bookmarkStart w:id="16" w:name="_Toc848_WPSOffice_Level2"/>
      <w:bookmarkStart w:id="17" w:name="_Toc17798"/>
      <w:bookmarkStart w:id="18" w:name="_Toc15433_WPSOffice_Level2"/>
      <w:r>
        <w:rPr>
          <w:rFonts w:hint="eastAsia" w:ascii="宋体" w:hAnsi="宋体" w:cs="宋体"/>
          <w:color w:val="auto"/>
          <w:szCs w:val="21"/>
          <w:highlight w:val="none"/>
          <w:rPrChange w:id="663" w:author="PAICS" w:date="2022-09-29T12:30:49Z">
            <w:rPr>
              <w:rFonts w:hint="eastAsia" w:ascii="宋体" w:hAnsi="宋体" w:cs="宋体"/>
              <w:szCs w:val="21"/>
              <w:highlight w:val="none"/>
            </w:rPr>
          </w:rPrChange>
        </w:rPr>
        <w:t>编写该文档的目的在于明确软件功能的内容，将软件</w:t>
      </w:r>
      <w:r>
        <w:rPr>
          <w:rFonts w:hint="eastAsia" w:ascii="宋体"/>
          <w:color w:val="auto"/>
          <w:szCs w:val="21"/>
          <w:highlight w:val="none"/>
          <w:rPrChange w:id="664" w:author="PAICS" w:date="2022-09-29T12:30:49Z">
            <w:rPr>
              <w:rFonts w:hint="eastAsia" w:ascii="宋体"/>
              <w:szCs w:val="21"/>
              <w:highlight w:val="none"/>
            </w:rPr>
          </w:rPrChange>
        </w:rPr>
        <w:t>需求的描述规格化、标识唯一化、可跟踪化、可度量化、可测试化和可追溯化。该文档的预期读者为需求方，需求方可根据这份文档进行软件研发，文档明确了软件的预期运行环境、用户特定、关键点、约束条件、软件基本功能。需求方需根据这份文档来决定软件是否适用并达到满意。</w:t>
      </w:r>
    </w:p>
    <w:p>
      <w:pPr>
        <w:pStyle w:val="4"/>
        <w:spacing w:line="360" w:lineRule="auto"/>
        <w:rPr>
          <w:rFonts w:hint="default"/>
          <w:color w:val="auto"/>
          <w:sz w:val="24"/>
          <w:szCs w:val="24"/>
          <w:highlight w:val="none"/>
          <w:rPrChange w:id="665" w:author="PAICS" w:date="2022-09-29T12:30:49Z">
            <w:rPr>
              <w:rFonts w:hint="default"/>
              <w:sz w:val="24"/>
              <w:szCs w:val="24"/>
              <w:highlight w:val="none"/>
            </w:rPr>
          </w:rPrChange>
        </w:rPr>
      </w:pPr>
      <w:bookmarkStart w:id="19" w:name="_Toc32248"/>
      <w:r>
        <w:rPr>
          <w:color w:val="auto"/>
          <w:sz w:val="24"/>
          <w:szCs w:val="24"/>
          <w:highlight w:val="none"/>
          <w:rPrChange w:id="666" w:author="PAICS" w:date="2022-09-29T12:30:49Z">
            <w:rPr>
              <w:sz w:val="24"/>
              <w:szCs w:val="24"/>
              <w:highlight w:val="none"/>
            </w:rPr>
          </w:rPrChange>
        </w:rPr>
        <w:t>1.4引用文档</w:t>
      </w:r>
      <w:bookmarkEnd w:id="16"/>
      <w:bookmarkEnd w:id="17"/>
      <w:bookmarkEnd w:id="18"/>
      <w:bookmarkEnd w:id="19"/>
    </w:p>
    <w:p>
      <w:pPr>
        <w:spacing w:line="360" w:lineRule="auto"/>
        <w:ind w:firstLine="420" w:firstLineChars="200"/>
        <w:rPr>
          <w:rFonts w:ascii="宋体"/>
          <w:color w:val="auto"/>
          <w:szCs w:val="21"/>
          <w:highlight w:val="none"/>
          <w:rPrChange w:id="667" w:author="PAICS" w:date="2022-09-29T12:30:49Z">
            <w:rPr>
              <w:rFonts w:ascii="宋体"/>
              <w:szCs w:val="21"/>
              <w:highlight w:val="none"/>
            </w:rPr>
          </w:rPrChange>
        </w:rPr>
      </w:pPr>
      <w:bookmarkStart w:id="20" w:name="_Toc18364_WPSOffice_Level1"/>
      <w:bookmarkStart w:id="21" w:name="_Toc10374"/>
      <w:bookmarkStart w:id="22" w:name="_Toc22493_WPSOffice_Level1"/>
      <w:bookmarkStart w:id="23" w:name="_Toc5999"/>
      <w:r>
        <w:rPr>
          <w:rFonts w:hint="eastAsia" w:ascii="宋体" w:hAnsi="宋体" w:cs="宋体"/>
          <w:color w:val="auto"/>
          <w:szCs w:val="21"/>
          <w:highlight w:val="none"/>
          <w:rPrChange w:id="668" w:author="PAICS" w:date="2022-09-29T12:30:49Z">
            <w:rPr>
              <w:rFonts w:hint="eastAsia" w:ascii="宋体" w:hAnsi="宋体" w:cs="宋体"/>
              <w:szCs w:val="21"/>
              <w:highlight w:val="none"/>
            </w:rPr>
          </w:rPrChange>
        </w:rPr>
        <w:t>《</w:t>
      </w:r>
      <w:r>
        <w:rPr>
          <w:rFonts w:hint="eastAsia" w:ascii="宋体"/>
          <w:color w:val="auto"/>
          <w:szCs w:val="21"/>
          <w:highlight w:val="none"/>
          <w:rPrChange w:id="669" w:author="PAICS" w:date="2022-09-29T12:30:49Z">
            <w:rPr>
              <w:rFonts w:hint="eastAsia" w:ascii="宋体"/>
              <w:szCs w:val="21"/>
              <w:highlight w:val="none"/>
            </w:rPr>
          </w:rPrChange>
        </w:rPr>
        <w:t>医疗器械生产质量管理规范附录独立软件》</w:t>
      </w:r>
    </w:p>
    <w:p>
      <w:pPr>
        <w:spacing w:line="360" w:lineRule="auto"/>
        <w:ind w:firstLine="420" w:firstLineChars="200"/>
        <w:rPr>
          <w:rFonts w:ascii="宋体"/>
          <w:color w:val="auto"/>
          <w:szCs w:val="21"/>
          <w:highlight w:val="none"/>
          <w:rPrChange w:id="670" w:author="PAICS" w:date="2022-09-29T12:30:49Z">
            <w:rPr>
              <w:rFonts w:ascii="宋体"/>
              <w:szCs w:val="21"/>
              <w:highlight w:val="none"/>
            </w:rPr>
          </w:rPrChange>
        </w:rPr>
      </w:pPr>
      <w:r>
        <w:rPr>
          <w:rFonts w:hint="eastAsia" w:ascii="宋体"/>
          <w:color w:val="auto"/>
          <w:szCs w:val="21"/>
          <w:highlight w:val="none"/>
          <w:rPrChange w:id="671" w:author="PAICS" w:date="2022-09-29T12:30:49Z">
            <w:rPr>
              <w:rFonts w:hint="eastAsia" w:ascii="宋体"/>
              <w:szCs w:val="21"/>
              <w:highlight w:val="none"/>
            </w:rPr>
          </w:rPrChange>
        </w:rPr>
        <w:t>《GB/T 25000.51-2016软件工程 软件产品质量要求与评价(SQuaRE)商业现货(COTS)软件产品的质量要求和测试细则》</w:t>
      </w:r>
    </w:p>
    <w:p>
      <w:pPr>
        <w:spacing w:line="360" w:lineRule="auto"/>
        <w:ind w:firstLine="420" w:firstLineChars="200"/>
        <w:rPr>
          <w:rFonts w:ascii="宋体"/>
          <w:color w:val="auto"/>
          <w:szCs w:val="21"/>
          <w:highlight w:val="none"/>
          <w:rPrChange w:id="672" w:author="PAICS" w:date="2022-09-29T12:30:49Z">
            <w:rPr>
              <w:rFonts w:ascii="宋体"/>
              <w:szCs w:val="21"/>
              <w:highlight w:val="none"/>
            </w:rPr>
          </w:rPrChange>
        </w:rPr>
      </w:pPr>
      <w:r>
        <w:rPr>
          <w:rFonts w:hint="eastAsia" w:ascii="宋体"/>
          <w:color w:val="auto"/>
          <w:szCs w:val="21"/>
          <w:highlight w:val="none"/>
          <w:rPrChange w:id="673" w:author="PAICS" w:date="2022-09-29T12:30:49Z">
            <w:rPr>
              <w:rFonts w:hint="eastAsia" w:ascii="宋体"/>
              <w:szCs w:val="21"/>
              <w:highlight w:val="none"/>
            </w:rPr>
          </w:rPrChange>
        </w:rPr>
        <w:t>YY/T1406.1-2016《医疗器械软件：第1部分：YY/T0316应用于医疗器械软件的指南》</w:t>
      </w:r>
    </w:p>
    <w:p>
      <w:pPr>
        <w:spacing w:line="360" w:lineRule="auto"/>
        <w:ind w:firstLine="420" w:firstLineChars="200"/>
        <w:rPr>
          <w:rFonts w:ascii="宋体"/>
          <w:color w:val="auto"/>
          <w:szCs w:val="21"/>
          <w:highlight w:val="none"/>
          <w:rPrChange w:id="674" w:author="PAICS" w:date="2022-09-29T12:30:49Z">
            <w:rPr>
              <w:rFonts w:ascii="宋体"/>
              <w:szCs w:val="21"/>
              <w:highlight w:val="none"/>
            </w:rPr>
          </w:rPrChange>
        </w:rPr>
      </w:pPr>
      <w:r>
        <w:rPr>
          <w:rFonts w:hint="eastAsia" w:ascii="宋体"/>
          <w:color w:val="auto"/>
          <w:szCs w:val="21"/>
          <w:highlight w:val="none"/>
          <w:rPrChange w:id="675" w:author="PAICS" w:date="2022-09-29T12:30:49Z">
            <w:rPr>
              <w:rFonts w:hint="eastAsia" w:ascii="宋体"/>
              <w:szCs w:val="21"/>
              <w:highlight w:val="none"/>
            </w:rPr>
          </w:rPrChange>
        </w:rPr>
        <w:t>《医疗器械软件注册技术审查指导原则》</w:t>
      </w:r>
    </w:p>
    <w:p>
      <w:pPr>
        <w:spacing w:line="360" w:lineRule="auto"/>
        <w:ind w:firstLine="420" w:firstLineChars="200"/>
        <w:rPr>
          <w:rFonts w:ascii="宋体"/>
          <w:color w:val="auto"/>
          <w:szCs w:val="21"/>
          <w:highlight w:val="none"/>
          <w:rPrChange w:id="676" w:author="PAICS" w:date="2022-09-29T12:30:49Z">
            <w:rPr>
              <w:rFonts w:ascii="宋体"/>
              <w:szCs w:val="21"/>
              <w:highlight w:val="none"/>
            </w:rPr>
          </w:rPrChange>
        </w:rPr>
      </w:pPr>
      <w:r>
        <w:rPr>
          <w:rFonts w:hint="eastAsia" w:ascii="宋体"/>
          <w:color w:val="auto"/>
          <w:szCs w:val="21"/>
          <w:highlight w:val="none"/>
          <w:rPrChange w:id="677" w:author="PAICS" w:date="2022-09-29T12:30:49Z">
            <w:rPr>
              <w:rFonts w:hint="eastAsia" w:ascii="宋体"/>
              <w:szCs w:val="21"/>
              <w:highlight w:val="none"/>
            </w:rPr>
          </w:rPrChange>
        </w:rPr>
        <w:t>《医疗器械网络安全注册技术审查指导原则》</w:t>
      </w:r>
    </w:p>
    <w:p>
      <w:pPr>
        <w:spacing w:line="360" w:lineRule="auto"/>
        <w:ind w:firstLine="420" w:firstLineChars="200"/>
        <w:rPr>
          <w:rFonts w:hint="eastAsia" w:ascii="宋体" w:eastAsia="宋体"/>
          <w:color w:val="auto"/>
          <w:szCs w:val="21"/>
          <w:highlight w:val="none"/>
          <w:lang w:eastAsia="zh-CN"/>
          <w:rPrChange w:id="678" w:author="PAICS" w:date="2022-09-29T12:30:49Z">
            <w:rPr>
              <w:rFonts w:hint="eastAsia" w:ascii="宋体" w:eastAsia="宋体"/>
              <w:szCs w:val="21"/>
              <w:highlight w:val="none"/>
              <w:lang w:eastAsia="zh-CN"/>
            </w:rPr>
          </w:rPrChange>
        </w:rPr>
      </w:pPr>
      <w:r>
        <w:rPr>
          <w:rFonts w:hint="eastAsia" w:ascii="宋体"/>
          <w:color w:val="auto"/>
          <w:szCs w:val="21"/>
          <w:highlight w:val="none"/>
          <w:rPrChange w:id="679" w:author="PAICS" w:date="2022-09-29T12:30:49Z">
            <w:rPr>
              <w:rFonts w:hint="eastAsia" w:ascii="宋体"/>
              <w:szCs w:val="21"/>
              <w:highlight w:val="none"/>
            </w:rPr>
          </w:rPrChange>
        </w:rPr>
        <w:t xml:space="preserve">NMPA数据库内已获准注册的同类医学影像处理软件数据   </w:t>
      </w:r>
    </w:p>
    <w:p>
      <w:pPr>
        <w:spacing w:line="360" w:lineRule="auto"/>
        <w:ind w:firstLine="420" w:firstLineChars="200"/>
        <w:rPr>
          <w:rFonts w:hint="eastAsia" w:ascii="宋体" w:eastAsia="宋体"/>
          <w:color w:val="auto"/>
          <w:szCs w:val="21"/>
          <w:highlight w:val="none"/>
          <w:lang w:eastAsia="zh-CN"/>
          <w:rPrChange w:id="680" w:author="PAICS" w:date="2022-09-29T12:30:49Z">
            <w:rPr>
              <w:rFonts w:hint="eastAsia" w:ascii="宋体" w:eastAsia="宋体"/>
              <w:szCs w:val="21"/>
              <w:highlight w:val="none"/>
              <w:lang w:eastAsia="zh-CN"/>
            </w:rPr>
          </w:rPrChange>
        </w:rPr>
      </w:pPr>
    </w:p>
    <w:p>
      <w:pPr>
        <w:pStyle w:val="3"/>
        <w:numPr>
          <w:ilvl w:val="0"/>
          <w:numId w:val="1"/>
        </w:numPr>
        <w:spacing w:line="360" w:lineRule="auto"/>
        <w:rPr>
          <w:rFonts w:ascii="宋体" w:hAnsi="宋体" w:eastAsia="宋体" w:cs="宋体"/>
          <w:color w:val="auto"/>
          <w:sz w:val="28"/>
          <w:szCs w:val="28"/>
          <w:highlight w:val="none"/>
          <w:rPrChange w:id="681" w:author="PAICS" w:date="2022-09-29T12:30:49Z">
            <w:rPr>
              <w:rFonts w:ascii="宋体" w:hAnsi="宋体" w:eastAsia="宋体" w:cs="宋体"/>
              <w:sz w:val="28"/>
              <w:szCs w:val="28"/>
              <w:highlight w:val="none"/>
            </w:rPr>
          </w:rPrChange>
        </w:rPr>
      </w:pPr>
      <w:bookmarkStart w:id="24" w:name="_Toc26394"/>
      <w:r>
        <w:rPr>
          <w:rFonts w:hint="eastAsia" w:ascii="宋体" w:hAnsi="宋体" w:eastAsia="宋体" w:cs="宋体"/>
          <w:color w:val="auto"/>
          <w:sz w:val="28"/>
          <w:szCs w:val="28"/>
          <w:highlight w:val="none"/>
          <w:rPrChange w:id="682" w:author="PAICS" w:date="2022-09-29T12:30:49Z">
            <w:rPr>
              <w:rFonts w:hint="eastAsia" w:ascii="宋体" w:hAnsi="宋体" w:eastAsia="宋体" w:cs="宋体"/>
              <w:sz w:val="28"/>
              <w:szCs w:val="28"/>
              <w:highlight w:val="none"/>
            </w:rPr>
          </w:rPrChange>
        </w:rPr>
        <w:t>需求概述</w:t>
      </w:r>
      <w:bookmarkEnd w:id="20"/>
      <w:bookmarkEnd w:id="21"/>
      <w:bookmarkEnd w:id="22"/>
      <w:bookmarkEnd w:id="23"/>
      <w:bookmarkEnd w:id="24"/>
    </w:p>
    <w:p>
      <w:pPr>
        <w:pStyle w:val="4"/>
        <w:spacing w:line="360" w:lineRule="auto"/>
        <w:rPr>
          <w:rFonts w:hint="default"/>
          <w:color w:val="auto"/>
          <w:sz w:val="24"/>
          <w:szCs w:val="24"/>
          <w:highlight w:val="none"/>
          <w:rPrChange w:id="683" w:author="PAICS" w:date="2022-09-29T12:30:49Z">
            <w:rPr>
              <w:rFonts w:hint="default"/>
              <w:sz w:val="24"/>
              <w:szCs w:val="24"/>
              <w:highlight w:val="none"/>
            </w:rPr>
          </w:rPrChange>
        </w:rPr>
      </w:pPr>
      <w:bookmarkStart w:id="25" w:name="_Toc5275"/>
      <w:bookmarkStart w:id="26" w:name="_Toc16694"/>
      <w:bookmarkStart w:id="27" w:name="_Toc16704_WPSOffice_Level2"/>
      <w:r>
        <w:rPr>
          <w:rFonts w:hint="default"/>
          <w:color w:val="auto"/>
          <w:sz w:val="24"/>
          <w:szCs w:val="24"/>
          <w:highlight w:val="none"/>
          <w:rPrChange w:id="684" w:author="PAICS" w:date="2022-09-29T12:30:49Z">
            <w:rPr>
              <w:rFonts w:hint="default"/>
              <w:sz w:val="24"/>
              <w:szCs w:val="24"/>
              <w:highlight w:val="none"/>
            </w:rPr>
          </w:rPrChange>
        </w:rPr>
        <w:t>2.1目标</w:t>
      </w:r>
      <w:bookmarkEnd w:id="25"/>
      <w:bookmarkEnd w:id="26"/>
      <w:bookmarkEnd w:id="27"/>
    </w:p>
    <w:p>
      <w:pPr>
        <w:spacing w:line="360" w:lineRule="auto"/>
        <w:ind w:firstLine="420"/>
        <w:jc w:val="left"/>
        <w:rPr>
          <w:color w:val="auto"/>
          <w:highlight w:val="none"/>
          <w:rPrChange w:id="685" w:author="PAICS" w:date="2022-09-29T12:30:49Z">
            <w:rPr>
              <w:highlight w:val="none"/>
            </w:rPr>
          </w:rPrChange>
        </w:rPr>
      </w:pPr>
      <w:r>
        <w:rPr>
          <w:rStyle w:val="38"/>
          <w:rFonts w:hint="eastAsia"/>
          <w:color w:val="auto"/>
          <w:szCs w:val="21"/>
          <w:highlight w:val="none"/>
          <w:rPrChange w:id="686" w:author="PAICS" w:date="2022-09-29T12:30:49Z">
            <w:rPr>
              <w:rStyle w:val="38"/>
              <w:rFonts w:hint="eastAsia"/>
              <w:szCs w:val="21"/>
              <w:highlight w:val="none"/>
            </w:rPr>
          </w:rPrChange>
        </w:rPr>
        <w:t>设计出一款可读取超声影像诊断设备的实时影像视频</w:t>
      </w:r>
      <w:r>
        <w:rPr>
          <w:rFonts w:hint="eastAsia"/>
          <w:color w:val="auto"/>
          <w:szCs w:val="21"/>
          <w:highlight w:val="none"/>
          <w:rPrChange w:id="687" w:author="PAICS" w:date="2022-09-29T12:30:49Z">
            <w:rPr>
              <w:rFonts w:hint="eastAsia"/>
              <w:szCs w:val="21"/>
              <w:highlight w:val="none"/>
            </w:rPr>
          </w:rPrChange>
        </w:rPr>
        <w:t>，可本地存储历史病例数据，可进行图文报告编辑，带有</w:t>
      </w:r>
      <w:r>
        <w:rPr>
          <w:rFonts w:hint="eastAsia"/>
          <w:b/>
          <w:color w:val="auto"/>
          <w:szCs w:val="21"/>
          <w:highlight w:val="none"/>
          <w:rPrChange w:id="688" w:author="PAICS" w:date="2022-09-29T12:30:49Z">
            <w:rPr>
              <w:rFonts w:hint="eastAsia"/>
              <w:b/>
              <w:color w:val="FF0000"/>
              <w:szCs w:val="21"/>
              <w:highlight w:val="none"/>
            </w:rPr>
          </w:rPrChange>
        </w:rPr>
        <w:t>知识图谱</w:t>
      </w:r>
      <w:r>
        <w:rPr>
          <w:rFonts w:hint="eastAsia"/>
          <w:color w:val="auto"/>
          <w:szCs w:val="21"/>
          <w:highlight w:val="none"/>
          <w:rPrChange w:id="689" w:author="PAICS" w:date="2022-09-29T12:30:49Z">
            <w:rPr>
              <w:rFonts w:hint="eastAsia"/>
              <w:szCs w:val="21"/>
              <w:highlight w:val="none"/>
            </w:rPr>
          </w:rPrChange>
        </w:rPr>
        <w:t>查询，可对已检查的超声视频进行本地保存，可进行图文报告编辑的医学图像处理软件。</w:t>
      </w:r>
    </w:p>
    <w:p>
      <w:pPr>
        <w:spacing w:line="360" w:lineRule="auto"/>
        <w:ind w:firstLine="420"/>
        <w:jc w:val="left"/>
        <w:rPr>
          <w:rFonts w:hint="default" w:eastAsia="宋体"/>
          <w:color w:val="auto"/>
          <w:highlight w:val="none"/>
          <w:lang w:val="en-US" w:eastAsia="zh-CN"/>
          <w:rPrChange w:id="690" w:author="PAICS" w:date="2022-09-29T12:30:49Z">
            <w:rPr>
              <w:rFonts w:hint="default" w:eastAsia="宋体"/>
              <w:highlight w:val="none"/>
              <w:lang w:val="en-US" w:eastAsia="zh-CN"/>
            </w:rPr>
          </w:rPrChange>
        </w:rPr>
      </w:pPr>
      <w:r>
        <w:rPr>
          <w:rFonts w:hint="default"/>
          <w:color w:val="auto"/>
          <w:highlight w:val="none"/>
          <w:lang w:eastAsia="zh-Hans"/>
          <w:rPrChange w:id="691" w:author="PAICS" w:date="2022-09-29T12:30:49Z">
            <w:rPr>
              <w:rFonts w:hint="default"/>
              <w:highlight w:val="none"/>
              <w:lang w:eastAsia="zh-Hans"/>
            </w:rPr>
          </w:rPrChange>
        </w:rPr>
        <w:t>*</w:t>
      </w:r>
      <w:r>
        <w:rPr>
          <w:rFonts w:hint="eastAsia"/>
          <w:color w:val="auto"/>
          <w:highlight w:val="none"/>
          <w:lang w:val="en-US" w:eastAsia="zh-Hans"/>
          <w:rPrChange w:id="692" w:author="PAICS" w:date="2022-09-29T12:30:49Z">
            <w:rPr>
              <w:rFonts w:hint="eastAsia"/>
              <w:highlight w:val="none"/>
              <w:lang w:val="en-US" w:eastAsia="zh-Hans"/>
            </w:rPr>
          </w:rPrChange>
        </w:rPr>
        <w:t>知识图谱为专业的</w:t>
      </w:r>
      <w:r>
        <w:rPr>
          <w:rFonts w:hint="eastAsia"/>
          <w:color w:val="auto"/>
          <w:highlight w:val="none"/>
          <w:lang w:val="en-US" w:eastAsia="zh-CN"/>
          <w:rPrChange w:id="693" w:author="PAICS" w:date="2022-09-29T12:30:49Z">
            <w:rPr>
              <w:rFonts w:hint="eastAsia"/>
              <w:highlight w:val="none"/>
              <w:lang w:val="en-US" w:eastAsia="zh-CN"/>
            </w:rPr>
          </w:rPrChange>
        </w:rPr>
        <w:t>产前超声图像的学习文库，收集了一系列的产前超声影像学习图谱，供医师学习。</w:t>
      </w:r>
    </w:p>
    <w:p>
      <w:pPr>
        <w:pStyle w:val="4"/>
        <w:spacing w:line="360" w:lineRule="auto"/>
        <w:rPr>
          <w:color w:val="auto"/>
          <w:sz w:val="24"/>
          <w:szCs w:val="24"/>
          <w:highlight w:val="none"/>
          <w:rPrChange w:id="694" w:author="PAICS" w:date="2022-09-29T12:30:49Z">
            <w:rPr>
              <w:sz w:val="24"/>
              <w:szCs w:val="24"/>
              <w:highlight w:val="none"/>
            </w:rPr>
          </w:rPrChange>
        </w:rPr>
      </w:pPr>
      <w:bookmarkStart w:id="28" w:name="_Toc20877"/>
      <w:bookmarkStart w:id="29" w:name="_Toc29322"/>
      <w:bookmarkStart w:id="30" w:name="_Toc28301_WPSOffice_Level2"/>
      <w:r>
        <w:rPr>
          <w:color w:val="auto"/>
          <w:sz w:val="24"/>
          <w:szCs w:val="24"/>
          <w:highlight w:val="none"/>
          <w:rPrChange w:id="695" w:author="PAICS" w:date="2022-09-29T12:30:49Z">
            <w:rPr>
              <w:sz w:val="24"/>
              <w:szCs w:val="24"/>
              <w:highlight w:val="none"/>
            </w:rPr>
          </w:rPrChange>
        </w:rPr>
        <w:t>2.2运行环境</w:t>
      </w:r>
      <w:bookmarkEnd w:id="28"/>
      <w:bookmarkEnd w:id="29"/>
      <w:bookmarkEnd w:id="30"/>
    </w:p>
    <w:p>
      <w:pPr>
        <w:rPr>
          <w:rFonts w:hint="eastAsia"/>
          <w:color w:val="auto"/>
          <w:highlight w:val="none"/>
          <w:lang w:val="en-US" w:eastAsia="zh-CN"/>
          <w:rPrChange w:id="696" w:author="PAICS" w:date="2022-09-29T12:30:49Z">
            <w:rPr>
              <w:rFonts w:hint="eastAsia"/>
              <w:highlight w:val="none"/>
              <w:lang w:val="en-US" w:eastAsia="zh-CN"/>
            </w:rPr>
          </w:rPrChange>
        </w:rPr>
      </w:pPr>
      <w:r>
        <w:rPr>
          <w:rFonts w:hint="eastAsia"/>
          <w:color w:val="auto"/>
          <w:highlight w:val="none"/>
          <w:lang w:val="en-US" w:eastAsia="zh-CN"/>
          <w:rPrChange w:id="697" w:author="PAICS" w:date="2022-09-29T12:30:49Z">
            <w:rPr>
              <w:rFonts w:hint="eastAsia"/>
              <w:highlight w:val="none"/>
              <w:lang w:val="en-US" w:eastAsia="zh-CN"/>
            </w:rPr>
          </w:rPrChange>
        </w:rPr>
        <w:t>产品预期运行环境如下：</w:t>
      </w:r>
    </w:p>
    <w:p>
      <w:pPr>
        <w:rPr>
          <w:rFonts w:hint="default"/>
          <w:color w:val="auto"/>
          <w:highlight w:val="none"/>
          <w:lang w:val="en-US" w:eastAsia="zh-CN"/>
          <w:rPrChange w:id="698" w:author="PAICS" w:date="2022-09-29T12:30:49Z">
            <w:rPr>
              <w:rFonts w:hint="default"/>
              <w:highlight w:val="none"/>
              <w:lang w:val="en-US" w:eastAsia="zh-CN"/>
            </w:rPr>
          </w:rPrChange>
        </w:rPr>
      </w:pP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3792" w:type="dxa"/>
            <w:gridSpan w:val="2"/>
            <w:shd w:val="clear" w:color="auto" w:fill="E6E6E6"/>
            <w:vAlign w:val="center"/>
          </w:tcPr>
          <w:p>
            <w:pPr>
              <w:spacing w:line="360" w:lineRule="auto"/>
              <w:jc w:val="center"/>
              <w:rPr>
                <w:rFonts w:ascii="宋体" w:hAnsi="宋体" w:cs="宋体"/>
                <w:b/>
                <w:color w:val="auto"/>
                <w:szCs w:val="21"/>
                <w:highlight w:val="none"/>
                <w:rPrChange w:id="699" w:author="PAICS" w:date="2022-09-29T12:30:49Z">
                  <w:rPr>
                    <w:rFonts w:ascii="宋体" w:hAnsi="宋体" w:cs="宋体"/>
                    <w:b/>
                    <w:szCs w:val="21"/>
                    <w:highlight w:val="none"/>
                  </w:rPr>
                </w:rPrChange>
              </w:rPr>
            </w:pPr>
            <w:r>
              <w:rPr>
                <w:rFonts w:hint="eastAsia" w:ascii="宋体" w:hAnsi="宋体" w:cs="宋体"/>
                <w:b/>
                <w:color w:val="auto"/>
                <w:szCs w:val="21"/>
                <w:highlight w:val="none"/>
                <w:rPrChange w:id="700" w:author="PAICS" w:date="2022-09-29T12:30:49Z">
                  <w:rPr>
                    <w:rFonts w:hint="eastAsia" w:ascii="宋体" w:hAnsi="宋体" w:cs="宋体"/>
                    <w:b/>
                    <w:szCs w:val="21"/>
                    <w:highlight w:val="none"/>
                  </w:rPr>
                </w:rPrChange>
              </w:rPr>
              <w:t>配置项目</w:t>
            </w:r>
          </w:p>
        </w:tc>
        <w:tc>
          <w:tcPr>
            <w:tcW w:w="4623" w:type="dxa"/>
            <w:shd w:val="clear" w:color="auto" w:fill="E6E6E6"/>
            <w:vAlign w:val="center"/>
          </w:tcPr>
          <w:p>
            <w:pPr>
              <w:spacing w:line="360" w:lineRule="auto"/>
              <w:jc w:val="center"/>
              <w:rPr>
                <w:rFonts w:ascii="宋体" w:hAnsi="宋体" w:cs="宋体"/>
                <w:b/>
                <w:color w:val="auto"/>
                <w:szCs w:val="21"/>
                <w:highlight w:val="none"/>
                <w:rPrChange w:id="701" w:author="PAICS" w:date="2022-09-29T12:30:49Z">
                  <w:rPr>
                    <w:rFonts w:ascii="宋体" w:hAnsi="宋体" w:cs="宋体"/>
                    <w:b/>
                    <w:szCs w:val="21"/>
                    <w:highlight w:val="none"/>
                  </w:rPr>
                </w:rPrChange>
              </w:rPr>
            </w:pPr>
            <w:r>
              <w:rPr>
                <w:rFonts w:hint="eastAsia" w:ascii="宋体" w:hAnsi="宋体" w:cs="宋体"/>
                <w:b/>
                <w:color w:val="auto"/>
                <w:szCs w:val="21"/>
                <w:highlight w:val="none"/>
                <w:rPrChange w:id="702" w:author="PAICS" w:date="2022-09-29T12:30:49Z">
                  <w:rPr>
                    <w:rFonts w:hint="eastAsia" w:ascii="宋体" w:hAnsi="宋体" w:cs="宋体"/>
                    <w:b/>
                    <w:szCs w:val="21"/>
                    <w:highlight w:val="none"/>
                  </w:rPr>
                </w:rPrChange>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color w:val="auto"/>
                <w:szCs w:val="21"/>
                <w:highlight w:val="none"/>
                <w:rPrChange w:id="703" w:author="PAICS" w:date="2022-09-29T12:30:49Z">
                  <w:rPr>
                    <w:rFonts w:ascii="宋体" w:hAnsi="宋体" w:cs="宋体"/>
                    <w:szCs w:val="21"/>
                    <w:highlight w:val="none"/>
                  </w:rPr>
                </w:rPrChange>
              </w:rPr>
            </w:pPr>
            <w:r>
              <w:rPr>
                <w:rFonts w:hint="eastAsia" w:ascii="宋体" w:hAnsi="宋体" w:cs="宋体"/>
                <w:color w:val="auto"/>
                <w:szCs w:val="21"/>
                <w:highlight w:val="none"/>
                <w:rPrChange w:id="704" w:author="PAICS" w:date="2022-09-29T12:30:49Z">
                  <w:rPr>
                    <w:rFonts w:hint="eastAsia" w:ascii="宋体" w:hAnsi="宋体" w:cs="宋体"/>
                    <w:szCs w:val="21"/>
                    <w:highlight w:val="none"/>
                  </w:rPr>
                </w:rPrChange>
              </w:rPr>
              <w:t>硬件配置</w:t>
            </w:r>
          </w:p>
        </w:tc>
        <w:tc>
          <w:tcPr>
            <w:tcW w:w="2042" w:type="dxa"/>
            <w:vAlign w:val="center"/>
          </w:tcPr>
          <w:p>
            <w:pPr>
              <w:adjustRightInd w:val="0"/>
              <w:snapToGrid w:val="0"/>
              <w:spacing w:line="360" w:lineRule="auto"/>
              <w:jc w:val="center"/>
              <w:rPr>
                <w:rFonts w:ascii="宋体" w:hAnsi="宋体" w:cs="宋体"/>
                <w:iCs/>
                <w:color w:val="auto"/>
                <w:szCs w:val="21"/>
                <w:highlight w:val="none"/>
                <w:rPrChange w:id="705"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06" w:author="PAICS" w:date="2022-09-29T12:30:49Z">
                  <w:rPr>
                    <w:rFonts w:hint="eastAsia" w:ascii="宋体" w:hAnsi="宋体" w:cs="宋体"/>
                    <w:kern w:val="0"/>
                    <w:szCs w:val="21"/>
                    <w:highlight w:val="none"/>
                  </w:rPr>
                </w:rPrChange>
              </w:rPr>
              <w:t>CPU</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707"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08" w:author="PAICS" w:date="2022-09-29T12:30:49Z">
                  <w:rPr>
                    <w:rFonts w:hint="eastAsia" w:ascii="宋体" w:hAnsi="宋体" w:cs="宋体"/>
                    <w:kern w:val="0"/>
                    <w:szCs w:val="21"/>
                    <w:highlight w:val="none"/>
                  </w:rPr>
                </w:rPrChange>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09"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710"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11" w:author="PAICS" w:date="2022-09-29T12:30:49Z">
                  <w:rPr>
                    <w:rFonts w:hint="eastAsia" w:ascii="宋体" w:hAnsi="宋体" w:cs="宋体"/>
                    <w:kern w:val="0"/>
                    <w:szCs w:val="21"/>
                    <w:highlight w:val="none"/>
                  </w:rPr>
                </w:rPrChange>
              </w:rPr>
              <w:t>GPU</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712"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13" w:author="PAICS" w:date="2022-09-29T12:30:49Z">
                  <w:rPr>
                    <w:rFonts w:hint="eastAsia" w:ascii="宋体" w:hAnsi="宋体" w:cs="宋体"/>
                    <w:kern w:val="0"/>
                    <w:szCs w:val="21"/>
                    <w:highlight w:val="none"/>
                  </w:rPr>
                </w:rPrChange>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14"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715"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16" w:author="PAICS" w:date="2022-09-29T12:30:49Z">
                  <w:rPr>
                    <w:rFonts w:hint="eastAsia" w:ascii="宋体" w:hAnsi="宋体" w:cs="宋体"/>
                    <w:kern w:val="0"/>
                    <w:szCs w:val="21"/>
                    <w:highlight w:val="none"/>
                  </w:rPr>
                </w:rPrChange>
              </w:rPr>
              <w:t>内存</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717"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18" w:author="PAICS" w:date="2022-09-29T12:30:49Z">
                  <w:rPr>
                    <w:rFonts w:hint="eastAsia" w:ascii="宋体" w:hAnsi="宋体" w:cs="宋体"/>
                    <w:kern w:val="0"/>
                    <w:szCs w:val="21"/>
                    <w:highlight w:val="none"/>
                  </w:rPr>
                </w:rPrChange>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19"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720"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21" w:author="PAICS" w:date="2022-09-29T12:30:49Z">
                  <w:rPr>
                    <w:rFonts w:hint="eastAsia" w:ascii="宋体" w:hAnsi="宋体" w:cs="宋体"/>
                    <w:kern w:val="0"/>
                    <w:szCs w:val="21"/>
                    <w:highlight w:val="none"/>
                  </w:rPr>
                </w:rPrChange>
              </w:rPr>
              <w:t>硬盘</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722"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23" w:author="PAICS" w:date="2022-09-29T12:30:49Z">
                  <w:rPr>
                    <w:rFonts w:hint="eastAsia" w:ascii="宋体" w:hAnsi="宋体" w:cs="宋体"/>
                    <w:kern w:val="0"/>
                    <w:szCs w:val="21"/>
                    <w:highlight w:val="none"/>
                  </w:rPr>
                </w:rPrChange>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24"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725"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26" w:author="PAICS" w:date="2022-09-29T12:30:49Z">
                  <w:rPr>
                    <w:rFonts w:hint="eastAsia" w:ascii="宋体" w:hAnsi="宋体" w:cs="宋体"/>
                    <w:kern w:val="0"/>
                    <w:szCs w:val="21"/>
                    <w:highlight w:val="none"/>
                  </w:rPr>
                </w:rPrChange>
              </w:rPr>
              <w:t>主板</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727"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28" w:author="PAICS" w:date="2022-09-29T12:30:49Z">
                  <w:rPr>
                    <w:rFonts w:hint="eastAsia" w:ascii="宋体" w:hAnsi="宋体" w:cs="宋体"/>
                    <w:kern w:val="0"/>
                    <w:szCs w:val="21"/>
                    <w:highlight w:val="none"/>
                  </w:rPr>
                </w:rPrChange>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29"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730"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31" w:author="PAICS" w:date="2022-09-29T12:30:49Z">
                  <w:rPr>
                    <w:rFonts w:hint="eastAsia" w:ascii="宋体" w:hAnsi="宋体" w:cs="宋体"/>
                    <w:kern w:val="0"/>
                    <w:szCs w:val="21"/>
                    <w:highlight w:val="none"/>
                  </w:rPr>
                </w:rPrChange>
              </w:rPr>
              <w:t>采集卡</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732"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733" w:author="PAICS" w:date="2022-09-29T12:30:49Z">
                  <w:rPr>
                    <w:rFonts w:hint="eastAsia" w:ascii="宋体" w:hAnsi="宋体" w:cs="宋体"/>
                    <w:kern w:val="0"/>
                    <w:szCs w:val="21"/>
                    <w:highlight w:val="none"/>
                  </w:rPr>
                </w:rPrChange>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34"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kern w:val="0"/>
                <w:szCs w:val="21"/>
                <w:highlight w:val="none"/>
                <w:rPrChange w:id="735" w:author="PAICS" w:date="2022-09-29T12:30:49Z">
                  <w:rPr>
                    <w:rFonts w:ascii="宋体" w:hAnsi="宋体" w:cs="宋体"/>
                    <w:kern w:val="0"/>
                    <w:szCs w:val="21"/>
                    <w:highlight w:val="none"/>
                  </w:rPr>
                </w:rPrChange>
              </w:rPr>
            </w:pPr>
            <w:r>
              <w:rPr>
                <w:rFonts w:hint="eastAsia" w:ascii="宋体" w:hAnsi="宋体" w:cs="宋体"/>
                <w:color w:val="auto"/>
                <w:kern w:val="0"/>
                <w:szCs w:val="21"/>
                <w:highlight w:val="none"/>
                <w:rPrChange w:id="736" w:author="PAICS" w:date="2022-09-29T12:30:49Z">
                  <w:rPr>
                    <w:rFonts w:hint="eastAsia" w:ascii="宋体" w:hAnsi="宋体" w:cs="宋体"/>
                    <w:kern w:val="0"/>
                    <w:szCs w:val="21"/>
                    <w:highlight w:val="none"/>
                  </w:rPr>
                </w:rPrChange>
              </w:rPr>
              <w:t>显示器</w:t>
            </w:r>
          </w:p>
        </w:tc>
        <w:tc>
          <w:tcPr>
            <w:tcW w:w="4623" w:type="dxa"/>
            <w:vAlign w:val="center"/>
          </w:tcPr>
          <w:p>
            <w:pPr>
              <w:adjustRightInd w:val="0"/>
              <w:snapToGrid w:val="0"/>
              <w:spacing w:line="360" w:lineRule="auto"/>
              <w:jc w:val="center"/>
              <w:rPr>
                <w:rFonts w:ascii="宋体" w:hAnsi="宋体" w:cs="宋体"/>
                <w:color w:val="auto"/>
                <w:kern w:val="0"/>
                <w:szCs w:val="21"/>
                <w:highlight w:val="none"/>
                <w:rPrChange w:id="737" w:author="PAICS" w:date="2022-09-29T12:30:49Z">
                  <w:rPr>
                    <w:rFonts w:ascii="宋体" w:hAnsi="宋体" w:cs="宋体"/>
                    <w:kern w:val="0"/>
                    <w:szCs w:val="21"/>
                    <w:highlight w:val="none"/>
                  </w:rPr>
                </w:rPrChange>
              </w:rPr>
            </w:pPr>
            <w:r>
              <w:rPr>
                <w:rFonts w:hint="eastAsia" w:ascii="宋体" w:hAnsi="宋体" w:cs="宋体"/>
                <w:color w:val="auto"/>
                <w:szCs w:val="21"/>
                <w:highlight w:val="none"/>
                <w:rPrChange w:id="738" w:author="PAICS" w:date="2022-09-29T12:30:49Z">
                  <w:rPr>
                    <w:rFonts w:hint="eastAsia" w:ascii="宋体" w:hAnsi="宋体" w:cs="宋体"/>
                    <w:szCs w:val="21"/>
                    <w:highlight w:val="none"/>
                  </w:rPr>
                </w:rPrChange>
              </w:rPr>
              <w:t>分辨率1920*1080</w:t>
            </w:r>
            <w:r>
              <w:rPr>
                <w:rFonts w:hint="eastAsia" w:ascii="宋体" w:hAnsi="宋体" w:cs="宋体"/>
                <w:color w:val="auto"/>
                <w:kern w:val="0"/>
                <w:szCs w:val="21"/>
                <w:highlight w:val="none"/>
                <w:rPrChange w:id="739" w:author="PAICS" w:date="2022-09-29T12:30:49Z">
                  <w:rPr>
                    <w:rFonts w:hint="eastAsia" w:ascii="宋体" w:hAnsi="宋体" w:cs="宋体"/>
                    <w:kern w:val="0"/>
                    <w:szCs w:val="21"/>
                    <w:highlight w:val="none"/>
                  </w:rPr>
                </w:rPrChange>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40"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highlight w:val="none"/>
                <w:rPrChange w:id="741" w:author="PAICS" w:date="2022-09-29T12:30:49Z">
                  <w:rPr>
                    <w:rFonts w:ascii="宋体" w:hAnsi="宋体" w:cs="宋体"/>
                    <w:highlight w:val="none"/>
                  </w:rPr>
                </w:rPrChange>
              </w:rPr>
            </w:pPr>
            <w:r>
              <w:rPr>
                <w:rFonts w:hint="eastAsia" w:ascii="宋体" w:hAnsi="宋体" w:cs="宋体"/>
                <w:color w:val="auto"/>
                <w:highlight w:val="none"/>
                <w:rPrChange w:id="742" w:author="PAICS" w:date="2022-09-29T12:30:49Z">
                  <w:rPr>
                    <w:rFonts w:hint="eastAsia" w:ascii="宋体" w:hAnsi="宋体" w:cs="宋体"/>
                    <w:highlight w:val="none"/>
                  </w:rPr>
                </w:rPrChange>
              </w:rPr>
              <w:t>支持显卡型号</w:t>
            </w:r>
          </w:p>
        </w:tc>
        <w:tc>
          <w:tcPr>
            <w:tcW w:w="4623" w:type="dxa"/>
            <w:vAlign w:val="center"/>
          </w:tcPr>
          <w:p>
            <w:pPr>
              <w:adjustRightInd w:val="0"/>
              <w:snapToGrid w:val="0"/>
              <w:spacing w:line="360" w:lineRule="auto"/>
              <w:jc w:val="center"/>
              <w:rPr>
                <w:rFonts w:ascii="宋体" w:hAnsi="宋体" w:cs="宋体"/>
                <w:color w:val="auto"/>
                <w:szCs w:val="21"/>
                <w:highlight w:val="none"/>
                <w:rPrChange w:id="743" w:author="PAICS" w:date="2022-09-29T12:30:49Z">
                  <w:rPr>
                    <w:rFonts w:ascii="宋体" w:hAnsi="宋体" w:cs="宋体"/>
                    <w:szCs w:val="21"/>
                    <w:highlight w:val="none"/>
                  </w:rPr>
                </w:rPrChange>
              </w:rPr>
            </w:pPr>
            <w:r>
              <w:rPr>
                <w:rFonts w:hint="eastAsia" w:ascii="宋体" w:hAnsi="宋体" w:cs="宋体"/>
                <w:color w:val="auto"/>
                <w:highlight w:val="none"/>
                <w:rPrChange w:id="744" w:author="PAICS" w:date="2022-09-29T12:30:49Z">
                  <w:rPr>
                    <w:rFonts w:hint="eastAsia" w:ascii="宋体" w:hAnsi="宋体" w:cs="宋体"/>
                    <w:highlight w:val="none"/>
                  </w:rPr>
                </w:rPrChange>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color w:val="auto"/>
                <w:szCs w:val="21"/>
                <w:highlight w:val="none"/>
                <w:rPrChange w:id="745" w:author="PAICS" w:date="2022-09-29T12:30:49Z">
                  <w:rPr>
                    <w:rFonts w:ascii="宋体" w:hAnsi="宋体" w:cs="宋体"/>
                    <w:szCs w:val="21"/>
                    <w:highlight w:val="none"/>
                  </w:rPr>
                </w:rPrChange>
              </w:rPr>
            </w:pPr>
            <w:r>
              <w:rPr>
                <w:rFonts w:hint="eastAsia" w:ascii="宋体" w:hAnsi="宋体" w:cs="宋体"/>
                <w:color w:val="auto"/>
                <w:szCs w:val="21"/>
                <w:highlight w:val="none"/>
                <w:rPrChange w:id="746" w:author="PAICS" w:date="2022-09-29T12:30:49Z">
                  <w:rPr>
                    <w:rFonts w:hint="eastAsia" w:ascii="宋体" w:hAnsi="宋体" w:cs="宋体"/>
                    <w:szCs w:val="21"/>
                    <w:highlight w:val="none"/>
                  </w:rPr>
                </w:rPrChange>
              </w:rPr>
              <w:t>客户端软件环境</w:t>
            </w:r>
          </w:p>
        </w:tc>
        <w:tc>
          <w:tcPr>
            <w:tcW w:w="2042" w:type="dxa"/>
            <w:vAlign w:val="center"/>
          </w:tcPr>
          <w:p>
            <w:pPr>
              <w:adjustRightInd w:val="0"/>
              <w:snapToGrid w:val="0"/>
              <w:spacing w:line="360" w:lineRule="auto"/>
              <w:jc w:val="center"/>
              <w:rPr>
                <w:rFonts w:ascii="宋体" w:hAnsi="宋体" w:cs="宋体"/>
                <w:color w:val="auto"/>
                <w:kern w:val="0"/>
                <w:szCs w:val="21"/>
                <w:highlight w:val="none"/>
                <w:rPrChange w:id="747" w:author="PAICS" w:date="2022-09-29T12:30:49Z">
                  <w:rPr>
                    <w:rFonts w:ascii="宋体" w:hAnsi="宋体" w:cs="宋体"/>
                    <w:kern w:val="0"/>
                    <w:szCs w:val="21"/>
                    <w:highlight w:val="none"/>
                  </w:rPr>
                </w:rPrChange>
              </w:rPr>
            </w:pPr>
            <w:r>
              <w:rPr>
                <w:rFonts w:hint="eastAsia" w:ascii="宋体" w:hAnsi="宋体" w:cs="宋体"/>
                <w:color w:val="auto"/>
                <w:highlight w:val="none"/>
                <w:rPrChange w:id="748" w:author="PAICS" w:date="2022-09-29T12:30:49Z">
                  <w:rPr>
                    <w:rFonts w:hint="eastAsia" w:ascii="宋体" w:hAnsi="宋体" w:cs="宋体"/>
                    <w:highlight w:val="none"/>
                  </w:rPr>
                </w:rPrChange>
              </w:rPr>
              <w:t>cuda 版本</w:t>
            </w:r>
          </w:p>
        </w:tc>
        <w:tc>
          <w:tcPr>
            <w:tcW w:w="4623" w:type="dxa"/>
            <w:vAlign w:val="center"/>
          </w:tcPr>
          <w:p>
            <w:pPr>
              <w:adjustRightInd w:val="0"/>
              <w:snapToGrid w:val="0"/>
              <w:spacing w:line="360" w:lineRule="auto"/>
              <w:jc w:val="center"/>
              <w:rPr>
                <w:rFonts w:ascii="宋体" w:hAnsi="宋体" w:cs="宋体"/>
                <w:color w:val="auto"/>
                <w:szCs w:val="21"/>
                <w:highlight w:val="none"/>
                <w:rPrChange w:id="749" w:author="PAICS" w:date="2022-09-29T12:30:49Z">
                  <w:rPr>
                    <w:rFonts w:ascii="宋体" w:hAnsi="宋体" w:cs="宋体"/>
                    <w:szCs w:val="21"/>
                    <w:highlight w:val="none"/>
                  </w:rPr>
                </w:rPrChange>
              </w:rPr>
            </w:pPr>
            <w:r>
              <w:rPr>
                <w:rFonts w:hint="eastAsia" w:ascii="宋体" w:hAnsi="宋体" w:cs="宋体"/>
                <w:color w:val="auto"/>
                <w:highlight w:val="none"/>
                <w:rPrChange w:id="750" w:author="PAICS" w:date="2022-09-29T12:30:49Z">
                  <w:rPr>
                    <w:rFonts w:hint="eastAsia" w:ascii="宋体" w:hAnsi="宋体" w:cs="宋体"/>
                    <w:highlight w:val="none"/>
                  </w:rPr>
                </w:rPrChange>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51"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highlight w:val="none"/>
                <w:rPrChange w:id="752" w:author="PAICS" w:date="2022-09-29T12:30:49Z">
                  <w:rPr>
                    <w:rFonts w:ascii="宋体" w:hAnsi="宋体" w:cs="宋体"/>
                    <w:highlight w:val="none"/>
                  </w:rPr>
                </w:rPrChange>
              </w:rPr>
            </w:pPr>
            <w:r>
              <w:rPr>
                <w:rFonts w:hint="eastAsia" w:ascii="宋体" w:hAnsi="宋体" w:cs="宋体"/>
                <w:color w:val="auto"/>
                <w:highlight w:val="none"/>
                <w:rPrChange w:id="753" w:author="PAICS" w:date="2022-09-29T12:30:49Z">
                  <w:rPr>
                    <w:rFonts w:hint="eastAsia" w:ascii="宋体" w:hAnsi="宋体" w:cs="宋体"/>
                    <w:highlight w:val="none"/>
                  </w:rPr>
                </w:rPrChange>
              </w:rPr>
              <w:t>cudnn 版本</w:t>
            </w:r>
          </w:p>
        </w:tc>
        <w:tc>
          <w:tcPr>
            <w:tcW w:w="4623" w:type="dxa"/>
            <w:vAlign w:val="center"/>
          </w:tcPr>
          <w:p>
            <w:pPr>
              <w:adjustRightInd w:val="0"/>
              <w:snapToGrid w:val="0"/>
              <w:spacing w:line="360" w:lineRule="auto"/>
              <w:jc w:val="center"/>
              <w:rPr>
                <w:rFonts w:ascii="宋体" w:hAnsi="宋体" w:cs="宋体"/>
                <w:color w:val="auto"/>
                <w:szCs w:val="21"/>
                <w:highlight w:val="none"/>
                <w:rPrChange w:id="754" w:author="PAICS" w:date="2022-09-29T12:30:49Z">
                  <w:rPr>
                    <w:rFonts w:ascii="宋体" w:hAnsi="宋体" w:cs="宋体"/>
                    <w:szCs w:val="21"/>
                    <w:highlight w:val="none"/>
                  </w:rPr>
                </w:rPrChange>
              </w:rPr>
            </w:pPr>
            <w:r>
              <w:rPr>
                <w:rFonts w:hint="eastAsia" w:ascii="宋体" w:hAnsi="宋体" w:cs="宋体"/>
                <w:color w:val="auto"/>
                <w:highlight w:val="none"/>
                <w:rPrChange w:id="755" w:author="PAICS" w:date="2022-09-29T12:30:49Z">
                  <w:rPr>
                    <w:rFonts w:hint="eastAsia" w:ascii="宋体" w:hAnsi="宋体" w:cs="宋体"/>
                    <w:highlight w:val="none"/>
                  </w:rPr>
                </w:rPrChange>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56"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highlight w:val="none"/>
                <w:rPrChange w:id="757" w:author="PAICS" w:date="2022-09-29T12:30:49Z">
                  <w:rPr>
                    <w:rFonts w:ascii="宋体" w:hAnsi="宋体" w:cs="宋体"/>
                    <w:highlight w:val="none"/>
                  </w:rPr>
                </w:rPrChange>
              </w:rPr>
            </w:pPr>
            <w:r>
              <w:rPr>
                <w:rFonts w:hint="eastAsia" w:ascii="宋体" w:hAnsi="宋体" w:cs="宋体"/>
                <w:color w:val="auto"/>
                <w:highlight w:val="none"/>
                <w:rPrChange w:id="758" w:author="PAICS" w:date="2022-09-29T12:30:49Z">
                  <w:rPr>
                    <w:rFonts w:hint="eastAsia" w:ascii="宋体" w:hAnsi="宋体" w:cs="宋体"/>
                    <w:highlight w:val="none"/>
                  </w:rPr>
                </w:rPrChange>
              </w:rPr>
              <w:t>显卡驱动版本</w:t>
            </w:r>
          </w:p>
        </w:tc>
        <w:tc>
          <w:tcPr>
            <w:tcW w:w="4623" w:type="dxa"/>
            <w:vAlign w:val="center"/>
          </w:tcPr>
          <w:p>
            <w:pPr>
              <w:adjustRightInd w:val="0"/>
              <w:snapToGrid w:val="0"/>
              <w:spacing w:line="360" w:lineRule="auto"/>
              <w:jc w:val="center"/>
              <w:rPr>
                <w:rFonts w:ascii="宋体" w:hAnsi="宋体" w:cs="宋体"/>
                <w:color w:val="auto"/>
                <w:szCs w:val="21"/>
                <w:highlight w:val="none"/>
                <w:rPrChange w:id="759" w:author="PAICS" w:date="2022-09-29T12:30:49Z">
                  <w:rPr>
                    <w:rFonts w:ascii="宋体" w:hAnsi="宋体" w:cs="宋体"/>
                    <w:szCs w:val="21"/>
                    <w:highlight w:val="none"/>
                  </w:rPr>
                </w:rPrChange>
              </w:rPr>
            </w:pPr>
            <w:r>
              <w:rPr>
                <w:rFonts w:hint="eastAsia" w:ascii="宋体" w:hAnsi="宋体" w:cs="宋体"/>
                <w:color w:val="auto"/>
                <w:highlight w:val="none"/>
                <w:rPrChange w:id="760" w:author="PAICS" w:date="2022-09-29T12:30:49Z">
                  <w:rPr>
                    <w:rFonts w:hint="eastAsia" w:ascii="宋体" w:hAnsi="宋体" w:cs="宋体"/>
                    <w:highlight w:val="none"/>
                  </w:rPr>
                </w:rPrChange>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61" w:author="PAICS" w:date="2022-09-29T12:30:49Z">
                  <w:rPr>
                    <w:rFonts w:ascii="宋体" w:hAnsi="宋体" w:cs="宋体"/>
                    <w:szCs w:val="21"/>
                    <w:highlight w:val="none"/>
                  </w:rPr>
                </w:rPrChange>
              </w:rPr>
            </w:pPr>
          </w:p>
        </w:tc>
        <w:tc>
          <w:tcPr>
            <w:tcW w:w="2042" w:type="dxa"/>
            <w:vAlign w:val="center"/>
          </w:tcPr>
          <w:p>
            <w:pPr>
              <w:pStyle w:val="6"/>
              <w:spacing w:line="360" w:lineRule="auto"/>
              <w:ind w:firstLine="0"/>
              <w:jc w:val="center"/>
              <w:rPr>
                <w:rFonts w:ascii="宋体" w:hAnsi="宋体" w:cs="宋体"/>
                <w:color w:val="auto"/>
                <w:sz w:val="21"/>
                <w:szCs w:val="21"/>
                <w:highlight w:val="none"/>
                <w:rPrChange w:id="762" w:author="PAICS" w:date="2022-09-29T12:30:49Z">
                  <w:rPr>
                    <w:rFonts w:ascii="宋体" w:hAnsi="宋体" w:cs="宋体"/>
                    <w:sz w:val="21"/>
                    <w:szCs w:val="21"/>
                    <w:highlight w:val="none"/>
                  </w:rPr>
                </w:rPrChange>
              </w:rPr>
            </w:pPr>
            <w:r>
              <w:rPr>
                <w:rFonts w:hint="eastAsia" w:ascii="宋体" w:hAnsi="宋体" w:cs="宋体"/>
                <w:color w:val="auto"/>
                <w:sz w:val="21"/>
                <w:szCs w:val="21"/>
                <w:highlight w:val="none"/>
                <w:rPrChange w:id="763" w:author="PAICS" w:date="2022-09-29T12:30:49Z">
                  <w:rPr>
                    <w:rFonts w:hint="eastAsia" w:ascii="宋体" w:hAnsi="宋体" w:cs="宋体"/>
                    <w:sz w:val="21"/>
                    <w:szCs w:val="21"/>
                    <w:highlight w:val="none"/>
                  </w:rPr>
                </w:rPrChange>
              </w:rPr>
              <w:t>测试对象</w:t>
            </w:r>
          </w:p>
        </w:tc>
        <w:tc>
          <w:tcPr>
            <w:tcW w:w="4623" w:type="dxa"/>
            <w:vAlign w:val="center"/>
          </w:tcPr>
          <w:p>
            <w:pPr>
              <w:pStyle w:val="6"/>
              <w:spacing w:line="360" w:lineRule="auto"/>
              <w:ind w:firstLine="0"/>
              <w:jc w:val="center"/>
              <w:rPr>
                <w:rFonts w:ascii="宋体" w:hAnsi="宋体" w:cs="宋体"/>
                <w:bCs/>
                <w:color w:val="auto"/>
                <w:sz w:val="21"/>
                <w:szCs w:val="21"/>
                <w:highlight w:val="none"/>
                <w:rPrChange w:id="764" w:author="PAICS" w:date="2022-09-29T12:30:49Z">
                  <w:rPr>
                    <w:rFonts w:ascii="宋体" w:hAnsi="宋体" w:cs="宋体"/>
                    <w:bCs/>
                    <w:sz w:val="21"/>
                    <w:szCs w:val="21"/>
                    <w:highlight w:val="none"/>
                  </w:rPr>
                </w:rPrChange>
              </w:rPr>
            </w:pPr>
            <w:r>
              <w:rPr>
                <w:rFonts w:hint="eastAsia" w:ascii="宋体" w:hAnsi="宋体" w:cs="宋体"/>
                <w:bCs/>
                <w:color w:val="auto"/>
                <w:sz w:val="21"/>
                <w:szCs w:val="21"/>
                <w:highlight w:val="none"/>
                <w:rPrChange w:id="765" w:author="PAICS" w:date="2022-09-29T12:30:49Z">
                  <w:rPr>
                    <w:rFonts w:hint="eastAsia" w:ascii="宋体" w:hAnsi="宋体" w:cs="宋体"/>
                    <w:bCs/>
                    <w:sz w:val="21"/>
                    <w:szCs w:val="21"/>
                    <w:highlight w:val="none"/>
                  </w:rPr>
                </w:rPrChange>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66"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szCs w:val="21"/>
                <w:highlight w:val="none"/>
                <w:rPrChange w:id="767" w:author="PAICS" w:date="2022-09-29T12:30:49Z">
                  <w:rPr>
                    <w:rFonts w:ascii="宋体" w:hAnsi="宋体" w:cs="宋体"/>
                    <w:szCs w:val="21"/>
                    <w:highlight w:val="none"/>
                  </w:rPr>
                </w:rPrChange>
              </w:rPr>
            </w:pPr>
            <w:r>
              <w:rPr>
                <w:rFonts w:hint="eastAsia" w:ascii="宋体" w:hAnsi="宋体" w:cs="宋体"/>
                <w:color w:val="auto"/>
                <w:kern w:val="0"/>
                <w:szCs w:val="21"/>
                <w:highlight w:val="none"/>
                <w:rPrChange w:id="768" w:author="PAICS" w:date="2022-09-29T12:30:49Z">
                  <w:rPr>
                    <w:rFonts w:hint="eastAsia" w:ascii="宋体" w:hAnsi="宋体" w:cs="宋体"/>
                    <w:kern w:val="0"/>
                    <w:szCs w:val="21"/>
                    <w:highlight w:val="none"/>
                  </w:rPr>
                </w:rPrChange>
              </w:rPr>
              <w:t>操作系统</w:t>
            </w:r>
          </w:p>
        </w:tc>
        <w:tc>
          <w:tcPr>
            <w:tcW w:w="4623" w:type="dxa"/>
            <w:vAlign w:val="center"/>
          </w:tcPr>
          <w:p>
            <w:pPr>
              <w:adjustRightInd w:val="0"/>
              <w:snapToGrid w:val="0"/>
              <w:spacing w:line="360" w:lineRule="auto"/>
              <w:jc w:val="center"/>
              <w:rPr>
                <w:rFonts w:ascii="宋体" w:hAnsi="宋体" w:cs="宋体"/>
                <w:color w:val="auto"/>
                <w:szCs w:val="21"/>
                <w:highlight w:val="none"/>
                <w:rPrChange w:id="769" w:author="PAICS" w:date="2022-09-29T12:30:49Z">
                  <w:rPr>
                    <w:rFonts w:ascii="宋体" w:hAnsi="宋体" w:cs="宋体"/>
                    <w:szCs w:val="21"/>
                    <w:highlight w:val="none"/>
                  </w:rPr>
                </w:rPrChange>
              </w:rPr>
            </w:pPr>
            <w:r>
              <w:rPr>
                <w:rFonts w:hint="eastAsia" w:ascii="宋体" w:hAnsi="宋体" w:cs="宋体"/>
                <w:color w:val="auto"/>
                <w:kern w:val="0"/>
                <w:szCs w:val="21"/>
                <w:highlight w:val="none"/>
                <w:rPrChange w:id="770" w:author="PAICS" w:date="2022-09-29T12:30:49Z">
                  <w:rPr>
                    <w:rFonts w:hint="eastAsia" w:ascii="宋体" w:hAnsi="宋体" w:cs="宋体"/>
                    <w:kern w:val="0"/>
                    <w:szCs w:val="21"/>
                    <w:highlight w:val="none"/>
                  </w:rPr>
                </w:rPrChange>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8"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71"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kern w:val="0"/>
                <w:szCs w:val="21"/>
                <w:highlight w:val="none"/>
                <w:rPrChange w:id="772" w:author="PAICS" w:date="2022-09-29T12:30:49Z">
                  <w:rPr>
                    <w:rFonts w:ascii="宋体" w:hAnsi="宋体" w:cs="宋体"/>
                    <w:kern w:val="0"/>
                    <w:szCs w:val="21"/>
                    <w:highlight w:val="none"/>
                  </w:rPr>
                </w:rPrChange>
              </w:rPr>
            </w:pPr>
            <w:r>
              <w:rPr>
                <w:rFonts w:hint="eastAsia" w:ascii="宋体" w:hAnsi="宋体" w:cs="宋体"/>
                <w:color w:val="auto"/>
                <w:kern w:val="0"/>
                <w:szCs w:val="21"/>
                <w:highlight w:val="none"/>
                <w:rPrChange w:id="773" w:author="PAICS" w:date="2022-09-29T12:30:49Z">
                  <w:rPr>
                    <w:rFonts w:hint="eastAsia" w:ascii="宋体" w:hAnsi="宋体" w:cs="宋体"/>
                    <w:kern w:val="0"/>
                    <w:szCs w:val="21"/>
                    <w:highlight w:val="none"/>
                  </w:rPr>
                </w:rPrChange>
              </w:rPr>
              <w:t>数据库</w:t>
            </w:r>
          </w:p>
        </w:tc>
        <w:tc>
          <w:tcPr>
            <w:tcW w:w="4623" w:type="dxa"/>
            <w:vAlign w:val="center"/>
          </w:tcPr>
          <w:p>
            <w:pPr>
              <w:adjustRightInd w:val="0"/>
              <w:snapToGrid w:val="0"/>
              <w:spacing w:line="360" w:lineRule="auto"/>
              <w:jc w:val="center"/>
              <w:rPr>
                <w:rFonts w:ascii="宋体" w:hAnsi="宋体" w:cs="宋体"/>
                <w:color w:val="auto"/>
                <w:kern w:val="0"/>
                <w:szCs w:val="21"/>
                <w:highlight w:val="none"/>
                <w:rPrChange w:id="774" w:author="PAICS" w:date="2022-09-29T12:30:49Z">
                  <w:rPr>
                    <w:rFonts w:ascii="宋体" w:hAnsi="宋体" w:cs="宋体"/>
                    <w:kern w:val="0"/>
                    <w:szCs w:val="21"/>
                    <w:highlight w:val="none"/>
                  </w:rPr>
                </w:rPrChange>
              </w:rPr>
            </w:pPr>
            <w:r>
              <w:rPr>
                <w:rFonts w:hint="eastAsia" w:ascii="宋体" w:hAnsi="宋体" w:cs="宋体"/>
                <w:color w:val="auto"/>
                <w:kern w:val="0"/>
                <w:szCs w:val="21"/>
                <w:highlight w:val="none"/>
                <w:rPrChange w:id="775" w:author="PAICS" w:date="2022-09-29T12:30:49Z">
                  <w:rPr>
                    <w:rFonts w:hint="eastAsia" w:ascii="宋体" w:hAnsi="宋体" w:cs="宋体"/>
                    <w:kern w:val="0"/>
                    <w:szCs w:val="21"/>
                    <w:highlight w:val="none"/>
                  </w:rPr>
                </w:rPrChange>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76"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kern w:val="0"/>
                <w:szCs w:val="21"/>
                <w:highlight w:val="none"/>
                <w:rPrChange w:id="777" w:author="PAICS" w:date="2022-09-29T12:30:49Z">
                  <w:rPr>
                    <w:rFonts w:ascii="宋体" w:hAnsi="宋体" w:cs="宋体"/>
                    <w:kern w:val="0"/>
                    <w:szCs w:val="21"/>
                    <w:highlight w:val="none"/>
                  </w:rPr>
                </w:rPrChange>
              </w:rPr>
            </w:pPr>
            <w:r>
              <w:rPr>
                <w:rFonts w:hint="eastAsia" w:ascii="宋体" w:hAnsi="宋体" w:cs="宋体"/>
                <w:color w:val="auto"/>
                <w:kern w:val="0"/>
                <w:szCs w:val="21"/>
                <w:highlight w:val="none"/>
                <w:rPrChange w:id="778" w:author="PAICS" w:date="2022-09-29T12:30:49Z">
                  <w:rPr>
                    <w:rFonts w:hint="eastAsia" w:ascii="宋体" w:hAnsi="宋体" w:cs="宋体"/>
                    <w:kern w:val="0"/>
                    <w:szCs w:val="21"/>
                    <w:highlight w:val="none"/>
                  </w:rPr>
                </w:rPrChange>
              </w:rPr>
              <w:t>浏览器</w:t>
            </w:r>
          </w:p>
        </w:tc>
        <w:tc>
          <w:tcPr>
            <w:tcW w:w="4623" w:type="dxa"/>
            <w:vAlign w:val="center"/>
          </w:tcPr>
          <w:p>
            <w:pPr>
              <w:adjustRightInd w:val="0"/>
              <w:snapToGrid w:val="0"/>
              <w:spacing w:line="360" w:lineRule="auto"/>
              <w:jc w:val="center"/>
              <w:rPr>
                <w:rFonts w:ascii="宋体" w:hAnsi="宋体" w:cs="宋体"/>
                <w:color w:val="auto"/>
                <w:kern w:val="0"/>
                <w:szCs w:val="21"/>
                <w:highlight w:val="none"/>
                <w:rPrChange w:id="779" w:author="PAICS" w:date="2022-09-29T12:30:49Z">
                  <w:rPr>
                    <w:rFonts w:ascii="宋体" w:hAnsi="宋体" w:cs="宋体"/>
                    <w:kern w:val="0"/>
                    <w:szCs w:val="21"/>
                    <w:highlight w:val="none"/>
                  </w:rPr>
                </w:rPrChange>
              </w:rPr>
            </w:pPr>
            <w:r>
              <w:rPr>
                <w:rFonts w:hint="eastAsia" w:ascii="宋体" w:hAnsi="宋体" w:cs="宋体"/>
                <w:color w:val="auto"/>
                <w:kern w:val="0"/>
                <w:szCs w:val="21"/>
                <w:highlight w:val="none"/>
                <w:rPrChange w:id="780" w:author="PAICS" w:date="2022-09-29T12:30:49Z">
                  <w:rPr>
                    <w:rFonts w:hint="eastAsia" w:ascii="宋体" w:hAnsi="宋体" w:cs="宋体"/>
                    <w:kern w:val="0"/>
                    <w:szCs w:val="21"/>
                    <w:highlight w:val="none"/>
                  </w:rPr>
                </w:rPrChange>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81"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szCs w:val="21"/>
                <w:highlight w:val="none"/>
                <w:rPrChange w:id="782" w:author="PAICS" w:date="2022-09-29T12:30:49Z">
                  <w:rPr>
                    <w:rFonts w:ascii="宋体" w:hAnsi="宋体" w:cs="宋体"/>
                    <w:szCs w:val="21"/>
                    <w:highlight w:val="none"/>
                  </w:rPr>
                </w:rPrChange>
              </w:rPr>
            </w:pPr>
            <w:r>
              <w:rPr>
                <w:rFonts w:hint="eastAsia" w:ascii="宋体" w:hAnsi="宋体" w:cs="宋体"/>
                <w:color w:val="auto"/>
                <w:kern w:val="0"/>
                <w:szCs w:val="21"/>
                <w:highlight w:val="none"/>
                <w:rPrChange w:id="783" w:author="PAICS" w:date="2022-09-29T12:30:49Z">
                  <w:rPr>
                    <w:rFonts w:hint="eastAsia" w:ascii="宋体" w:hAnsi="宋体" w:cs="宋体"/>
                    <w:kern w:val="0"/>
                    <w:szCs w:val="21"/>
                    <w:highlight w:val="none"/>
                  </w:rPr>
                </w:rPrChange>
              </w:rPr>
              <w:t>杀毒软件</w:t>
            </w:r>
          </w:p>
        </w:tc>
        <w:tc>
          <w:tcPr>
            <w:tcW w:w="4623" w:type="dxa"/>
            <w:vAlign w:val="center"/>
          </w:tcPr>
          <w:p>
            <w:pPr>
              <w:adjustRightInd w:val="0"/>
              <w:snapToGrid w:val="0"/>
              <w:spacing w:line="360" w:lineRule="auto"/>
              <w:jc w:val="center"/>
              <w:rPr>
                <w:rFonts w:ascii="宋体" w:hAnsi="宋体" w:cs="宋体"/>
                <w:color w:val="auto"/>
                <w:szCs w:val="21"/>
                <w:highlight w:val="none"/>
                <w:rPrChange w:id="784" w:author="PAICS" w:date="2022-09-29T12:30:49Z">
                  <w:rPr>
                    <w:rFonts w:ascii="宋体" w:hAnsi="宋体" w:cs="宋体"/>
                    <w:szCs w:val="21"/>
                    <w:highlight w:val="none"/>
                  </w:rPr>
                </w:rPrChange>
              </w:rPr>
            </w:pPr>
            <w:r>
              <w:rPr>
                <w:rFonts w:hint="eastAsia" w:ascii="宋体" w:hAnsi="宋体" w:cs="宋体"/>
                <w:color w:val="auto"/>
                <w:szCs w:val="21"/>
                <w:highlight w:val="none"/>
                <w:rPrChange w:id="785" w:author="PAICS" w:date="2022-09-29T12:30:49Z">
                  <w:rPr>
                    <w:rFonts w:hint="eastAsia" w:ascii="宋体" w:hAnsi="宋体" w:cs="宋体"/>
                    <w:szCs w:val="21"/>
                    <w:highlight w:val="none"/>
                  </w:rPr>
                </w:rPrChange>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color w:val="auto"/>
                <w:szCs w:val="21"/>
                <w:highlight w:val="none"/>
                <w:rPrChange w:id="786" w:author="PAICS" w:date="2022-09-29T12:30:49Z">
                  <w:rPr>
                    <w:rFonts w:ascii="宋体" w:hAnsi="宋体" w:cs="宋体"/>
                    <w:szCs w:val="21"/>
                    <w:highlight w:val="none"/>
                  </w:rPr>
                </w:rPrChange>
              </w:rPr>
            </w:pPr>
            <w:r>
              <w:rPr>
                <w:rFonts w:hint="eastAsia" w:ascii="宋体" w:hAnsi="宋体" w:cs="宋体"/>
                <w:color w:val="auto"/>
                <w:szCs w:val="21"/>
                <w:highlight w:val="none"/>
                <w:rPrChange w:id="787" w:author="PAICS" w:date="2022-09-29T12:30:49Z">
                  <w:rPr>
                    <w:rFonts w:hint="eastAsia" w:ascii="宋体" w:hAnsi="宋体" w:cs="宋体"/>
                    <w:szCs w:val="21"/>
                    <w:highlight w:val="none"/>
                  </w:rPr>
                </w:rPrChange>
              </w:rPr>
              <w:t>服务器软件环境</w:t>
            </w:r>
          </w:p>
        </w:tc>
        <w:tc>
          <w:tcPr>
            <w:tcW w:w="2042" w:type="dxa"/>
            <w:vAlign w:val="center"/>
          </w:tcPr>
          <w:p>
            <w:pPr>
              <w:adjustRightInd w:val="0"/>
              <w:snapToGrid w:val="0"/>
              <w:spacing w:line="360" w:lineRule="auto"/>
              <w:jc w:val="center"/>
              <w:rPr>
                <w:rFonts w:ascii="宋体" w:hAnsi="宋体" w:cs="宋体"/>
                <w:color w:val="auto"/>
                <w:szCs w:val="21"/>
                <w:highlight w:val="none"/>
                <w:rPrChange w:id="788" w:author="PAICS" w:date="2022-09-29T12:30:49Z">
                  <w:rPr>
                    <w:rFonts w:ascii="宋体" w:hAnsi="宋体" w:cs="宋体"/>
                    <w:szCs w:val="21"/>
                    <w:highlight w:val="none"/>
                  </w:rPr>
                </w:rPrChange>
              </w:rPr>
            </w:pPr>
            <w:r>
              <w:rPr>
                <w:rFonts w:hint="eastAsia" w:ascii="宋体" w:hAnsi="宋体" w:cs="宋体"/>
                <w:color w:val="auto"/>
                <w:kern w:val="0"/>
                <w:szCs w:val="21"/>
                <w:highlight w:val="none"/>
                <w:rPrChange w:id="789" w:author="PAICS" w:date="2022-09-29T12:30:49Z">
                  <w:rPr>
                    <w:rFonts w:hint="eastAsia" w:ascii="宋体" w:hAnsi="宋体" w:cs="宋体"/>
                    <w:kern w:val="0"/>
                    <w:szCs w:val="21"/>
                    <w:highlight w:val="none"/>
                  </w:rPr>
                </w:rPrChange>
              </w:rPr>
              <w:t>操作系统</w:t>
            </w:r>
          </w:p>
        </w:tc>
        <w:tc>
          <w:tcPr>
            <w:tcW w:w="4623" w:type="dxa"/>
            <w:vAlign w:val="center"/>
          </w:tcPr>
          <w:p>
            <w:pPr>
              <w:adjustRightInd w:val="0"/>
              <w:snapToGrid w:val="0"/>
              <w:spacing w:line="360" w:lineRule="auto"/>
              <w:jc w:val="center"/>
              <w:rPr>
                <w:rFonts w:ascii="宋体" w:hAnsi="宋体" w:cs="宋体"/>
                <w:color w:val="auto"/>
                <w:szCs w:val="21"/>
                <w:highlight w:val="none"/>
                <w:rPrChange w:id="790" w:author="PAICS" w:date="2022-09-29T12:30:49Z">
                  <w:rPr>
                    <w:rFonts w:ascii="宋体" w:hAnsi="宋体" w:cs="宋体"/>
                    <w:szCs w:val="21"/>
                    <w:highlight w:val="none"/>
                  </w:rPr>
                </w:rPrChange>
              </w:rPr>
            </w:pPr>
            <w:r>
              <w:rPr>
                <w:rFonts w:hint="eastAsia" w:ascii="宋体" w:hAnsi="宋体" w:cs="宋体"/>
                <w:color w:val="auto"/>
                <w:kern w:val="0"/>
                <w:szCs w:val="21"/>
                <w:highlight w:val="none"/>
                <w:rPrChange w:id="791" w:author="PAICS" w:date="2022-09-29T12:30:49Z">
                  <w:rPr>
                    <w:rFonts w:hint="eastAsia" w:ascii="宋体" w:hAnsi="宋体" w:cs="宋体"/>
                    <w:kern w:val="0"/>
                    <w:szCs w:val="21"/>
                    <w:highlight w:val="none"/>
                  </w:rPr>
                </w:rPrChange>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792"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szCs w:val="21"/>
                <w:highlight w:val="none"/>
                <w:rPrChange w:id="793" w:author="PAICS" w:date="2022-09-29T12:30:49Z">
                  <w:rPr>
                    <w:rFonts w:ascii="宋体" w:hAnsi="宋体" w:cs="宋体"/>
                    <w:szCs w:val="21"/>
                    <w:highlight w:val="none"/>
                  </w:rPr>
                </w:rPrChange>
              </w:rPr>
            </w:pPr>
            <w:r>
              <w:rPr>
                <w:rFonts w:hint="eastAsia" w:ascii="宋体" w:hAnsi="宋体" w:cs="宋体"/>
                <w:color w:val="auto"/>
                <w:kern w:val="0"/>
                <w:szCs w:val="21"/>
                <w:highlight w:val="none"/>
                <w:rPrChange w:id="794" w:author="PAICS" w:date="2022-09-29T12:30:49Z">
                  <w:rPr>
                    <w:rFonts w:hint="eastAsia" w:ascii="宋体" w:hAnsi="宋体" w:cs="宋体"/>
                    <w:kern w:val="0"/>
                    <w:szCs w:val="21"/>
                    <w:highlight w:val="none"/>
                  </w:rPr>
                </w:rPrChange>
              </w:rPr>
              <w:t>数据库系统</w:t>
            </w:r>
          </w:p>
        </w:tc>
        <w:tc>
          <w:tcPr>
            <w:tcW w:w="4623" w:type="dxa"/>
            <w:vAlign w:val="center"/>
          </w:tcPr>
          <w:p>
            <w:pPr>
              <w:adjustRightInd w:val="0"/>
              <w:snapToGrid w:val="0"/>
              <w:spacing w:line="240" w:lineRule="auto"/>
              <w:jc w:val="center"/>
              <w:rPr>
                <w:rFonts w:ascii="宋体" w:hAnsi="宋体" w:cs="宋体"/>
                <w:color w:val="auto"/>
                <w:szCs w:val="21"/>
                <w:highlight w:val="none"/>
                <w:rPrChange w:id="795" w:author="PAICS" w:date="2022-09-29T12:30:49Z">
                  <w:rPr>
                    <w:rFonts w:ascii="宋体" w:hAnsi="宋体" w:cs="宋体"/>
                    <w:szCs w:val="21"/>
                    <w:highlight w:val="none"/>
                  </w:rPr>
                </w:rPrChange>
              </w:rPr>
            </w:pPr>
            <w:r>
              <w:rPr>
                <w:color w:val="auto"/>
                <w:highlight w:val="none"/>
                <w:rPrChange w:id="796" w:author="PAICS" w:date="2022-09-29T12:30:49Z">
                  <w:rPr>
                    <w:highlight w:val="none"/>
                  </w:rPr>
                </w:rPrChange>
              </w:rPr>
              <w:fldChar w:fldCharType="begin"/>
            </w:r>
            <w:r>
              <w:rPr>
                <w:color w:val="auto"/>
                <w:highlight w:val="none"/>
                <w:rPrChange w:id="797" w:author="PAICS" w:date="2022-09-29T12:30:49Z">
                  <w:rPr>
                    <w:highlight w:val="none"/>
                  </w:rPr>
                </w:rPrChange>
              </w:rPr>
              <w:instrText xml:space="preserve"> HYPERLINK "https://www.runoob.com/postgresql/postgresql-syntax.html" \t "_blank" </w:instrText>
            </w:r>
            <w:r>
              <w:rPr>
                <w:color w:val="auto"/>
                <w:highlight w:val="none"/>
                <w:rPrChange w:id="798" w:author="PAICS" w:date="2022-09-29T12:30:49Z">
                  <w:rPr>
                    <w:highlight w:val="none"/>
                  </w:rPr>
                </w:rPrChange>
              </w:rPr>
              <w:fldChar w:fldCharType="separate"/>
            </w:r>
            <w:r>
              <w:rPr>
                <w:rFonts w:hint="eastAsia" w:ascii="宋体" w:hAnsi="宋体" w:cs="宋体"/>
                <w:color w:val="auto"/>
                <w:szCs w:val="21"/>
                <w:highlight w:val="none"/>
                <w:rPrChange w:id="799" w:author="PAICS" w:date="2022-09-29T12:30:49Z">
                  <w:rPr>
                    <w:rFonts w:hint="eastAsia" w:ascii="宋体" w:hAnsi="宋体" w:cs="宋体"/>
                    <w:szCs w:val="21"/>
                    <w:highlight w:val="none"/>
                  </w:rPr>
                </w:rPrChange>
              </w:rPr>
              <w:t>PostgreSQL</w:t>
            </w:r>
            <w:r>
              <w:rPr>
                <w:rFonts w:hint="eastAsia" w:ascii="宋体" w:hAnsi="宋体" w:cs="宋体"/>
                <w:color w:val="auto"/>
                <w:szCs w:val="21"/>
                <w:highlight w:val="none"/>
                <w:rPrChange w:id="800" w:author="PAICS" w:date="2022-09-29T12:30:49Z">
                  <w:rPr>
                    <w:rFonts w:hint="eastAsia" w:ascii="宋体" w:hAnsi="宋体" w:cs="宋体"/>
                    <w:szCs w:val="21"/>
                    <w:highlight w:val="none"/>
                  </w:rPr>
                </w:rPrChange>
              </w:rPr>
              <w:fldChar w:fldCharType="end"/>
            </w:r>
            <w:r>
              <w:rPr>
                <w:rFonts w:hint="eastAsia" w:ascii="宋体" w:hAnsi="宋体" w:cs="宋体"/>
                <w:color w:val="auto"/>
                <w:szCs w:val="21"/>
                <w:highlight w:val="none"/>
                <w:rPrChange w:id="801" w:author="PAICS" w:date="2022-09-29T12:30:49Z">
                  <w:rPr>
                    <w:rFonts w:hint="eastAsia" w:ascii="宋体" w:hAnsi="宋体" w:cs="宋体"/>
                    <w:szCs w:val="21"/>
                    <w:highlight w:val="none"/>
                  </w:rPr>
                </w:rPrChange>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802"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szCs w:val="21"/>
                <w:highlight w:val="none"/>
                <w:rPrChange w:id="803" w:author="PAICS" w:date="2022-09-29T12:30:49Z">
                  <w:rPr>
                    <w:rFonts w:ascii="宋体" w:hAnsi="宋体" w:cs="宋体"/>
                    <w:szCs w:val="21"/>
                    <w:highlight w:val="none"/>
                  </w:rPr>
                </w:rPrChange>
              </w:rPr>
            </w:pPr>
            <w:r>
              <w:rPr>
                <w:rFonts w:hint="eastAsia" w:ascii="宋体" w:hAnsi="宋体" w:cs="宋体"/>
                <w:color w:val="auto"/>
                <w:szCs w:val="21"/>
                <w:highlight w:val="none"/>
                <w:rPrChange w:id="804" w:author="PAICS" w:date="2022-09-29T12:30:49Z">
                  <w:rPr>
                    <w:rFonts w:hint="eastAsia" w:ascii="宋体" w:hAnsi="宋体" w:cs="宋体"/>
                    <w:szCs w:val="21"/>
                    <w:highlight w:val="none"/>
                  </w:rPr>
                </w:rPrChange>
              </w:rPr>
              <w:t>Web服务</w:t>
            </w:r>
          </w:p>
        </w:tc>
        <w:tc>
          <w:tcPr>
            <w:tcW w:w="4623" w:type="dxa"/>
            <w:vAlign w:val="center"/>
          </w:tcPr>
          <w:p>
            <w:pPr>
              <w:adjustRightInd w:val="0"/>
              <w:snapToGrid w:val="0"/>
              <w:spacing w:line="360" w:lineRule="auto"/>
              <w:jc w:val="center"/>
              <w:rPr>
                <w:rFonts w:ascii="宋体" w:hAnsi="宋体" w:cs="宋体"/>
                <w:color w:val="auto"/>
                <w:szCs w:val="21"/>
                <w:highlight w:val="none"/>
                <w:rPrChange w:id="805" w:author="PAICS" w:date="2022-09-29T12:30:49Z">
                  <w:rPr>
                    <w:rFonts w:ascii="宋体" w:hAnsi="宋体" w:cs="宋体"/>
                    <w:szCs w:val="21"/>
                    <w:highlight w:val="none"/>
                  </w:rPr>
                </w:rPrChange>
              </w:rPr>
            </w:pPr>
            <w:r>
              <w:rPr>
                <w:rFonts w:hint="eastAsia" w:ascii="宋体" w:hAnsi="宋体" w:cs="宋体"/>
                <w:color w:val="auto"/>
                <w:szCs w:val="21"/>
                <w:highlight w:val="none"/>
                <w:rPrChange w:id="806" w:author="PAICS" w:date="2022-09-29T12:30:49Z">
                  <w:rPr>
                    <w:rFonts w:hint="eastAsia" w:ascii="宋体" w:hAnsi="宋体" w:cs="宋体"/>
                    <w:szCs w:val="21"/>
                    <w:highlight w:val="none"/>
                  </w:rPr>
                </w:rPrChange>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color w:val="auto"/>
                <w:szCs w:val="21"/>
                <w:highlight w:val="none"/>
                <w:rPrChange w:id="807" w:author="PAICS" w:date="2022-09-29T12:30:49Z">
                  <w:rPr>
                    <w:rFonts w:ascii="宋体" w:hAnsi="宋体" w:cs="宋体"/>
                    <w:szCs w:val="21"/>
                    <w:highlight w:val="none"/>
                  </w:rPr>
                </w:rPrChange>
              </w:rPr>
            </w:pPr>
            <w:r>
              <w:rPr>
                <w:rFonts w:hint="eastAsia" w:ascii="宋体" w:hAnsi="宋体" w:cs="宋体"/>
                <w:color w:val="auto"/>
                <w:szCs w:val="21"/>
                <w:highlight w:val="none"/>
                <w:rPrChange w:id="808" w:author="PAICS" w:date="2022-09-29T12:30:49Z">
                  <w:rPr>
                    <w:rFonts w:hint="eastAsia" w:ascii="宋体" w:hAnsi="宋体" w:cs="宋体"/>
                    <w:szCs w:val="21"/>
                    <w:highlight w:val="none"/>
                  </w:rPr>
                </w:rPrChange>
              </w:rPr>
              <w:t>网络条件</w:t>
            </w: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color w:val="auto"/>
                <w:sz w:val="21"/>
                <w:szCs w:val="21"/>
                <w:highlight w:val="none"/>
                <w:lang w:eastAsia="zh-CN"/>
                <w:rPrChange w:id="809" w:author="PAICS" w:date="2022-09-29T12:30:49Z">
                  <w:rPr>
                    <w:rFonts w:ascii="宋体" w:hAnsi="宋体" w:cs="宋体"/>
                    <w:sz w:val="21"/>
                    <w:szCs w:val="21"/>
                    <w:highlight w:val="none"/>
                    <w:lang w:eastAsia="zh-CN"/>
                  </w:rPr>
                </w:rPrChange>
              </w:rPr>
            </w:pPr>
            <w:r>
              <w:rPr>
                <w:rFonts w:hint="eastAsia" w:ascii="宋体" w:hAnsi="宋体" w:cs="宋体"/>
                <w:color w:val="auto"/>
                <w:sz w:val="21"/>
                <w:szCs w:val="21"/>
                <w:highlight w:val="none"/>
                <w:lang w:eastAsia="zh-CN"/>
                <w:rPrChange w:id="810" w:author="PAICS" w:date="2022-09-29T12:30:49Z">
                  <w:rPr>
                    <w:rFonts w:hint="eastAsia" w:ascii="宋体" w:hAnsi="宋体" w:cs="宋体"/>
                    <w:sz w:val="21"/>
                    <w:szCs w:val="21"/>
                    <w:highlight w:val="none"/>
                    <w:lang w:eastAsia="zh-CN"/>
                  </w:rPr>
                </w:rPrChange>
              </w:rPr>
              <w:t>网络接口</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color w:val="auto"/>
                <w:sz w:val="21"/>
                <w:szCs w:val="21"/>
                <w:highlight w:val="none"/>
                <w:lang w:eastAsia="zh-CN"/>
                <w:rPrChange w:id="811" w:author="PAICS" w:date="2022-09-29T12:30:49Z">
                  <w:rPr>
                    <w:rFonts w:ascii="宋体" w:hAnsi="宋体" w:cs="宋体"/>
                    <w:sz w:val="21"/>
                    <w:szCs w:val="21"/>
                    <w:highlight w:val="none"/>
                    <w:lang w:eastAsia="zh-CN"/>
                  </w:rPr>
                </w:rPrChange>
              </w:rPr>
            </w:pPr>
            <w:r>
              <w:rPr>
                <w:rFonts w:hint="eastAsia" w:ascii="宋体" w:hAnsi="宋体" w:cs="宋体"/>
                <w:color w:val="auto"/>
                <w:sz w:val="21"/>
                <w:szCs w:val="21"/>
                <w:highlight w:val="none"/>
                <w:lang w:eastAsia="zh-CN"/>
                <w:rPrChange w:id="812" w:author="PAICS" w:date="2022-09-29T12:30:49Z">
                  <w:rPr>
                    <w:rFonts w:hint="eastAsia" w:ascii="宋体" w:hAnsi="宋体" w:cs="宋体"/>
                    <w:sz w:val="21"/>
                    <w:szCs w:val="21"/>
                    <w:highlight w:val="none"/>
                    <w:lang w:eastAsia="zh-CN"/>
                  </w:rPr>
                </w:rPrChange>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813" w:author="PAICS" w:date="2022-09-29T12:30:49Z">
                  <w:rPr>
                    <w:rFonts w:ascii="宋体" w:hAnsi="宋体" w:cs="宋体"/>
                    <w:szCs w:val="21"/>
                    <w:highlight w:val="none"/>
                  </w:rPr>
                </w:rPrChange>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color w:val="auto"/>
                <w:sz w:val="21"/>
                <w:szCs w:val="21"/>
                <w:highlight w:val="none"/>
                <w:lang w:eastAsia="zh-CN"/>
                <w:rPrChange w:id="814" w:author="PAICS" w:date="2022-09-29T12:30:49Z">
                  <w:rPr>
                    <w:rFonts w:ascii="宋体" w:hAnsi="宋体" w:cs="宋体"/>
                    <w:sz w:val="21"/>
                    <w:szCs w:val="21"/>
                    <w:highlight w:val="none"/>
                    <w:lang w:eastAsia="zh-CN"/>
                  </w:rPr>
                </w:rPrChange>
              </w:rPr>
            </w:pPr>
            <w:r>
              <w:rPr>
                <w:rFonts w:hint="eastAsia" w:ascii="宋体" w:hAnsi="宋体" w:cs="宋体"/>
                <w:color w:val="auto"/>
                <w:sz w:val="21"/>
                <w:szCs w:val="21"/>
                <w:highlight w:val="none"/>
                <w:lang w:eastAsia="zh-CN"/>
                <w:rPrChange w:id="815" w:author="PAICS" w:date="2022-09-29T12:30:49Z">
                  <w:rPr>
                    <w:rFonts w:hint="eastAsia" w:ascii="宋体" w:hAnsi="宋体" w:cs="宋体"/>
                    <w:sz w:val="21"/>
                    <w:szCs w:val="21"/>
                    <w:highlight w:val="none"/>
                    <w:lang w:eastAsia="zh-CN"/>
                  </w:rPr>
                </w:rPrChange>
              </w:rPr>
              <w:t>网络类型</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color w:val="auto"/>
                <w:sz w:val="21"/>
                <w:szCs w:val="21"/>
                <w:highlight w:val="none"/>
                <w:lang w:eastAsia="zh-CN"/>
                <w:rPrChange w:id="816" w:author="PAICS" w:date="2022-09-29T12:30:49Z">
                  <w:rPr>
                    <w:rFonts w:ascii="宋体" w:hAnsi="宋体" w:cs="宋体"/>
                    <w:sz w:val="21"/>
                    <w:szCs w:val="21"/>
                    <w:highlight w:val="none"/>
                    <w:lang w:eastAsia="zh-CN"/>
                  </w:rPr>
                </w:rPrChange>
              </w:rPr>
            </w:pPr>
            <w:r>
              <w:rPr>
                <w:rFonts w:hint="eastAsia" w:ascii="宋体" w:hAnsi="宋体" w:cs="宋体"/>
                <w:color w:val="auto"/>
                <w:sz w:val="21"/>
                <w:szCs w:val="21"/>
                <w:highlight w:val="none"/>
                <w:lang w:eastAsia="zh-CN"/>
                <w:rPrChange w:id="817" w:author="PAICS" w:date="2022-09-29T12:30:49Z">
                  <w:rPr>
                    <w:rFonts w:hint="eastAsia" w:ascii="宋体" w:hAnsi="宋体" w:cs="宋体"/>
                    <w:sz w:val="21"/>
                    <w:szCs w:val="21"/>
                    <w:highlight w:val="none"/>
                    <w:lang w:eastAsia="zh-CN"/>
                  </w:rPr>
                </w:rPrChange>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818" w:author="PAICS" w:date="2022-09-29T12:30:49Z">
                  <w:rPr>
                    <w:rFonts w:ascii="宋体" w:hAnsi="宋体" w:cs="宋体"/>
                    <w:szCs w:val="21"/>
                    <w:highlight w:val="none"/>
                  </w:rPr>
                </w:rPrChange>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color w:val="auto"/>
                <w:sz w:val="21"/>
                <w:szCs w:val="21"/>
                <w:highlight w:val="none"/>
                <w:lang w:eastAsia="zh-CN"/>
                <w:rPrChange w:id="819" w:author="PAICS" w:date="2022-09-29T12:30:49Z">
                  <w:rPr>
                    <w:rFonts w:ascii="宋体" w:hAnsi="宋体" w:cs="宋体"/>
                    <w:sz w:val="21"/>
                    <w:szCs w:val="21"/>
                    <w:highlight w:val="none"/>
                    <w:lang w:eastAsia="zh-CN"/>
                  </w:rPr>
                </w:rPrChange>
              </w:rPr>
            </w:pPr>
            <w:r>
              <w:rPr>
                <w:rFonts w:hint="eastAsia" w:ascii="宋体" w:hAnsi="宋体" w:cs="宋体"/>
                <w:color w:val="auto"/>
                <w:sz w:val="21"/>
                <w:szCs w:val="21"/>
                <w:highlight w:val="none"/>
                <w:lang w:eastAsia="zh-CN"/>
                <w:rPrChange w:id="820" w:author="PAICS" w:date="2022-09-29T12:30:49Z">
                  <w:rPr>
                    <w:rFonts w:hint="eastAsia" w:ascii="宋体" w:hAnsi="宋体" w:cs="宋体"/>
                    <w:sz w:val="21"/>
                    <w:szCs w:val="21"/>
                    <w:highlight w:val="none"/>
                    <w:lang w:eastAsia="zh-CN"/>
                  </w:rPr>
                </w:rPrChange>
              </w:rPr>
              <w:t>网络架构</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color w:val="auto"/>
                <w:sz w:val="21"/>
                <w:szCs w:val="21"/>
                <w:highlight w:val="none"/>
                <w:lang w:eastAsia="zh-CN"/>
                <w:rPrChange w:id="821" w:author="PAICS" w:date="2022-09-29T12:30:49Z">
                  <w:rPr>
                    <w:rFonts w:ascii="宋体" w:hAnsi="宋体" w:cs="宋体"/>
                    <w:sz w:val="21"/>
                    <w:szCs w:val="21"/>
                    <w:highlight w:val="none"/>
                    <w:lang w:eastAsia="zh-CN"/>
                  </w:rPr>
                </w:rPrChange>
              </w:rPr>
            </w:pPr>
            <w:r>
              <w:rPr>
                <w:rFonts w:hint="eastAsia" w:ascii="宋体" w:hAnsi="宋体" w:cs="宋体"/>
                <w:color w:val="auto"/>
                <w:sz w:val="21"/>
                <w:szCs w:val="21"/>
                <w:highlight w:val="none"/>
                <w:rPrChange w:id="822" w:author="PAICS" w:date="2022-09-29T12:30:49Z">
                  <w:rPr>
                    <w:rFonts w:hint="eastAsia" w:ascii="宋体" w:hAnsi="宋体" w:cs="宋体"/>
                    <w:sz w:val="21"/>
                    <w:szCs w:val="21"/>
                    <w:highlight w:val="none"/>
                  </w:rPr>
                </w:rPrChange>
              </w:rPr>
              <w:t>星型拓扑</w:t>
            </w:r>
          </w:p>
        </w:tc>
      </w:tr>
    </w:tbl>
    <w:p>
      <w:pPr>
        <w:pStyle w:val="21"/>
        <w:widowControl/>
        <w:shd w:val="clear" w:color="auto" w:fill="FFFFFF"/>
        <w:spacing w:before="0" w:beforeAutospacing="0" w:after="0" w:afterAutospacing="0" w:line="360" w:lineRule="auto"/>
        <w:ind w:firstLine="512" w:firstLineChars="200"/>
        <w:jc w:val="both"/>
        <w:rPr>
          <w:rFonts w:ascii="Microsoft YaHei UI" w:hAnsi="Microsoft YaHei UI" w:eastAsia="Microsoft YaHei UI" w:cs="Microsoft YaHei UI"/>
          <w:i/>
          <w:color w:val="auto"/>
          <w:spacing w:val="8"/>
          <w:highlight w:val="none"/>
          <w:rPrChange w:id="823" w:author="PAICS" w:date="2022-09-29T12:30:49Z">
            <w:rPr>
              <w:rFonts w:ascii="Microsoft YaHei UI" w:hAnsi="Microsoft YaHei UI" w:eastAsia="Microsoft YaHei UI" w:cs="Microsoft YaHei UI"/>
              <w:i/>
              <w:spacing w:val="8"/>
              <w:highlight w:val="none"/>
            </w:rPr>
          </w:rPrChange>
        </w:rPr>
      </w:pPr>
    </w:p>
    <w:p>
      <w:pPr>
        <w:pStyle w:val="4"/>
        <w:spacing w:line="360" w:lineRule="auto"/>
        <w:rPr>
          <w:rFonts w:hint="default"/>
          <w:color w:val="auto"/>
          <w:sz w:val="24"/>
          <w:szCs w:val="24"/>
          <w:highlight w:val="none"/>
          <w:rPrChange w:id="824" w:author="PAICS" w:date="2022-09-29T12:30:49Z">
            <w:rPr>
              <w:rFonts w:hint="default"/>
              <w:sz w:val="24"/>
              <w:szCs w:val="24"/>
              <w:highlight w:val="none"/>
            </w:rPr>
          </w:rPrChange>
        </w:rPr>
      </w:pPr>
      <w:bookmarkStart w:id="31" w:name="_Toc5592"/>
      <w:bookmarkStart w:id="32" w:name="_Toc4296_WPSOffice_Level2"/>
      <w:bookmarkStart w:id="33" w:name="_Toc24322"/>
      <w:r>
        <w:rPr>
          <w:rFonts w:hint="default"/>
          <w:color w:val="auto"/>
          <w:sz w:val="24"/>
          <w:szCs w:val="24"/>
          <w:highlight w:val="none"/>
          <w:rPrChange w:id="825" w:author="PAICS" w:date="2022-09-29T12:30:49Z">
            <w:rPr>
              <w:rFonts w:hint="default"/>
              <w:sz w:val="24"/>
              <w:szCs w:val="24"/>
              <w:highlight w:val="none"/>
            </w:rPr>
          </w:rPrChange>
        </w:rPr>
        <w:t>2.3用户特点</w:t>
      </w:r>
      <w:bookmarkEnd w:id="31"/>
      <w:bookmarkEnd w:id="32"/>
      <w:bookmarkEnd w:id="33"/>
    </w:p>
    <w:p>
      <w:pPr>
        <w:spacing w:line="360" w:lineRule="auto"/>
        <w:ind w:firstLine="420"/>
        <w:rPr>
          <w:rFonts w:hint="eastAsia"/>
          <w:color w:val="auto"/>
          <w:highlight w:val="none"/>
          <w:lang w:val="en-US" w:eastAsia="zh-CN"/>
          <w:rPrChange w:id="826" w:author="PAICS" w:date="2022-09-29T12:30:49Z">
            <w:rPr>
              <w:rFonts w:hint="eastAsia"/>
              <w:highlight w:val="none"/>
              <w:lang w:val="en-US" w:eastAsia="zh-CN"/>
            </w:rPr>
          </w:rPrChange>
        </w:rPr>
      </w:pPr>
      <w:r>
        <w:rPr>
          <w:rFonts w:hint="eastAsia"/>
          <w:color w:val="auto"/>
          <w:highlight w:val="none"/>
          <w:lang w:val="en-US" w:eastAsia="zh-CN"/>
          <w:rPrChange w:id="827" w:author="PAICS" w:date="2022-09-29T12:30:49Z">
            <w:rPr>
              <w:rFonts w:hint="eastAsia"/>
              <w:highlight w:val="none"/>
              <w:lang w:val="en-US" w:eastAsia="zh-CN"/>
            </w:rPr>
          </w:rPrChange>
        </w:rPr>
        <w:t>本产品的预期适用人群：</w:t>
      </w:r>
    </w:p>
    <w:p>
      <w:pPr>
        <w:numPr>
          <w:ilvl w:val="0"/>
          <w:numId w:val="0"/>
        </w:numPr>
        <w:spacing w:line="360" w:lineRule="auto"/>
        <w:ind w:firstLine="420" w:firstLineChars="0"/>
        <w:rPr>
          <w:color w:val="auto"/>
          <w:highlight w:val="none"/>
          <w:rPrChange w:id="828" w:author="PAICS" w:date="2022-09-29T12:30:49Z">
            <w:rPr>
              <w:highlight w:val="none"/>
            </w:rPr>
          </w:rPrChange>
        </w:rPr>
      </w:pPr>
      <w:r>
        <w:rPr>
          <w:rFonts w:hint="eastAsia"/>
          <w:color w:val="auto"/>
          <w:highlight w:val="none"/>
          <w:lang w:val="en-US" w:eastAsia="zh-CN"/>
          <w:rPrChange w:id="829" w:author="PAICS" w:date="2022-09-29T12:30:49Z">
            <w:rPr>
              <w:rFonts w:hint="eastAsia"/>
              <w:highlight w:val="none"/>
              <w:lang w:val="en-US" w:eastAsia="zh-CN"/>
            </w:rPr>
          </w:rPrChange>
        </w:rPr>
        <w:t>具备妇产超声检查资质的执业医师</w:t>
      </w:r>
      <w:r>
        <w:rPr>
          <w:rFonts w:hint="default"/>
          <w:color w:val="auto"/>
          <w:highlight w:val="none"/>
          <w:lang w:eastAsia="zh-CN"/>
          <w:rPrChange w:id="830" w:author="PAICS" w:date="2022-09-29T12:30:49Z">
            <w:rPr>
              <w:rFonts w:hint="default"/>
              <w:highlight w:val="none"/>
              <w:lang w:eastAsia="zh-CN"/>
            </w:rPr>
          </w:rPrChange>
        </w:rPr>
        <w:t>；</w:t>
      </w:r>
      <w:r>
        <w:rPr>
          <w:rFonts w:hint="eastAsia"/>
          <w:color w:val="auto"/>
          <w:highlight w:val="none"/>
          <w:lang w:eastAsia="zh-Hans"/>
          <w:rPrChange w:id="831" w:author="PAICS" w:date="2022-09-29T12:30:49Z">
            <w:rPr>
              <w:rFonts w:hint="eastAsia"/>
              <w:highlight w:val="none"/>
              <w:lang w:eastAsia="zh-Hans"/>
            </w:rPr>
          </w:rPrChange>
        </w:rPr>
        <w:t>软件主要使用群体为专业产科医生</w:t>
      </w:r>
      <w:r>
        <w:rPr>
          <w:color w:val="auto"/>
          <w:highlight w:val="none"/>
          <w:lang w:eastAsia="zh-Hans"/>
          <w:rPrChange w:id="832" w:author="PAICS" w:date="2022-09-29T12:30:49Z">
            <w:rPr>
              <w:highlight w:val="none"/>
              <w:lang w:eastAsia="zh-Hans"/>
            </w:rPr>
          </w:rPrChange>
        </w:rPr>
        <w:t>，</w:t>
      </w:r>
      <w:r>
        <w:rPr>
          <w:color w:val="auto"/>
          <w:highlight w:val="none"/>
          <w:rPrChange w:id="833" w:author="PAICS" w:date="2022-09-29T12:30:49Z">
            <w:rPr>
              <w:highlight w:val="none"/>
            </w:rPr>
          </w:rPrChange>
        </w:rPr>
        <w:t>医生是专业型用户，产品在表现层要足够专业，契合专业型用户的习惯，在使用软件、交互、易用性上要尽量简单和有效；当产品在易用性和专业表现上有冲突时，易用性让位给专业性，医生是一个逻辑严谨，喜欢精确操作的专业型用户，思维上喜欢层层往下，从大到小，符合医生思维习惯比精简步骤更重要。</w:t>
      </w:r>
    </w:p>
    <w:p>
      <w:pPr>
        <w:numPr>
          <w:ilvl w:val="0"/>
          <w:numId w:val="0"/>
        </w:numPr>
        <w:spacing w:line="360" w:lineRule="auto"/>
        <w:rPr>
          <w:color w:val="auto"/>
          <w:highlight w:val="none"/>
          <w:rPrChange w:id="834" w:author="PAICS" w:date="2022-09-29T12:30:49Z">
            <w:rPr>
              <w:highlight w:val="none"/>
            </w:rPr>
          </w:rPrChange>
        </w:rPr>
      </w:pPr>
    </w:p>
    <w:p>
      <w:pPr>
        <w:pStyle w:val="21"/>
        <w:widowControl/>
        <w:shd w:val="clear" w:color="auto" w:fill="FFFFFF"/>
        <w:spacing w:before="0" w:beforeAutospacing="0" w:after="0" w:afterAutospacing="0" w:line="360" w:lineRule="auto"/>
        <w:ind w:firstLine="452" w:firstLineChars="200"/>
        <w:jc w:val="both"/>
        <w:rPr>
          <w:rStyle w:val="27"/>
          <w:rFonts w:ascii="宋体" w:hAnsi="宋体" w:eastAsia="Times New Roman" w:cs="宋体"/>
          <w:color w:val="auto"/>
          <w:spacing w:val="8"/>
          <w:sz w:val="21"/>
          <w:szCs w:val="21"/>
          <w:highlight w:val="none"/>
          <w:shd w:val="clear" w:color="auto" w:fill="FFFFFF"/>
          <w:lang w:eastAsia="zh-Hans"/>
          <w:rPrChange w:id="835" w:author="PAICS" w:date="2022-09-29T12:30:49Z">
            <w:rPr>
              <w:rStyle w:val="27"/>
              <w:rFonts w:ascii="宋体" w:hAnsi="宋体" w:eastAsia="Times New Roman" w:cs="宋体"/>
              <w:spacing w:val="8"/>
              <w:sz w:val="21"/>
              <w:szCs w:val="21"/>
              <w:highlight w:val="none"/>
              <w:shd w:val="clear" w:color="auto" w:fill="FFFFFF"/>
              <w:lang w:eastAsia="zh-Hans"/>
            </w:rPr>
          </w:rPrChange>
        </w:rPr>
      </w:pPr>
    </w:p>
    <w:p>
      <w:pPr>
        <w:pStyle w:val="4"/>
        <w:spacing w:line="360" w:lineRule="auto"/>
        <w:rPr>
          <w:rFonts w:hint="default"/>
          <w:color w:val="auto"/>
          <w:sz w:val="24"/>
          <w:szCs w:val="24"/>
          <w:highlight w:val="none"/>
          <w:rPrChange w:id="836" w:author="PAICS" w:date="2022-09-29T12:30:49Z">
            <w:rPr>
              <w:rFonts w:hint="default"/>
              <w:sz w:val="24"/>
              <w:szCs w:val="24"/>
              <w:highlight w:val="none"/>
            </w:rPr>
          </w:rPrChange>
        </w:rPr>
      </w:pPr>
      <w:bookmarkStart w:id="34" w:name="_Toc1795"/>
      <w:bookmarkStart w:id="35" w:name="_Toc20130_WPSOffice_Level2"/>
      <w:bookmarkStart w:id="36" w:name="_Toc6637"/>
      <w:r>
        <w:rPr>
          <w:color w:val="auto"/>
          <w:sz w:val="24"/>
          <w:szCs w:val="24"/>
          <w:highlight w:val="none"/>
          <w:rPrChange w:id="837" w:author="PAICS" w:date="2022-09-29T12:30:49Z">
            <w:rPr>
              <w:sz w:val="24"/>
              <w:szCs w:val="24"/>
              <w:highlight w:val="none"/>
            </w:rPr>
          </w:rPrChange>
        </w:rPr>
        <w:t>2.</w:t>
      </w:r>
      <w:r>
        <w:rPr>
          <w:rFonts w:hint="default"/>
          <w:color w:val="auto"/>
          <w:sz w:val="24"/>
          <w:szCs w:val="24"/>
          <w:highlight w:val="none"/>
          <w:rPrChange w:id="838" w:author="PAICS" w:date="2022-09-29T12:30:49Z">
            <w:rPr>
              <w:rFonts w:hint="default"/>
              <w:sz w:val="24"/>
              <w:szCs w:val="24"/>
              <w:highlight w:val="none"/>
            </w:rPr>
          </w:rPrChange>
        </w:rPr>
        <w:t>4</w:t>
      </w:r>
      <w:r>
        <w:rPr>
          <w:color w:val="auto"/>
          <w:sz w:val="24"/>
          <w:szCs w:val="24"/>
          <w:highlight w:val="none"/>
          <w:rPrChange w:id="839" w:author="PAICS" w:date="2022-09-29T12:30:49Z">
            <w:rPr>
              <w:sz w:val="24"/>
              <w:szCs w:val="24"/>
              <w:highlight w:val="none"/>
            </w:rPr>
          </w:rPrChange>
        </w:rPr>
        <w:t>约束条件</w:t>
      </w:r>
      <w:bookmarkEnd w:id="34"/>
      <w:bookmarkEnd w:id="35"/>
      <w:bookmarkEnd w:id="36"/>
    </w:p>
    <w:p>
      <w:pPr>
        <w:numPr>
          <w:ilvl w:val="0"/>
          <w:numId w:val="0"/>
        </w:numPr>
        <w:spacing w:line="360" w:lineRule="auto"/>
        <w:ind w:firstLine="420" w:firstLineChars="0"/>
        <w:rPr>
          <w:rFonts w:hint="eastAsia"/>
          <w:color w:val="auto"/>
          <w:highlight w:val="none"/>
          <w:lang w:val="en-US" w:eastAsia="zh-CN"/>
          <w:rPrChange w:id="840" w:author="PAICS" w:date="2022-09-29T12:30:49Z">
            <w:rPr>
              <w:rFonts w:hint="eastAsia"/>
              <w:highlight w:val="none"/>
              <w:lang w:val="en-US" w:eastAsia="zh-CN"/>
            </w:rPr>
          </w:rPrChange>
        </w:rPr>
      </w:pPr>
      <w:r>
        <w:rPr>
          <w:rFonts w:hint="default"/>
          <w:color w:val="auto"/>
          <w:highlight w:val="none"/>
          <w:lang w:eastAsia="zh-CN"/>
          <w:rPrChange w:id="841" w:author="PAICS" w:date="2022-09-29T12:30:49Z">
            <w:rPr>
              <w:rFonts w:hint="default"/>
              <w:highlight w:val="none"/>
              <w:lang w:eastAsia="zh-CN"/>
            </w:rPr>
          </w:rPrChange>
        </w:rPr>
        <w:t>2</w:t>
      </w:r>
      <w:r>
        <w:rPr>
          <w:rFonts w:hint="eastAsia"/>
          <w:color w:val="auto"/>
          <w:highlight w:val="none"/>
          <w:lang w:val="en-US" w:eastAsia="zh-Hans"/>
          <w:rPrChange w:id="842" w:author="PAICS" w:date="2022-09-29T12:30:49Z">
            <w:rPr>
              <w:rFonts w:hint="eastAsia"/>
              <w:highlight w:val="none"/>
              <w:lang w:val="en-US" w:eastAsia="zh-Hans"/>
            </w:rPr>
          </w:rPrChange>
        </w:rPr>
        <w:t>.</w:t>
      </w:r>
      <w:r>
        <w:rPr>
          <w:rFonts w:hint="default"/>
          <w:color w:val="auto"/>
          <w:highlight w:val="none"/>
          <w:lang w:eastAsia="zh-Hans"/>
          <w:rPrChange w:id="843" w:author="PAICS" w:date="2022-09-29T12:30:49Z">
            <w:rPr>
              <w:rFonts w:hint="default"/>
              <w:highlight w:val="none"/>
              <w:lang w:eastAsia="zh-Hans"/>
            </w:rPr>
          </w:rPrChange>
        </w:rPr>
        <w:t>4</w:t>
      </w:r>
      <w:r>
        <w:rPr>
          <w:rFonts w:hint="eastAsia"/>
          <w:color w:val="auto"/>
          <w:highlight w:val="none"/>
          <w:lang w:val="en-US" w:eastAsia="zh-Hans"/>
          <w:rPrChange w:id="844" w:author="PAICS" w:date="2022-09-29T12:30:49Z">
            <w:rPr>
              <w:rFonts w:hint="eastAsia"/>
              <w:highlight w:val="none"/>
              <w:lang w:val="en-US" w:eastAsia="zh-Hans"/>
            </w:rPr>
          </w:rPrChange>
        </w:rPr>
        <w:t>.</w:t>
      </w:r>
      <w:r>
        <w:rPr>
          <w:rFonts w:hint="default"/>
          <w:color w:val="auto"/>
          <w:highlight w:val="none"/>
          <w:lang w:eastAsia="zh-Hans"/>
          <w:rPrChange w:id="845" w:author="PAICS" w:date="2022-09-29T12:30:49Z">
            <w:rPr>
              <w:rFonts w:hint="default"/>
              <w:highlight w:val="none"/>
              <w:lang w:eastAsia="zh-Hans"/>
            </w:rPr>
          </w:rPrChange>
        </w:rPr>
        <w:t>1、</w:t>
      </w:r>
      <w:r>
        <w:rPr>
          <w:rFonts w:hint="eastAsia"/>
          <w:color w:val="auto"/>
          <w:highlight w:val="none"/>
          <w:lang w:val="en-US" w:eastAsia="zh-CN"/>
          <w:rPrChange w:id="846" w:author="PAICS" w:date="2022-09-29T12:30:49Z">
            <w:rPr>
              <w:rFonts w:hint="eastAsia"/>
              <w:highlight w:val="none"/>
              <w:lang w:val="en-US" w:eastAsia="zh-CN"/>
            </w:rPr>
          </w:rPrChange>
        </w:rPr>
        <w:t>运行环境约束：</w:t>
      </w:r>
    </w:p>
    <w:p>
      <w:pPr>
        <w:numPr>
          <w:ilvl w:val="-1"/>
          <w:numId w:val="0"/>
        </w:numPr>
        <w:spacing w:line="360" w:lineRule="auto"/>
        <w:ind w:firstLine="420" w:firstLineChars="0"/>
        <w:rPr>
          <w:rStyle w:val="27"/>
          <w:rFonts w:hint="eastAsia" w:ascii="宋体" w:hAnsi="宋体" w:cs="宋体"/>
          <w:i w:val="0"/>
          <w:iCs/>
          <w:color w:val="auto"/>
          <w:spacing w:val="8"/>
          <w:kern w:val="0"/>
          <w:sz w:val="21"/>
          <w:szCs w:val="21"/>
          <w:highlight w:val="none"/>
          <w:shd w:val="clear" w:color="auto" w:fill="FFFFFF"/>
          <w:lang w:eastAsia="zh-Hans" w:bidi="ar"/>
          <w:rPrChange w:id="847"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pPr>
      <w:r>
        <w:rPr>
          <w:rStyle w:val="27"/>
          <w:rFonts w:hint="eastAsia" w:ascii="宋体" w:hAnsi="宋体" w:cs="宋体"/>
          <w:i w:val="0"/>
          <w:iCs/>
          <w:color w:val="auto"/>
          <w:spacing w:val="8"/>
          <w:kern w:val="0"/>
          <w:sz w:val="21"/>
          <w:szCs w:val="21"/>
          <w:highlight w:val="none"/>
          <w:shd w:val="clear" w:color="auto" w:fill="FFFFFF"/>
          <w:lang w:eastAsia="zh-Hans" w:bidi="ar"/>
          <w:rPrChange w:id="848"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软件</w:t>
      </w:r>
      <w:r>
        <w:rPr>
          <w:rStyle w:val="27"/>
          <w:rFonts w:ascii="宋体" w:hAnsi="宋体" w:cs="宋体"/>
          <w:i w:val="0"/>
          <w:iCs/>
          <w:color w:val="auto"/>
          <w:spacing w:val="8"/>
          <w:kern w:val="0"/>
          <w:sz w:val="21"/>
          <w:szCs w:val="21"/>
          <w:highlight w:val="none"/>
          <w:shd w:val="clear" w:color="auto" w:fill="FFFFFF"/>
          <w:lang w:eastAsia="zh-Hans" w:bidi="ar"/>
          <w:rPrChange w:id="849"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w:t>
      </w:r>
      <w:r>
        <w:rPr>
          <w:rStyle w:val="27"/>
          <w:rFonts w:hint="eastAsia" w:ascii="宋体" w:hAnsi="宋体" w:cs="宋体"/>
          <w:i w:val="0"/>
          <w:iCs/>
          <w:color w:val="auto"/>
          <w:spacing w:val="8"/>
          <w:kern w:val="0"/>
          <w:sz w:val="21"/>
          <w:szCs w:val="21"/>
          <w:highlight w:val="none"/>
          <w:shd w:val="clear" w:color="auto" w:fill="FFFFFF"/>
          <w:lang w:eastAsia="zh-Hans" w:bidi="ar"/>
          <w:rPrChange w:id="850"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Microsoft</w:t>
      </w:r>
      <w:r>
        <w:rPr>
          <w:rStyle w:val="27"/>
          <w:rFonts w:ascii="宋体" w:hAnsi="宋体" w:cs="宋体"/>
          <w:i w:val="0"/>
          <w:iCs/>
          <w:color w:val="auto"/>
          <w:spacing w:val="8"/>
          <w:kern w:val="0"/>
          <w:sz w:val="21"/>
          <w:szCs w:val="21"/>
          <w:highlight w:val="none"/>
          <w:shd w:val="clear" w:color="auto" w:fill="FFFFFF"/>
          <w:lang w:eastAsia="zh-Hans" w:bidi="ar"/>
          <w:rPrChange w:id="851"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 xml:space="preserve"> </w:t>
      </w:r>
      <w:r>
        <w:rPr>
          <w:rStyle w:val="27"/>
          <w:rFonts w:hint="eastAsia" w:ascii="宋体" w:hAnsi="宋体" w:cs="宋体"/>
          <w:i w:val="0"/>
          <w:iCs/>
          <w:color w:val="auto"/>
          <w:spacing w:val="8"/>
          <w:kern w:val="0"/>
          <w:sz w:val="21"/>
          <w:szCs w:val="21"/>
          <w:highlight w:val="none"/>
          <w:shd w:val="clear" w:color="auto" w:fill="FFFFFF"/>
          <w:lang w:eastAsia="zh-Hans" w:bidi="ar"/>
          <w:rPrChange w:id="852"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Windows</w:t>
      </w:r>
      <w:r>
        <w:rPr>
          <w:rStyle w:val="27"/>
          <w:rFonts w:ascii="宋体" w:hAnsi="宋体" w:cs="宋体"/>
          <w:i w:val="0"/>
          <w:iCs/>
          <w:color w:val="auto"/>
          <w:spacing w:val="8"/>
          <w:kern w:val="0"/>
          <w:sz w:val="21"/>
          <w:szCs w:val="21"/>
          <w:highlight w:val="none"/>
          <w:shd w:val="clear" w:color="auto" w:fill="FFFFFF"/>
          <w:lang w:eastAsia="zh-Hans" w:bidi="ar"/>
          <w:rPrChange w:id="853"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 xml:space="preserve"> 10</w:t>
      </w:r>
      <w:r>
        <w:rPr>
          <w:rStyle w:val="27"/>
          <w:rFonts w:hint="eastAsia" w:ascii="宋体" w:hAnsi="宋体" w:cs="宋体"/>
          <w:i w:val="0"/>
          <w:iCs/>
          <w:color w:val="auto"/>
          <w:spacing w:val="8"/>
          <w:kern w:val="0"/>
          <w:sz w:val="21"/>
          <w:szCs w:val="21"/>
          <w:highlight w:val="none"/>
          <w:shd w:val="clear" w:color="auto" w:fill="FFFFFF"/>
          <w:lang w:eastAsia="zh-Hans" w:bidi="ar"/>
          <w:rPrChange w:id="854"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操作系统</w:t>
      </w:r>
    </w:p>
    <w:p>
      <w:pPr>
        <w:numPr>
          <w:ilvl w:val="-1"/>
          <w:numId w:val="0"/>
        </w:numPr>
        <w:spacing w:line="360" w:lineRule="auto"/>
        <w:ind w:firstLine="420" w:firstLineChars="0"/>
        <w:rPr>
          <w:rStyle w:val="27"/>
          <w:rFonts w:hint="eastAsia" w:ascii="宋体" w:hAnsi="宋体" w:cs="宋体"/>
          <w:i w:val="0"/>
          <w:iCs/>
          <w:color w:val="auto"/>
          <w:spacing w:val="8"/>
          <w:kern w:val="0"/>
          <w:sz w:val="21"/>
          <w:szCs w:val="21"/>
          <w:highlight w:val="none"/>
          <w:shd w:val="clear" w:color="auto" w:fill="FFFFFF"/>
          <w:lang w:val="en-US" w:eastAsia="zh-Hans" w:bidi="ar"/>
          <w:rPrChange w:id="855" w:author="PAICS" w:date="2022-09-29T12:30:49Z">
            <w:rPr>
              <w:rStyle w:val="27"/>
              <w:rFonts w:hint="eastAsia" w:ascii="宋体" w:hAnsi="宋体" w:cs="宋体"/>
              <w:i w:val="0"/>
              <w:iCs/>
              <w:color w:val="000000"/>
              <w:spacing w:val="8"/>
              <w:kern w:val="0"/>
              <w:sz w:val="21"/>
              <w:szCs w:val="21"/>
              <w:highlight w:val="none"/>
              <w:shd w:val="clear" w:color="auto" w:fill="FFFFFF"/>
              <w:lang w:val="en-US" w:eastAsia="zh-Hans" w:bidi="ar"/>
            </w:rPr>
          </w:rPrChange>
        </w:rPr>
      </w:pPr>
      <w:r>
        <w:rPr>
          <w:rStyle w:val="27"/>
          <w:rFonts w:hint="eastAsia" w:ascii="宋体" w:hAnsi="宋体" w:cs="宋体"/>
          <w:i w:val="0"/>
          <w:iCs/>
          <w:color w:val="auto"/>
          <w:spacing w:val="8"/>
          <w:kern w:val="0"/>
          <w:sz w:val="21"/>
          <w:szCs w:val="21"/>
          <w:highlight w:val="none"/>
          <w:shd w:val="clear" w:color="auto" w:fill="FFFFFF"/>
          <w:lang w:val="en-US" w:eastAsia="zh-Hans" w:bidi="ar"/>
          <w:rPrChange w:id="856" w:author="PAICS" w:date="2022-09-29T12:30:49Z">
            <w:rPr>
              <w:rStyle w:val="27"/>
              <w:rFonts w:hint="eastAsia" w:ascii="宋体" w:hAnsi="宋体" w:cs="宋体"/>
              <w:i w:val="0"/>
              <w:iCs/>
              <w:color w:val="000000"/>
              <w:spacing w:val="8"/>
              <w:kern w:val="0"/>
              <w:sz w:val="21"/>
              <w:szCs w:val="21"/>
              <w:highlight w:val="none"/>
              <w:shd w:val="clear" w:color="auto" w:fill="FFFFFF"/>
              <w:lang w:val="en-US" w:eastAsia="zh-Hans" w:bidi="ar"/>
            </w:rPr>
          </w:rPrChange>
        </w:rPr>
        <w:t>硬件</w:t>
      </w:r>
      <w:r>
        <w:rPr>
          <w:rStyle w:val="27"/>
          <w:rFonts w:hint="default" w:ascii="宋体" w:hAnsi="宋体" w:cs="宋体"/>
          <w:i w:val="0"/>
          <w:iCs/>
          <w:color w:val="auto"/>
          <w:spacing w:val="8"/>
          <w:kern w:val="0"/>
          <w:sz w:val="21"/>
          <w:szCs w:val="21"/>
          <w:highlight w:val="none"/>
          <w:shd w:val="clear" w:color="auto" w:fill="FFFFFF"/>
          <w:lang w:eastAsia="zh-Hans" w:bidi="ar"/>
          <w:rPrChange w:id="857" w:author="PAICS" w:date="2022-09-29T12:30:49Z">
            <w:rPr>
              <w:rStyle w:val="27"/>
              <w:rFonts w:hint="default" w:ascii="宋体" w:hAnsi="宋体" w:cs="宋体"/>
              <w:i w:val="0"/>
              <w:iCs/>
              <w:color w:val="000000"/>
              <w:spacing w:val="8"/>
              <w:kern w:val="0"/>
              <w:sz w:val="21"/>
              <w:szCs w:val="21"/>
              <w:highlight w:val="none"/>
              <w:shd w:val="clear" w:color="auto" w:fill="FFFFFF"/>
              <w:lang w:eastAsia="zh-Hans" w:bidi="ar"/>
            </w:rPr>
          </w:rPrChange>
        </w:rPr>
        <w:t>：</w:t>
      </w:r>
      <w:r>
        <w:rPr>
          <w:rStyle w:val="27"/>
          <w:rFonts w:hint="eastAsia" w:ascii="宋体" w:hAnsi="宋体" w:cs="宋体"/>
          <w:i w:val="0"/>
          <w:iCs/>
          <w:color w:val="auto"/>
          <w:spacing w:val="8"/>
          <w:kern w:val="0"/>
          <w:sz w:val="21"/>
          <w:szCs w:val="21"/>
          <w:highlight w:val="none"/>
          <w:shd w:val="clear" w:color="auto" w:fill="FFFFFF"/>
          <w:lang w:val="en-US" w:eastAsia="zh-Hans" w:bidi="ar"/>
          <w:rPrChange w:id="858" w:author="PAICS" w:date="2022-09-29T12:30:49Z">
            <w:rPr>
              <w:rStyle w:val="27"/>
              <w:rFonts w:hint="eastAsia" w:ascii="宋体" w:hAnsi="宋体" w:cs="宋体"/>
              <w:i w:val="0"/>
              <w:iCs/>
              <w:color w:val="000000"/>
              <w:spacing w:val="8"/>
              <w:kern w:val="0"/>
              <w:sz w:val="21"/>
              <w:szCs w:val="21"/>
              <w:highlight w:val="none"/>
              <w:shd w:val="clear" w:color="auto" w:fill="FFFFFF"/>
              <w:lang w:val="en-US" w:eastAsia="zh-Hans" w:bidi="ar"/>
            </w:rPr>
          </w:rPrChange>
        </w:rPr>
        <w:t>详见</w:t>
      </w:r>
      <w:r>
        <w:rPr>
          <w:rStyle w:val="27"/>
          <w:rFonts w:hint="default" w:ascii="宋体" w:hAnsi="宋体" w:cs="宋体"/>
          <w:i w:val="0"/>
          <w:iCs/>
          <w:color w:val="auto"/>
          <w:spacing w:val="8"/>
          <w:kern w:val="0"/>
          <w:sz w:val="21"/>
          <w:szCs w:val="21"/>
          <w:highlight w:val="none"/>
          <w:shd w:val="clear" w:color="auto" w:fill="FFFFFF"/>
          <w:lang w:eastAsia="zh-Hans" w:bidi="ar"/>
          <w:rPrChange w:id="859" w:author="PAICS" w:date="2022-09-29T12:30:49Z">
            <w:rPr>
              <w:rStyle w:val="27"/>
              <w:rFonts w:hint="default" w:ascii="宋体" w:hAnsi="宋体" w:cs="宋体"/>
              <w:i w:val="0"/>
              <w:iCs/>
              <w:color w:val="000000"/>
              <w:spacing w:val="8"/>
              <w:kern w:val="0"/>
              <w:sz w:val="21"/>
              <w:szCs w:val="21"/>
              <w:highlight w:val="none"/>
              <w:shd w:val="clear" w:color="auto" w:fill="FFFFFF"/>
              <w:lang w:eastAsia="zh-Hans" w:bidi="ar"/>
            </w:rPr>
          </w:rPrChange>
        </w:rPr>
        <w:t>2</w:t>
      </w:r>
      <w:r>
        <w:rPr>
          <w:rStyle w:val="27"/>
          <w:rFonts w:hint="eastAsia" w:ascii="宋体" w:hAnsi="宋体" w:cs="宋体"/>
          <w:i w:val="0"/>
          <w:iCs/>
          <w:color w:val="auto"/>
          <w:spacing w:val="8"/>
          <w:kern w:val="0"/>
          <w:sz w:val="21"/>
          <w:szCs w:val="21"/>
          <w:highlight w:val="none"/>
          <w:shd w:val="clear" w:color="auto" w:fill="FFFFFF"/>
          <w:lang w:val="en-US" w:eastAsia="zh-Hans" w:bidi="ar"/>
          <w:rPrChange w:id="860" w:author="PAICS" w:date="2022-09-29T12:30:49Z">
            <w:rPr>
              <w:rStyle w:val="27"/>
              <w:rFonts w:hint="eastAsia" w:ascii="宋体" w:hAnsi="宋体" w:cs="宋体"/>
              <w:i w:val="0"/>
              <w:iCs/>
              <w:color w:val="000000"/>
              <w:spacing w:val="8"/>
              <w:kern w:val="0"/>
              <w:sz w:val="21"/>
              <w:szCs w:val="21"/>
              <w:highlight w:val="none"/>
              <w:shd w:val="clear" w:color="auto" w:fill="FFFFFF"/>
              <w:lang w:val="en-US" w:eastAsia="zh-Hans" w:bidi="ar"/>
            </w:rPr>
          </w:rPrChange>
        </w:rPr>
        <w:t>.</w:t>
      </w:r>
      <w:r>
        <w:rPr>
          <w:rStyle w:val="27"/>
          <w:rFonts w:hint="default" w:ascii="宋体" w:hAnsi="宋体" w:cs="宋体"/>
          <w:i w:val="0"/>
          <w:iCs/>
          <w:color w:val="auto"/>
          <w:spacing w:val="8"/>
          <w:kern w:val="0"/>
          <w:sz w:val="21"/>
          <w:szCs w:val="21"/>
          <w:highlight w:val="none"/>
          <w:shd w:val="clear" w:color="auto" w:fill="FFFFFF"/>
          <w:lang w:eastAsia="zh-Hans" w:bidi="ar"/>
          <w:rPrChange w:id="861" w:author="PAICS" w:date="2022-09-29T12:30:49Z">
            <w:rPr>
              <w:rStyle w:val="27"/>
              <w:rFonts w:hint="default" w:ascii="宋体" w:hAnsi="宋体" w:cs="宋体"/>
              <w:i w:val="0"/>
              <w:iCs/>
              <w:color w:val="000000"/>
              <w:spacing w:val="8"/>
              <w:kern w:val="0"/>
              <w:sz w:val="21"/>
              <w:szCs w:val="21"/>
              <w:highlight w:val="none"/>
              <w:shd w:val="clear" w:color="auto" w:fill="FFFFFF"/>
              <w:lang w:eastAsia="zh-Hans" w:bidi="ar"/>
            </w:rPr>
          </w:rPrChange>
        </w:rPr>
        <w:t>2</w:t>
      </w:r>
      <w:r>
        <w:rPr>
          <w:rStyle w:val="27"/>
          <w:rFonts w:hint="eastAsia" w:ascii="宋体" w:hAnsi="宋体" w:cs="宋体"/>
          <w:i w:val="0"/>
          <w:iCs/>
          <w:color w:val="auto"/>
          <w:spacing w:val="8"/>
          <w:kern w:val="0"/>
          <w:sz w:val="21"/>
          <w:szCs w:val="21"/>
          <w:highlight w:val="none"/>
          <w:shd w:val="clear" w:color="auto" w:fill="FFFFFF"/>
          <w:lang w:val="en-US" w:eastAsia="zh-Hans" w:bidi="ar"/>
          <w:rPrChange w:id="862" w:author="PAICS" w:date="2022-09-29T12:30:49Z">
            <w:rPr>
              <w:rStyle w:val="27"/>
              <w:rFonts w:hint="eastAsia" w:ascii="宋体" w:hAnsi="宋体" w:cs="宋体"/>
              <w:i w:val="0"/>
              <w:iCs/>
              <w:color w:val="000000"/>
              <w:spacing w:val="8"/>
              <w:kern w:val="0"/>
              <w:sz w:val="21"/>
              <w:szCs w:val="21"/>
              <w:highlight w:val="none"/>
              <w:shd w:val="clear" w:color="auto" w:fill="FFFFFF"/>
              <w:lang w:val="en-US" w:eastAsia="zh-Hans" w:bidi="ar"/>
            </w:rPr>
          </w:rPrChange>
        </w:rPr>
        <w:t>产品预期运行环境</w:t>
      </w:r>
    </w:p>
    <w:p>
      <w:pPr>
        <w:numPr>
          <w:ilvl w:val="-1"/>
          <w:numId w:val="0"/>
        </w:numPr>
        <w:spacing w:line="360" w:lineRule="auto"/>
        <w:ind w:firstLine="0"/>
        <w:rPr>
          <w:rFonts w:hint="eastAsia" w:eastAsia="宋体"/>
          <w:color w:val="auto"/>
          <w:highlight w:val="none"/>
          <w:lang w:val="en-US" w:eastAsia="zh-Hans"/>
          <w:rPrChange w:id="863" w:author="PAICS" w:date="2022-09-29T12:30:49Z">
            <w:rPr>
              <w:rFonts w:hint="eastAsia" w:eastAsia="宋体"/>
              <w:highlight w:val="none"/>
              <w:lang w:val="en-US" w:eastAsia="zh-Hans"/>
            </w:rPr>
          </w:rPrChange>
        </w:rPr>
      </w:pPr>
    </w:p>
    <w:p>
      <w:pPr>
        <w:spacing w:line="360" w:lineRule="auto"/>
        <w:ind w:firstLine="420"/>
        <w:rPr>
          <w:rFonts w:hint="eastAsia"/>
          <w:color w:val="auto"/>
          <w:highlight w:val="none"/>
          <w:lang w:val="en-US" w:eastAsia="zh-CN"/>
          <w:rPrChange w:id="864" w:author="PAICS" w:date="2022-09-29T12:30:49Z">
            <w:rPr>
              <w:rFonts w:hint="eastAsia"/>
              <w:highlight w:val="none"/>
              <w:lang w:val="en-US" w:eastAsia="zh-CN"/>
            </w:rPr>
          </w:rPrChange>
        </w:rPr>
      </w:pPr>
      <w:r>
        <w:rPr>
          <w:rFonts w:hint="default"/>
          <w:color w:val="auto"/>
          <w:highlight w:val="none"/>
          <w:lang w:eastAsia="zh-CN"/>
          <w:rPrChange w:id="865" w:author="PAICS" w:date="2022-09-29T12:30:49Z">
            <w:rPr>
              <w:rFonts w:hint="default"/>
              <w:highlight w:val="none"/>
              <w:lang w:eastAsia="zh-CN"/>
            </w:rPr>
          </w:rPrChange>
        </w:rPr>
        <w:t>2</w:t>
      </w:r>
      <w:r>
        <w:rPr>
          <w:rFonts w:hint="eastAsia"/>
          <w:color w:val="auto"/>
          <w:highlight w:val="none"/>
          <w:lang w:val="en-US" w:eastAsia="zh-Hans"/>
          <w:rPrChange w:id="866" w:author="PAICS" w:date="2022-09-29T12:30:49Z">
            <w:rPr>
              <w:rFonts w:hint="eastAsia"/>
              <w:highlight w:val="none"/>
              <w:lang w:val="en-US" w:eastAsia="zh-Hans"/>
            </w:rPr>
          </w:rPrChange>
        </w:rPr>
        <w:t>.</w:t>
      </w:r>
      <w:r>
        <w:rPr>
          <w:rFonts w:hint="default"/>
          <w:color w:val="auto"/>
          <w:highlight w:val="none"/>
          <w:lang w:eastAsia="zh-Hans"/>
          <w:rPrChange w:id="867" w:author="PAICS" w:date="2022-09-29T12:30:49Z">
            <w:rPr>
              <w:rFonts w:hint="default"/>
              <w:highlight w:val="none"/>
              <w:lang w:eastAsia="zh-Hans"/>
            </w:rPr>
          </w:rPrChange>
        </w:rPr>
        <w:t>4</w:t>
      </w:r>
      <w:r>
        <w:rPr>
          <w:rFonts w:hint="eastAsia"/>
          <w:color w:val="auto"/>
          <w:highlight w:val="none"/>
          <w:lang w:val="en-US" w:eastAsia="zh-Hans"/>
          <w:rPrChange w:id="868" w:author="PAICS" w:date="2022-09-29T12:30:49Z">
            <w:rPr>
              <w:rFonts w:hint="eastAsia"/>
              <w:highlight w:val="none"/>
              <w:lang w:val="en-US" w:eastAsia="zh-Hans"/>
            </w:rPr>
          </w:rPrChange>
        </w:rPr>
        <w:t>.</w:t>
      </w:r>
      <w:r>
        <w:rPr>
          <w:rFonts w:hint="default"/>
          <w:color w:val="auto"/>
          <w:highlight w:val="none"/>
          <w:lang w:eastAsia="zh-Hans"/>
          <w:rPrChange w:id="869" w:author="PAICS" w:date="2022-09-29T12:30:49Z">
            <w:rPr>
              <w:rFonts w:hint="default"/>
              <w:highlight w:val="none"/>
              <w:lang w:eastAsia="zh-Hans"/>
            </w:rPr>
          </w:rPrChange>
        </w:rPr>
        <w:t>2、</w:t>
      </w:r>
      <w:r>
        <w:rPr>
          <w:rFonts w:hint="eastAsia"/>
          <w:color w:val="auto"/>
          <w:highlight w:val="none"/>
          <w:lang w:val="en-US" w:eastAsia="zh-CN"/>
          <w:rPrChange w:id="870" w:author="PAICS" w:date="2022-09-29T12:30:49Z">
            <w:rPr>
              <w:rFonts w:hint="eastAsia"/>
              <w:highlight w:val="none"/>
              <w:lang w:val="en-US" w:eastAsia="zh-CN"/>
            </w:rPr>
          </w:rPrChange>
        </w:rPr>
        <w:t>产品用户人群约束：</w:t>
      </w:r>
    </w:p>
    <w:p>
      <w:pPr>
        <w:spacing w:line="360" w:lineRule="auto"/>
        <w:ind w:firstLine="420"/>
        <w:rPr>
          <w:rFonts w:hint="eastAsia" w:ascii="宋体" w:hAnsi="宋体" w:eastAsia="宋体" w:cs="宋体"/>
          <w:b w:val="0"/>
          <w:bCs/>
          <w:color w:val="auto"/>
          <w:kern w:val="2"/>
          <w:sz w:val="21"/>
          <w:szCs w:val="21"/>
          <w:highlight w:val="none"/>
          <w:lang w:val="en-US" w:eastAsia="zh-CN" w:bidi="ar-SA"/>
        </w:rPr>
      </w:pPr>
      <w:r>
        <w:rPr>
          <w:rFonts w:hint="eastAsia" w:ascii="宋体" w:hAnsi="宋体" w:eastAsia="宋体" w:cs="宋体"/>
          <w:b w:val="0"/>
          <w:bCs/>
          <w:color w:val="auto"/>
          <w:kern w:val="0"/>
          <w:sz w:val="21"/>
          <w:szCs w:val="21"/>
          <w:highlight w:val="none"/>
          <w:lang w:val="en-US" w:eastAsia="zh-CN" w:bidi="ar"/>
          <w:rPrChange w:id="871" w:author="PAICS" w:date="2022-09-29T12:30:49Z">
            <w:rPr>
              <w:rFonts w:hint="eastAsia" w:ascii="宋体" w:hAnsi="宋体" w:eastAsia="宋体" w:cs="宋体"/>
              <w:b w:val="0"/>
              <w:bCs/>
              <w:kern w:val="0"/>
              <w:sz w:val="21"/>
              <w:szCs w:val="21"/>
              <w:highlight w:val="none"/>
              <w:lang w:val="en-US" w:eastAsia="zh-CN" w:bidi="ar"/>
            </w:rPr>
          </w:rPrChange>
        </w:rPr>
        <w:t>软</w:t>
      </w:r>
      <w:r>
        <w:rPr>
          <w:rFonts w:hint="eastAsia" w:ascii="宋体" w:hAnsi="宋体" w:eastAsia="宋体" w:cs="宋体"/>
          <w:b w:val="0"/>
          <w:bCs/>
          <w:color w:val="auto"/>
          <w:kern w:val="2"/>
          <w:sz w:val="21"/>
          <w:szCs w:val="21"/>
          <w:highlight w:val="none"/>
          <w:lang w:val="en-US" w:eastAsia="zh-CN" w:bidi="ar-SA"/>
        </w:rPr>
        <w:t>件的最终用户为医疗机构中具备医师资质需要查看和处理超声影像视频的的临床医生或医务人员。</w:t>
      </w:r>
    </w:p>
    <w:p>
      <w:pPr>
        <w:spacing w:line="360" w:lineRule="auto"/>
        <w:ind w:firstLine="420"/>
        <w:rPr>
          <w:rFonts w:hint="eastAsia" w:ascii="宋体" w:hAnsi="宋体" w:eastAsia="宋体" w:cs="宋体"/>
          <w:b w:val="0"/>
          <w:bCs/>
          <w:color w:val="auto"/>
          <w:kern w:val="2"/>
          <w:sz w:val="21"/>
          <w:szCs w:val="21"/>
          <w:highlight w:val="none"/>
          <w:lang w:val="en-US" w:eastAsia="zh-CN" w:bidi="ar-SA"/>
        </w:rPr>
      </w:pPr>
    </w:p>
    <w:p>
      <w:pPr>
        <w:spacing w:line="360" w:lineRule="auto"/>
        <w:ind w:firstLine="420"/>
        <w:rPr>
          <w:rFonts w:hint="default"/>
          <w:highlight w:val="none"/>
          <w:lang w:val="en-US" w:eastAsia="zh-CN"/>
        </w:rPr>
      </w:pPr>
      <w:r>
        <w:rPr>
          <w:rFonts w:hint="default"/>
          <w:highlight w:val="none"/>
          <w:lang w:eastAsia="zh-CN"/>
        </w:rPr>
        <w:t>2</w:t>
      </w:r>
      <w:r>
        <w:rPr>
          <w:rFonts w:hint="eastAsia"/>
          <w:highlight w:val="none"/>
          <w:lang w:val="en-US" w:eastAsia="zh-Hans"/>
        </w:rPr>
        <w:t>.</w:t>
      </w:r>
      <w:r>
        <w:rPr>
          <w:rFonts w:hint="default"/>
          <w:highlight w:val="none"/>
          <w:lang w:eastAsia="zh-Hans"/>
        </w:rPr>
        <w:t>4</w:t>
      </w:r>
      <w:r>
        <w:rPr>
          <w:rFonts w:hint="eastAsia"/>
          <w:highlight w:val="none"/>
          <w:lang w:val="en-US" w:eastAsia="zh-Hans"/>
        </w:rPr>
        <w:t>.</w:t>
      </w:r>
      <w:r>
        <w:rPr>
          <w:rFonts w:hint="default"/>
          <w:highlight w:val="none"/>
          <w:lang w:eastAsia="zh-Hans"/>
        </w:rPr>
        <w:t>3、</w:t>
      </w:r>
      <w:r>
        <w:rPr>
          <w:rFonts w:hint="eastAsia"/>
          <w:highlight w:val="none"/>
          <w:lang w:val="en-US" w:eastAsia="zh-CN"/>
        </w:rPr>
        <w:t>软件使用权限约束：</w:t>
      </w:r>
    </w:p>
    <w:p>
      <w:pPr>
        <w:numPr>
          <w:ilvl w:val="-1"/>
          <w:numId w:val="0"/>
        </w:numPr>
        <w:spacing w:line="360" w:lineRule="auto"/>
        <w:ind w:firstLine="420" w:firstLineChars="200"/>
        <w:rPr>
          <w:highlight w:val="none"/>
        </w:rPr>
      </w:pPr>
      <w:r>
        <w:rPr>
          <w:rFonts w:hint="eastAsia"/>
          <w:highlight w:val="none"/>
        </w:rPr>
        <w:t>1）登录设备未获得使用授权时所有用户不可使用；</w:t>
      </w:r>
    </w:p>
    <w:p>
      <w:pPr>
        <w:spacing w:line="360" w:lineRule="auto"/>
        <w:ind w:firstLine="420"/>
        <w:rPr>
          <w:highlight w:val="none"/>
        </w:rPr>
      </w:pPr>
      <w:r>
        <w:rPr>
          <w:rFonts w:hint="eastAsia"/>
          <w:highlight w:val="none"/>
        </w:rPr>
        <w:t>2）登录设备IP未与软件绑定时所有用户不可使用；</w:t>
      </w:r>
    </w:p>
    <w:p>
      <w:pPr>
        <w:spacing w:line="360" w:lineRule="auto"/>
        <w:ind w:firstLine="420"/>
        <w:rPr>
          <w:rFonts w:hint="eastAsia"/>
          <w:highlight w:val="none"/>
        </w:rPr>
      </w:pPr>
      <w:r>
        <w:rPr>
          <w:rFonts w:hint="eastAsia"/>
          <w:highlight w:val="none"/>
        </w:rPr>
        <w:t>3）软件未绑定主任密钥时所有用户不可使用。</w:t>
      </w:r>
    </w:p>
    <w:p>
      <w:pPr>
        <w:spacing w:line="360" w:lineRule="auto"/>
        <w:ind w:firstLine="420"/>
        <w:rPr>
          <w:rFonts w:hint="eastAsia"/>
          <w:highlight w:val="none"/>
        </w:rPr>
      </w:pPr>
    </w:p>
    <w:p>
      <w:pPr>
        <w:spacing w:line="360" w:lineRule="auto"/>
        <w:ind w:firstLine="420"/>
        <w:rPr>
          <w:rFonts w:hint="eastAsia"/>
          <w:highlight w:val="none"/>
          <w:lang w:val="en-US" w:eastAsia="zh-CN"/>
        </w:rPr>
      </w:pPr>
      <w:r>
        <w:rPr>
          <w:rFonts w:hint="default"/>
          <w:highlight w:val="none"/>
          <w:lang w:eastAsia="zh-CN"/>
        </w:rPr>
        <w:t>2</w:t>
      </w:r>
      <w:r>
        <w:rPr>
          <w:rFonts w:hint="eastAsia"/>
          <w:highlight w:val="none"/>
          <w:lang w:val="en-US" w:eastAsia="zh-Hans"/>
        </w:rPr>
        <w:t>.</w:t>
      </w:r>
      <w:r>
        <w:rPr>
          <w:rFonts w:hint="default"/>
          <w:highlight w:val="none"/>
          <w:lang w:eastAsia="zh-Hans"/>
        </w:rPr>
        <w:t>4</w:t>
      </w:r>
      <w:r>
        <w:rPr>
          <w:rFonts w:hint="eastAsia"/>
          <w:highlight w:val="none"/>
          <w:lang w:val="en-US" w:eastAsia="zh-Hans"/>
        </w:rPr>
        <w:t>.</w:t>
      </w:r>
      <w:r>
        <w:rPr>
          <w:rFonts w:hint="default"/>
          <w:highlight w:val="none"/>
          <w:lang w:eastAsia="zh-Hans"/>
        </w:rPr>
        <w:t>4、</w:t>
      </w:r>
      <w:r>
        <w:rPr>
          <w:rFonts w:hint="eastAsia"/>
          <w:highlight w:val="none"/>
          <w:lang w:val="en-US" w:eastAsia="zh-CN"/>
        </w:rPr>
        <w:t>处理对象约束:</w:t>
      </w:r>
    </w:p>
    <w:p>
      <w:pPr>
        <w:spacing w:line="360" w:lineRule="auto"/>
        <w:ind w:firstLine="420"/>
        <w:jc w:val="left"/>
        <w:rPr>
          <w:rFonts w:ascii="宋体" w:hAnsi="宋体" w:eastAsia="宋体"/>
          <w:sz w:val="24"/>
          <w:highlight w:val="none"/>
        </w:rPr>
      </w:pPr>
      <w:r>
        <w:rPr>
          <w:rFonts w:hint="eastAsia" w:ascii="宋体" w:hAnsi="宋体" w:eastAsia="宋体"/>
          <w:sz w:val="24"/>
          <w:highlight w:val="none"/>
        </w:rPr>
        <w:t>（1）实时检查的处理对象：支持FLV</w:t>
      </w:r>
      <w:r>
        <w:rPr>
          <w:rFonts w:ascii="宋体" w:hAnsi="宋体" w:eastAsia="宋体"/>
          <w:sz w:val="24"/>
          <w:highlight w:val="none"/>
        </w:rPr>
        <w:t>/</w:t>
      </w:r>
      <w:r>
        <w:rPr>
          <w:rFonts w:hint="eastAsia" w:ascii="宋体" w:hAnsi="宋体" w:eastAsia="宋体"/>
          <w:sz w:val="24"/>
          <w:highlight w:val="none"/>
        </w:rPr>
        <w:t>YUV格式的超声影像数据；</w:t>
      </w:r>
    </w:p>
    <w:p>
      <w:pPr>
        <w:spacing w:line="360" w:lineRule="auto"/>
        <w:ind w:firstLine="420"/>
        <w:rPr>
          <w:rFonts w:ascii="宋体" w:hAnsi="宋体" w:cs="宋体"/>
          <w:i/>
          <w:iCs/>
          <w:szCs w:val="21"/>
          <w:highlight w:val="none"/>
        </w:rPr>
      </w:pPr>
      <w:r>
        <w:rPr>
          <w:rFonts w:hint="eastAsia" w:ascii="宋体" w:hAnsi="宋体" w:eastAsia="宋体"/>
          <w:sz w:val="24"/>
          <w:highlight w:val="none"/>
        </w:rPr>
        <w:t>（2）病例回放的处理对象：</w:t>
      </w:r>
      <w:r>
        <w:rPr>
          <w:rFonts w:hint="eastAsia" w:ascii="宋体" w:hAnsi="宋体" w:eastAsia="宋体"/>
          <w:sz w:val="24"/>
          <w:highlight w:val="none"/>
          <w:lang w:val="en-US" w:eastAsia="zh-CN"/>
        </w:rPr>
        <w:t>该型号软件该版本下的历史病例超声影像数据。</w:t>
      </w:r>
    </w:p>
    <w:p>
      <w:pPr>
        <w:pStyle w:val="3"/>
        <w:numPr>
          <w:ilvl w:val="0"/>
          <w:numId w:val="1"/>
        </w:numPr>
        <w:spacing w:line="360" w:lineRule="auto"/>
        <w:rPr>
          <w:rFonts w:ascii="宋体" w:hAnsi="宋体" w:eastAsia="宋体" w:cs="宋体"/>
          <w:sz w:val="28"/>
          <w:szCs w:val="28"/>
          <w:highlight w:val="none"/>
        </w:rPr>
      </w:pPr>
      <w:bookmarkStart w:id="37" w:name="_Toc8299_WPSOffice_Level1"/>
      <w:bookmarkStart w:id="38" w:name="_Toc6512"/>
      <w:bookmarkStart w:id="39" w:name="_Toc12911"/>
      <w:bookmarkStart w:id="40" w:name="_Toc8998"/>
      <w:r>
        <w:rPr>
          <w:rFonts w:hint="eastAsia" w:ascii="宋体" w:hAnsi="宋体" w:eastAsia="宋体" w:cs="宋体"/>
          <w:sz w:val="28"/>
          <w:szCs w:val="28"/>
          <w:highlight w:val="none"/>
        </w:rPr>
        <w:t>整体说明</w:t>
      </w:r>
      <w:bookmarkEnd w:id="37"/>
      <w:bookmarkEnd w:id="38"/>
      <w:bookmarkEnd w:id="39"/>
      <w:bookmarkEnd w:id="40"/>
    </w:p>
    <w:p>
      <w:pPr>
        <w:adjustRightInd w:val="0"/>
        <w:snapToGrid w:val="0"/>
        <w:rPr>
          <w:rFonts w:ascii="宋体" w:hAnsi="宋体" w:eastAsia="宋体"/>
          <w:b/>
          <w:bCs/>
          <w:kern w:val="0"/>
          <w:sz w:val="24"/>
          <w:highlight w:val="none"/>
        </w:rPr>
      </w:pPr>
      <w:r>
        <w:rPr>
          <w:rFonts w:ascii="宋体" w:hAnsi="宋体" w:eastAsia="宋体"/>
          <w:b/>
          <w:bCs/>
          <w:kern w:val="0"/>
          <w:sz w:val="24"/>
          <w:highlight w:val="none"/>
        </w:rPr>
        <w:t xml:space="preserve">A.1 </w:t>
      </w:r>
      <w:r>
        <w:rPr>
          <w:rFonts w:hint="eastAsia" w:ascii="宋体" w:hAnsi="宋体" w:eastAsia="宋体"/>
          <w:b/>
          <w:bCs/>
          <w:kern w:val="0"/>
          <w:sz w:val="24"/>
          <w:highlight w:val="none"/>
        </w:rPr>
        <w:t>体系结构图及必要注释</w:t>
      </w:r>
    </w:p>
    <w:p>
      <w:pPr>
        <w:spacing w:line="360" w:lineRule="auto"/>
        <w:rPr>
          <w:rFonts w:ascii="宋体" w:hAnsi="宋体" w:eastAsia="宋体"/>
          <w:highlight w:val="none"/>
        </w:rPr>
      </w:pPr>
      <w:r>
        <w:rPr>
          <w:rFonts w:ascii="宋体" w:hAnsi="宋体" w:eastAsia="宋体"/>
          <w:highlight w:val="none"/>
        </w:rPr>
        <w:drawing>
          <wp:inline distT="0" distB="0" distL="114300" distR="114300">
            <wp:extent cx="5507355" cy="3971925"/>
            <wp:effectExtent l="0" t="0" r="444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507727" cy="3972193"/>
                    </a:xfrm>
                    <a:prstGeom prst="rect">
                      <a:avLst/>
                    </a:prstGeom>
                    <a:noFill/>
                    <a:ln>
                      <a:noFill/>
                    </a:ln>
                  </pic:spPr>
                </pic:pic>
              </a:graphicData>
            </a:graphic>
          </wp:inline>
        </w:drawing>
      </w:r>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r>
        <w:rPr>
          <w:rFonts w:ascii="宋体" w:hAnsi="宋体" w:eastAsia="宋体"/>
          <w:b/>
          <w:bCs/>
          <w:kern w:val="0"/>
          <w:sz w:val="24"/>
          <w:highlight w:val="none"/>
        </w:rPr>
        <w:t>A.2</w:t>
      </w:r>
      <w:r>
        <w:rPr>
          <w:rFonts w:hint="eastAsia" w:ascii="宋体" w:hAnsi="宋体" w:eastAsia="宋体"/>
          <w:b/>
          <w:bCs/>
          <w:kern w:val="0"/>
          <w:sz w:val="24"/>
          <w:highlight w:val="none"/>
        </w:rPr>
        <w:t>用户界面关系图及必要注释</w:t>
      </w:r>
    </w:p>
    <w:p>
      <w:pPr>
        <w:spacing w:line="460" w:lineRule="exact"/>
        <w:rPr>
          <w:rFonts w:ascii="宋体" w:hAnsi="宋体" w:eastAsia="宋体"/>
          <w:b/>
          <w:bCs/>
          <w:kern w:val="0"/>
          <w:sz w:val="24"/>
          <w:highlight w:val="none"/>
        </w:rPr>
      </w:pPr>
      <w:bookmarkStart w:id="95" w:name="_GoBack"/>
      <w:r>
        <w:rPr>
          <w:rFonts w:hint="eastAsia" w:ascii="宋体" w:hAnsi="宋体" w:eastAsia="宋体"/>
          <w:sz w:val="24"/>
          <w:szCs w:val="24"/>
          <w:highlight w:val="none"/>
        </w:rPr>
        <w:drawing>
          <wp:anchor distT="0" distB="0" distL="114935" distR="114935" simplePos="0" relativeHeight="251660288" behindDoc="0" locked="0" layoutInCell="1" allowOverlap="1">
            <wp:simplePos x="0" y="0"/>
            <wp:positionH relativeFrom="margin">
              <wp:posOffset>24130</wp:posOffset>
            </wp:positionH>
            <wp:positionV relativeFrom="paragraph">
              <wp:posOffset>116205</wp:posOffset>
            </wp:positionV>
            <wp:extent cx="5543550" cy="3220085"/>
            <wp:effectExtent l="0" t="0" r="19050" b="5715"/>
            <wp:wrapTopAndBottom/>
            <wp:docPr id="9" name="图片 9"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ef71cb992a4491a731972078dd028"/>
                    <pic:cNvPicPr>
                      <a:picLocks noChangeAspect="1"/>
                    </pic:cNvPicPr>
                  </pic:nvPicPr>
                  <pic:blipFill>
                    <a:blip r:embed="rId10"/>
                    <a:stretch>
                      <a:fillRect/>
                    </a:stretch>
                  </pic:blipFill>
                  <pic:spPr>
                    <a:xfrm>
                      <a:off x="0" y="0"/>
                      <a:ext cx="5543550" cy="3220085"/>
                    </a:xfrm>
                    <a:prstGeom prst="rect">
                      <a:avLst/>
                    </a:prstGeom>
                  </pic:spPr>
                </pic:pic>
              </a:graphicData>
            </a:graphic>
          </wp:anchor>
        </w:drawing>
      </w:r>
      <w:bookmarkEnd w:id="95"/>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p>
    <w:p>
      <w:pPr>
        <w:spacing w:line="460" w:lineRule="exact"/>
        <w:rPr>
          <w:rFonts w:ascii="宋体" w:hAnsi="宋体" w:eastAsia="宋体"/>
          <w:b/>
          <w:bCs/>
          <w:kern w:val="0"/>
          <w:sz w:val="24"/>
          <w:highlight w:val="none"/>
        </w:rPr>
      </w:pPr>
      <w:r>
        <w:rPr>
          <w:rFonts w:ascii="宋体" w:hAnsi="宋体" w:eastAsia="宋体"/>
          <w:b/>
          <w:bCs/>
          <w:kern w:val="0"/>
          <w:sz w:val="24"/>
          <w:highlight w:val="none"/>
        </w:rPr>
        <w:t>A.2</w:t>
      </w:r>
      <w:r>
        <w:rPr>
          <w:rFonts w:hint="eastAsia" w:ascii="宋体" w:hAnsi="宋体" w:eastAsia="宋体"/>
          <w:b/>
          <w:bCs/>
          <w:kern w:val="0"/>
          <w:sz w:val="24"/>
          <w:highlight w:val="none"/>
        </w:rPr>
        <w:t xml:space="preserve"> 硬件拓扑图</w:t>
      </w:r>
    </w:p>
    <w:p>
      <w:pPr>
        <w:rPr>
          <w:rFonts w:ascii="宋体" w:hAnsi="宋体" w:eastAsia="宋体"/>
          <w:sz w:val="24"/>
          <w:szCs w:val="24"/>
          <w:highlight w:val="none"/>
        </w:rPr>
      </w:pPr>
    </w:p>
    <w:p>
      <w:pPr>
        <w:jc w:val="center"/>
        <w:rPr>
          <w:rFonts w:ascii="宋体" w:hAnsi="宋体" w:eastAsia="宋体"/>
          <w:sz w:val="24"/>
          <w:szCs w:val="24"/>
          <w:highlight w:val="none"/>
        </w:rPr>
      </w:pPr>
      <w:r>
        <w:rPr>
          <w:rFonts w:ascii="宋体" w:hAnsi="宋体" w:eastAsia="宋体"/>
          <w:b/>
          <w:bCs/>
          <w:kern w:val="0"/>
          <w:sz w:val="24"/>
          <w:highlight w:val="none"/>
        </w:rPr>
        <w:drawing>
          <wp:inline distT="0" distB="0" distL="0" distR="0">
            <wp:extent cx="4848225" cy="4450715"/>
            <wp:effectExtent l="0" t="0" r="3175" b="6985"/>
            <wp:docPr id="6" name="图片 6"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eb2683ac89d4b7f710d3179cf2be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55587" cy="4457482"/>
                    </a:xfrm>
                    <a:prstGeom prst="rect">
                      <a:avLst/>
                    </a:prstGeom>
                    <a:noFill/>
                    <a:ln>
                      <a:noFill/>
                    </a:ln>
                  </pic:spPr>
                </pic:pic>
              </a:graphicData>
            </a:graphic>
          </wp:inline>
        </w:drawing>
      </w:r>
    </w:p>
    <w:p>
      <w:pPr>
        <w:pStyle w:val="21"/>
        <w:widowControl/>
        <w:shd w:val="clear" w:color="auto" w:fill="FFFFFF"/>
        <w:spacing w:before="0" w:beforeAutospacing="0" w:after="0" w:afterAutospacing="0" w:line="360" w:lineRule="auto"/>
        <w:ind w:firstLine="420"/>
        <w:jc w:val="both"/>
        <w:rPr>
          <w:rFonts w:hint="eastAsia" w:eastAsia="仿宋_GB2312"/>
          <w:highlight w:val="none"/>
        </w:rPr>
      </w:pPr>
    </w:p>
    <w:p>
      <w:pPr>
        <w:pStyle w:val="21"/>
        <w:widowControl/>
        <w:shd w:val="clear" w:color="auto" w:fill="FFFFFF"/>
        <w:spacing w:before="0" w:beforeAutospacing="0" w:after="0" w:afterAutospacing="0" w:line="360" w:lineRule="auto"/>
        <w:ind w:firstLine="420"/>
        <w:jc w:val="both"/>
        <w:rPr>
          <w:rStyle w:val="27"/>
          <w:rFonts w:ascii="宋体" w:hAnsi="宋体" w:cs="宋体"/>
          <w:spacing w:val="8"/>
          <w:sz w:val="21"/>
          <w:szCs w:val="21"/>
          <w:highlight w:val="none"/>
          <w:shd w:val="clear" w:color="auto" w:fill="FFFFFF"/>
        </w:rPr>
      </w:pPr>
      <w:r>
        <w:rPr>
          <w:rFonts w:hint="eastAsia" w:eastAsia="仿宋_GB2312"/>
          <w:highlight w:val="none"/>
        </w:rPr>
        <w:drawing>
          <wp:inline distT="0" distB="0" distL="114300" distR="114300">
            <wp:extent cx="5264150" cy="2797810"/>
            <wp:effectExtent l="0" t="0" r="19050" b="21590"/>
            <wp:docPr id="3" name="图片 1" descr="9b73355e869f20603d0ef28d0de4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9b73355e869f20603d0ef28d0de4f4a"/>
                    <pic:cNvPicPr>
                      <a:picLocks noChangeAspect="1"/>
                    </pic:cNvPicPr>
                  </pic:nvPicPr>
                  <pic:blipFill>
                    <a:blip r:embed="rId12"/>
                    <a:stretch>
                      <a:fillRect/>
                    </a:stretch>
                  </pic:blipFill>
                  <pic:spPr>
                    <a:xfrm>
                      <a:off x="0" y="0"/>
                      <a:ext cx="5264150" cy="2797810"/>
                    </a:xfrm>
                    <a:prstGeom prst="rect">
                      <a:avLst/>
                    </a:prstGeom>
                    <a:noFill/>
                    <a:ln w="9525">
                      <a:noFill/>
                    </a:ln>
                  </pic:spPr>
                </pic:pic>
              </a:graphicData>
            </a:graphic>
          </wp:inline>
        </w:drawing>
      </w:r>
    </w:p>
    <w:p>
      <w:pPr>
        <w:widowControl/>
        <w:shd w:val="clear" w:color="auto" w:fill="FFFFFF"/>
        <w:spacing w:before="0" w:beforeAutospacing="0" w:after="0" w:afterAutospacing="0" w:line="360" w:lineRule="auto"/>
        <w:ind w:firstLine="420"/>
        <w:jc w:val="both"/>
        <w:rPr>
          <w:highlight w:val="none"/>
          <w:lang w:eastAsia="zh-Hans"/>
        </w:rPr>
      </w:pPr>
      <w:r>
        <w:rPr>
          <w:rFonts w:hint="eastAsia"/>
          <w:highlight w:val="none"/>
        </w:rPr>
        <w:t>软件系统总体功能/对象结构</w:t>
      </w:r>
      <w:r>
        <w:rPr>
          <w:highlight w:val="none"/>
        </w:rPr>
        <w:t>，</w:t>
      </w:r>
      <w:r>
        <w:rPr>
          <w:rFonts w:hint="eastAsia"/>
          <w:highlight w:val="none"/>
          <w:lang w:eastAsia="zh-Hans"/>
        </w:rPr>
        <w:t>详见</w:t>
      </w:r>
      <w:r>
        <w:rPr>
          <w:highlight w:val="none"/>
          <w:lang w:eastAsia="zh-Hans"/>
        </w:rPr>
        <w:t>《</w:t>
      </w:r>
      <w:r>
        <w:rPr>
          <w:rFonts w:hint="eastAsia"/>
          <w:highlight w:val="none"/>
          <w:lang w:eastAsia="zh-Hans"/>
        </w:rPr>
        <w:t>软件架构设计</w:t>
      </w:r>
      <w:r>
        <w:rPr>
          <w:rFonts w:hint="default"/>
          <w:highlight w:val="none"/>
          <w:lang w:eastAsia="zh-CN"/>
        </w:rPr>
        <w:t>-</w:t>
      </w:r>
      <w:r>
        <w:rPr>
          <w:rFonts w:hint="eastAsia"/>
          <w:highlight w:val="none"/>
          <w:lang w:val="en-US" w:eastAsia="zh-CN"/>
        </w:rPr>
        <w:t>文件编号</w:t>
      </w:r>
      <w:r>
        <w:rPr>
          <w:highlight w:val="none"/>
          <w:lang w:eastAsia="zh-Hans"/>
        </w:rPr>
        <w:t>》&amp;《</w:t>
      </w:r>
      <w:r>
        <w:rPr>
          <w:rFonts w:hint="eastAsia"/>
          <w:highlight w:val="none"/>
          <w:lang w:val="en-US" w:eastAsia="zh-Hans"/>
        </w:rPr>
        <w:t>产品技术要求</w:t>
      </w:r>
      <w:r>
        <w:rPr>
          <w:highlight w:val="none"/>
          <w:lang w:eastAsia="zh-Hans"/>
        </w:rPr>
        <w:t>》。</w:t>
      </w:r>
    </w:p>
    <w:p>
      <w:pPr>
        <w:widowControl/>
        <w:shd w:val="clear" w:color="auto" w:fill="FFFFFF"/>
        <w:spacing w:before="0" w:beforeAutospacing="0" w:after="0" w:afterAutospacing="0" w:line="360" w:lineRule="auto"/>
        <w:ind w:firstLine="420"/>
        <w:jc w:val="both"/>
        <w:rPr>
          <w:highlight w:val="none"/>
          <w:lang w:eastAsia="zh-Hans"/>
        </w:rPr>
      </w:pPr>
    </w:p>
    <w:p>
      <w:pPr>
        <w:pStyle w:val="3"/>
        <w:numPr>
          <w:ilvl w:val="0"/>
          <w:numId w:val="1"/>
        </w:numPr>
        <w:spacing w:line="360" w:lineRule="auto"/>
        <w:rPr>
          <w:rFonts w:ascii="宋体" w:hAnsi="宋体" w:eastAsia="宋体" w:cs="宋体"/>
          <w:sz w:val="28"/>
          <w:szCs w:val="28"/>
          <w:highlight w:val="none"/>
        </w:rPr>
      </w:pPr>
      <w:bookmarkStart w:id="41" w:name="_Toc23808_WPSOffice_Level1"/>
      <w:bookmarkStart w:id="42" w:name="_Toc29172"/>
      <w:bookmarkStart w:id="43" w:name="_Toc26815"/>
      <w:bookmarkStart w:id="44" w:name="_Toc1805"/>
      <w:r>
        <w:rPr>
          <w:rFonts w:hint="eastAsia" w:ascii="宋体" w:hAnsi="宋体" w:eastAsia="宋体" w:cs="宋体"/>
          <w:sz w:val="28"/>
          <w:szCs w:val="28"/>
          <w:highlight w:val="none"/>
        </w:rPr>
        <w:t>软件功能</w:t>
      </w:r>
      <w:bookmarkEnd w:id="41"/>
      <w:bookmarkEnd w:id="42"/>
      <w:bookmarkEnd w:id="43"/>
      <w:bookmarkEnd w:id="44"/>
    </w:p>
    <w:p>
      <w:pPr>
        <w:bidi w:val="0"/>
        <w:rPr>
          <w:rFonts w:hint="eastAsia"/>
          <w:highlight w:val="none"/>
          <w:lang w:val="en-US" w:eastAsia="zh-CN"/>
        </w:rPr>
      </w:pPr>
      <w:r>
        <w:rPr>
          <w:rFonts w:hint="eastAsia"/>
          <w:highlight w:val="none"/>
          <w:lang w:val="en-US" w:eastAsia="zh-CN"/>
        </w:rPr>
        <w:t>软件预期功能需求如下：</w:t>
      </w:r>
    </w:p>
    <w:p>
      <w:pPr>
        <w:pStyle w:val="4"/>
        <w:spacing w:line="360" w:lineRule="auto"/>
        <w:jc w:val="both"/>
        <w:rPr>
          <w:rFonts w:hint="default" w:cs="宋体"/>
          <w:b w:val="0"/>
          <w:color w:val="auto"/>
          <w:sz w:val="24"/>
          <w:highlight w:val="none"/>
          <w:lang w:eastAsia="zh-Hans"/>
          <w:rPrChange w:id="872" w:author="PAICS" w:date="2022-09-29T12:30:49Z">
            <w:rPr>
              <w:rFonts w:hint="default" w:cs="宋体"/>
              <w:b w:val="0"/>
              <w:sz w:val="24"/>
              <w:highlight w:val="none"/>
              <w:lang w:eastAsia="zh-Hans"/>
            </w:rPr>
          </w:rPrChange>
        </w:rPr>
      </w:pPr>
      <w:bookmarkStart w:id="45" w:name="_Toc1694"/>
      <w:r>
        <w:rPr>
          <w:rFonts w:cs="宋体"/>
          <w:sz w:val="24"/>
          <w:szCs w:val="24"/>
          <w:highlight w:val="none"/>
        </w:rPr>
        <w:t xml:space="preserve">4.1 </w:t>
      </w:r>
      <w:r>
        <w:rPr>
          <w:rFonts w:cs="宋体"/>
          <w:sz w:val="24"/>
          <w:szCs w:val="24"/>
          <w:highlight w:val="none"/>
          <w:lang w:eastAsia="zh-Hans"/>
        </w:rPr>
        <w:t>影像处理</w:t>
      </w:r>
      <w:r>
        <w:rPr>
          <w:rFonts w:cs="宋体"/>
          <w:sz w:val="24"/>
          <w:szCs w:val="24"/>
          <w:highlight w:val="none"/>
        </w:rPr>
        <w:t>功能</w:t>
      </w:r>
      <w:r>
        <w:rPr>
          <w:rFonts w:cs="宋体"/>
          <w:sz w:val="24"/>
          <w:szCs w:val="24"/>
          <w:highlight w:val="none"/>
          <w:lang w:eastAsia="zh-Hans"/>
        </w:rPr>
        <w:t>需求</w:t>
      </w:r>
      <w:bookmarkEnd w:id="45"/>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94"/>
        <w:gridCol w:w="6491"/>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19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91"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14"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DSR001</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应能支持FLV/YUV格式的超声影像数据；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DSR002</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应能保存和处理历史病例超声影像数据。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软件所能支持的最大并发数应为1个超声影像设备</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DSR004</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软件应能支持HDMI数据接口，接收超声影像视频</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DSR013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软件在超声机信号断开时应有页面提示</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DSR023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软件应在处理超声影像时进行实时备份，发生意外情况时可在历史病例中恢复浏览。</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DSR025</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应能在60秒内在100个不大于400M的历史病例中检索出当天历史病例；</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DSR026</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应能在60秒内打开已浏览的任一个不大于400M的历史病例影像数据。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DSR038</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软件应有历史病例功能，可按日期检索，浏览存储在本地的病例影像</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DSR039</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软件应有历史截图功能，可按日期检索，浏览存储在本地的病例截图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DSR040</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软件应有检查模式选择功能，可选择单胎/多胎/续接三种模式进行检查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DSR041</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软件应有孕期筛查选择功能，可选择早孕/中孕/晚孕三种孕期进行检查</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DSR042</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软件应有实时影像模式功能，应能播放/暂停影像，自动显示轮廓标记框，检查部位示意图，检查持续时间，切面引导内容</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DSR043</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软件应有回放影像模式功能，应能对影像进行播放/暂停，快进，快退，上一节/下一节，播放倍速控制，播放进度控制，自动显示轮廓标记框，检查部位示意图，影像时长，切面引导汇总，检出特征</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DSR044</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软件应有回放目录功能，可显示回放项目数量和已检项目/未检项目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DSR045</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软件应有截图功能，能点击一键截图或双指双击屏幕截图</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DSR046</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软件应有操作设置功能，可进行账号设置，布局设置，声音设置</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194" w:type="dxa"/>
            <w:vAlign w:val="center"/>
          </w:tcPr>
          <w:p>
            <w:pPr>
              <w:keepNext w:val="0"/>
              <w:keepLines w:val="0"/>
              <w:widowControl/>
              <w:suppressLineNumbers w:val="0"/>
              <w:jc w:val="center"/>
              <w:textAlignment w:val="center"/>
              <w:rPr>
                <w:rStyle w:val="27"/>
                <w:rFonts w:hint="eastAsia" w:ascii="宋体" w:hAnsi="宋体" w:cs="宋体"/>
                <w:i w:val="0"/>
                <w:iCs/>
                <w:color w:val="auto"/>
                <w:spacing w:val="8"/>
                <w:sz w:val="21"/>
                <w:szCs w:val="21"/>
                <w:highlight w:val="none"/>
                <w:shd w:val="clear" w:color="auto" w:fill="FFFFFF"/>
                <w:lang w:eastAsia="zh-Hans"/>
              </w:rPr>
            </w:pPr>
            <w:r>
              <w:rPr>
                <w:rFonts w:hint="eastAsia" w:ascii="宋体" w:hAnsi="宋体" w:eastAsia="宋体" w:cs="宋体"/>
                <w:i w:val="0"/>
                <w:iCs/>
                <w:color w:val="auto"/>
                <w:kern w:val="0"/>
                <w:sz w:val="24"/>
                <w:szCs w:val="24"/>
                <w:highlight w:val="none"/>
                <w:u w:val="none"/>
                <w:lang w:val="en-US" w:eastAsia="zh-CN" w:bidi="ar"/>
              </w:rPr>
              <w:t>DSR047</w:t>
            </w:r>
          </w:p>
        </w:tc>
        <w:tc>
          <w:tcPr>
            <w:tcW w:w="6491" w:type="dxa"/>
            <w:vAlign w:val="center"/>
          </w:tcPr>
          <w:p>
            <w:pPr>
              <w:keepNext w:val="0"/>
              <w:keepLines w:val="0"/>
              <w:widowControl/>
              <w:suppressLineNumbers w:val="0"/>
              <w:jc w:val="both"/>
              <w:textAlignment w:val="center"/>
              <w:rPr>
                <w:rFonts w:ascii="宋体" w:hAnsi="宋体" w:cs="宋体"/>
                <w:iCs/>
                <w:color w:val="auto"/>
                <w:highlight w:val="none"/>
              </w:rPr>
            </w:pPr>
            <w:r>
              <w:rPr>
                <w:rFonts w:hint="eastAsia" w:ascii="宋体" w:hAnsi="宋体" w:eastAsia="宋体" w:cs="宋体"/>
                <w:i w:val="0"/>
                <w:iCs/>
                <w:color w:val="auto"/>
                <w:kern w:val="0"/>
                <w:sz w:val="21"/>
                <w:szCs w:val="21"/>
                <w:highlight w:val="none"/>
                <w:u w:val="none"/>
                <w:lang w:val="en-US" w:eastAsia="zh-CN" w:bidi="ar"/>
              </w:rPr>
              <w:t>软件应有检查信息汇总功能，可查看检查时长，已检项目/未检项目，待续接标记</w:t>
            </w:r>
          </w:p>
        </w:tc>
        <w:tc>
          <w:tcPr>
            <w:tcW w:w="914"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rPr>
          <w:rFonts w:hint="default" w:ascii="宋体" w:hAnsi="宋体" w:cs="宋体"/>
          <w:color w:val="auto"/>
          <w:sz w:val="28"/>
          <w:szCs w:val="28"/>
          <w:highlight w:val="none"/>
          <w:lang w:val="en-US" w:eastAsia="zh-CN"/>
          <w:rPrChange w:id="873" w:author="PAICS" w:date="2022-09-29T12:30:49Z">
            <w:rPr>
              <w:rFonts w:hint="default" w:ascii="宋体" w:hAnsi="宋体" w:cs="宋体"/>
              <w:sz w:val="28"/>
              <w:szCs w:val="28"/>
              <w:highlight w:val="none"/>
              <w:lang w:val="en-US" w:eastAsia="zh-CN"/>
            </w:rPr>
          </w:rPrChange>
        </w:rPr>
      </w:pPr>
    </w:p>
    <w:p>
      <w:pPr>
        <w:pStyle w:val="4"/>
        <w:spacing w:line="360" w:lineRule="auto"/>
        <w:jc w:val="both"/>
        <w:rPr>
          <w:rFonts w:hint="default" w:cs="宋体"/>
          <w:b w:val="0"/>
          <w:color w:val="auto"/>
          <w:sz w:val="24"/>
          <w:highlight w:val="none"/>
          <w:lang w:eastAsia="zh-Hans"/>
          <w:rPrChange w:id="874" w:author="PAICS" w:date="2022-09-29T12:30:49Z">
            <w:rPr>
              <w:rFonts w:hint="default" w:cs="宋体"/>
              <w:b w:val="0"/>
              <w:sz w:val="24"/>
              <w:highlight w:val="none"/>
              <w:lang w:eastAsia="zh-Hans"/>
            </w:rPr>
          </w:rPrChange>
        </w:rPr>
      </w:pPr>
      <w:bookmarkStart w:id="46" w:name="_Toc27056"/>
      <w:r>
        <w:rPr>
          <w:rFonts w:cs="宋体"/>
          <w:color w:val="auto"/>
          <w:sz w:val="24"/>
          <w:szCs w:val="24"/>
          <w:highlight w:val="none"/>
          <w:rPrChange w:id="875" w:author="PAICS" w:date="2022-09-29T12:30:49Z">
            <w:rPr>
              <w:rFonts w:cs="宋体"/>
              <w:sz w:val="24"/>
              <w:szCs w:val="24"/>
              <w:highlight w:val="none"/>
            </w:rPr>
          </w:rPrChange>
        </w:rPr>
        <w:t xml:space="preserve">4.2 </w:t>
      </w:r>
      <w:r>
        <w:rPr>
          <w:rFonts w:cs="宋体"/>
          <w:color w:val="auto"/>
          <w:sz w:val="24"/>
          <w:szCs w:val="24"/>
          <w:highlight w:val="none"/>
          <w:lang w:eastAsia="zh-Hans"/>
          <w:rPrChange w:id="876" w:author="PAICS" w:date="2022-09-29T12:30:49Z">
            <w:rPr>
              <w:rFonts w:cs="宋体"/>
              <w:sz w:val="24"/>
              <w:szCs w:val="24"/>
              <w:highlight w:val="none"/>
              <w:lang w:eastAsia="zh-Hans"/>
            </w:rPr>
          </w:rPrChange>
        </w:rPr>
        <w:t>用户登陆</w:t>
      </w:r>
      <w:r>
        <w:rPr>
          <w:rFonts w:cs="宋体"/>
          <w:color w:val="auto"/>
          <w:sz w:val="24"/>
          <w:szCs w:val="24"/>
          <w:highlight w:val="none"/>
          <w:rPrChange w:id="877" w:author="PAICS" w:date="2022-09-29T12:30:49Z">
            <w:rPr>
              <w:rFonts w:cs="宋体"/>
              <w:sz w:val="24"/>
              <w:szCs w:val="24"/>
              <w:highlight w:val="none"/>
            </w:rPr>
          </w:rPrChange>
        </w:rPr>
        <w:t>功能</w:t>
      </w:r>
      <w:r>
        <w:rPr>
          <w:rFonts w:cs="宋体"/>
          <w:color w:val="auto"/>
          <w:sz w:val="24"/>
          <w:szCs w:val="24"/>
          <w:highlight w:val="none"/>
          <w:lang w:eastAsia="zh-Hans"/>
          <w:rPrChange w:id="878" w:author="PAICS" w:date="2022-09-29T12:30:49Z">
            <w:rPr>
              <w:rFonts w:cs="宋体"/>
              <w:sz w:val="24"/>
              <w:szCs w:val="24"/>
              <w:highlight w:val="none"/>
              <w:lang w:eastAsia="zh-Hans"/>
            </w:rPr>
          </w:rPrChange>
        </w:rPr>
        <w:t>需求</w:t>
      </w:r>
      <w:bookmarkEnd w:id="46"/>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76"/>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76"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DSR008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应有管理员用户，普通用户（独立组用户和公开组用户）两种用户角色，</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DSR009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管理员用户：应可添加独立组和公开组，删除/修改独立组和公开组用户。</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DSR010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普通用户：分为独立组用户和公开组用户，独立组仅可查看本组数据，公开组可查看组内和本组数据。</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DSR014</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注册新用户时未插入正确主任密钥的错误提示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DSR015</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登录管理员时未插入正确主任密钥的错误提示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DSR022</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用户登录时密码错误提示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DSR027</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软件应有三种用户类型：可选择管理员/独立组/公开组进入</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DSR028</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软件应可注册新用户，可进行普通用户新建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DSR029</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软件应有可在主界面对系统进行关机</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DSR030</w:t>
            </w:r>
          </w:p>
        </w:tc>
        <w:tc>
          <w:tcPr>
            <w:tcW w:w="6476" w:type="dxa"/>
            <w:vAlign w:val="center"/>
          </w:tcPr>
          <w:p>
            <w:pPr>
              <w:keepNext w:val="0"/>
              <w:keepLines w:val="0"/>
              <w:widowControl/>
              <w:suppressLineNumbers w:val="0"/>
              <w:jc w:val="left"/>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软件应有可在关于我们中查看软件注册证信息，使用说明书</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color w:val="auto"/>
          <w:sz w:val="24"/>
          <w:highlight w:val="none"/>
          <w:rPrChange w:id="879" w:author="PAICS" w:date="2022-09-29T12:30:49Z">
            <w:rPr>
              <w:rFonts w:ascii="宋体" w:hAnsi="宋体" w:cs="宋体"/>
              <w:b/>
              <w:sz w:val="24"/>
              <w:highlight w:val="none"/>
            </w:rPr>
          </w:rPrChange>
        </w:rPr>
      </w:pPr>
    </w:p>
    <w:p>
      <w:pPr>
        <w:pStyle w:val="4"/>
        <w:spacing w:line="360" w:lineRule="auto"/>
        <w:jc w:val="both"/>
        <w:rPr>
          <w:rFonts w:cs="宋体"/>
          <w:color w:val="auto"/>
          <w:sz w:val="24"/>
          <w:szCs w:val="24"/>
          <w:highlight w:val="none"/>
          <w:lang w:eastAsia="zh-Hans"/>
          <w:rPrChange w:id="880" w:author="PAICS" w:date="2022-09-29T12:30:49Z">
            <w:rPr>
              <w:rFonts w:cs="宋体"/>
              <w:sz w:val="24"/>
              <w:szCs w:val="24"/>
              <w:highlight w:val="none"/>
              <w:lang w:eastAsia="zh-Hans"/>
            </w:rPr>
          </w:rPrChange>
        </w:rPr>
      </w:pPr>
      <w:bookmarkStart w:id="47" w:name="_Toc12376"/>
      <w:r>
        <w:rPr>
          <w:rFonts w:cs="宋体"/>
          <w:color w:val="auto"/>
          <w:sz w:val="24"/>
          <w:szCs w:val="24"/>
          <w:highlight w:val="none"/>
          <w:rPrChange w:id="881" w:author="PAICS" w:date="2022-09-29T12:30:49Z">
            <w:rPr>
              <w:rFonts w:cs="宋体"/>
              <w:sz w:val="24"/>
              <w:szCs w:val="24"/>
              <w:highlight w:val="none"/>
            </w:rPr>
          </w:rPrChange>
        </w:rPr>
        <w:t>4.3</w:t>
      </w:r>
      <w:r>
        <w:rPr>
          <w:rFonts w:cs="宋体"/>
          <w:color w:val="auto"/>
          <w:sz w:val="24"/>
          <w:szCs w:val="24"/>
          <w:highlight w:val="none"/>
          <w:lang w:eastAsia="zh-Hans"/>
          <w:rPrChange w:id="882" w:author="PAICS" w:date="2022-09-29T12:30:49Z">
            <w:rPr>
              <w:rFonts w:cs="宋体"/>
              <w:sz w:val="24"/>
              <w:szCs w:val="24"/>
              <w:highlight w:val="none"/>
              <w:lang w:eastAsia="zh-Hans"/>
            </w:rPr>
          </w:rPrChange>
        </w:rPr>
        <w:t>系统设置</w:t>
      </w:r>
      <w:r>
        <w:rPr>
          <w:rFonts w:cs="宋体"/>
          <w:color w:val="auto"/>
          <w:sz w:val="24"/>
          <w:szCs w:val="24"/>
          <w:highlight w:val="none"/>
          <w:rPrChange w:id="883" w:author="PAICS" w:date="2022-09-29T12:30:49Z">
            <w:rPr>
              <w:rFonts w:cs="宋体"/>
              <w:sz w:val="24"/>
              <w:szCs w:val="24"/>
              <w:highlight w:val="none"/>
            </w:rPr>
          </w:rPrChange>
        </w:rPr>
        <w:t>功能</w:t>
      </w:r>
      <w:r>
        <w:rPr>
          <w:rFonts w:cs="宋体"/>
          <w:color w:val="auto"/>
          <w:sz w:val="24"/>
          <w:szCs w:val="24"/>
          <w:highlight w:val="none"/>
          <w:lang w:eastAsia="zh-Hans"/>
          <w:rPrChange w:id="884" w:author="PAICS" w:date="2022-09-29T12:30:49Z">
            <w:rPr>
              <w:rFonts w:cs="宋体"/>
              <w:sz w:val="24"/>
              <w:szCs w:val="24"/>
              <w:highlight w:val="none"/>
              <w:lang w:eastAsia="zh-Hans"/>
            </w:rPr>
          </w:rPrChange>
        </w:rPr>
        <w:t>需求</w:t>
      </w:r>
      <w:bookmarkEnd w:id="47"/>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37"/>
        <w:gridCol w:w="64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23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34"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885"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886" w:author="PAICS" w:date="2022-09-29T12:30:49Z">
                  <w:rPr>
                    <w:rFonts w:hint="eastAsia" w:ascii="宋体" w:hAnsi="宋体" w:eastAsia="宋体" w:cs="宋体"/>
                    <w:i w:val="0"/>
                    <w:color w:val="000000"/>
                    <w:kern w:val="0"/>
                    <w:sz w:val="24"/>
                    <w:szCs w:val="24"/>
                    <w:highlight w:val="none"/>
                    <w:u w:val="none"/>
                    <w:lang w:val="en-US" w:eastAsia="zh-CN" w:bidi="ar"/>
                  </w:rPr>
                </w:rPrChange>
              </w:rPr>
              <w:t>DSR005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887"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888" w:author="PAICS" w:date="2022-09-29T12:30:49Z">
                  <w:rPr>
                    <w:rFonts w:hint="eastAsia" w:ascii="宋体" w:hAnsi="宋体" w:eastAsia="宋体" w:cs="宋体"/>
                    <w:i w:val="0"/>
                    <w:color w:val="000000"/>
                    <w:kern w:val="0"/>
                    <w:sz w:val="21"/>
                    <w:szCs w:val="21"/>
                    <w:highlight w:val="none"/>
                    <w:u w:val="none"/>
                    <w:lang w:val="en-US" w:eastAsia="zh-CN" w:bidi="ar"/>
                  </w:rPr>
                </w:rPrChange>
              </w:rPr>
              <w:t>软件应有如下使用限制：登录设备未获得使用授权时所有用户不可使用；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889"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890" w:author="PAICS" w:date="2022-09-29T12:30:49Z">
                  <w:rPr>
                    <w:rFonts w:hint="eastAsia" w:ascii="宋体" w:hAnsi="宋体" w:eastAsia="宋体" w:cs="宋体"/>
                    <w:i w:val="0"/>
                    <w:color w:val="000000"/>
                    <w:kern w:val="0"/>
                    <w:sz w:val="24"/>
                    <w:szCs w:val="24"/>
                    <w:highlight w:val="none"/>
                    <w:u w:val="none"/>
                    <w:lang w:val="en-US" w:eastAsia="zh-CN" w:bidi="ar"/>
                  </w:rPr>
                </w:rPrChange>
              </w:rPr>
              <w:t>DSR006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891"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892" w:author="PAICS" w:date="2022-09-29T12:30:49Z">
                  <w:rPr>
                    <w:rFonts w:hint="eastAsia" w:ascii="宋体" w:hAnsi="宋体" w:eastAsia="宋体" w:cs="宋体"/>
                    <w:i w:val="0"/>
                    <w:color w:val="000000"/>
                    <w:kern w:val="0"/>
                    <w:sz w:val="21"/>
                    <w:szCs w:val="21"/>
                    <w:highlight w:val="none"/>
                    <w:u w:val="none"/>
                    <w:lang w:val="en-US" w:eastAsia="zh-CN" w:bidi="ar"/>
                  </w:rPr>
                </w:rPrChange>
              </w:rPr>
              <w:t>登录设备IP未与软件绑定时所有用户不可使用；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893"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894" w:author="PAICS" w:date="2022-09-29T12:30:49Z">
                  <w:rPr>
                    <w:rFonts w:hint="eastAsia" w:ascii="宋体" w:hAnsi="宋体" w:eastAsia="宋体" w:cs="宋体"/>
                    <w:i w:val="0"/>
                    <w:color w:val="000000"/>
                    <w:kern w:val="0"/>
                    <w:sz w:val="24"/>
                    <w:szCs w:val="24"/>
                    <w:highlight w:val="none"/>
                    <w:u w:val="none"/>
                    <w:lang w:val="en-US" w:eastAsia="zh-CN" w:bidi="ar"/>
                  </w:rPr>
                </w:rPrChange>
              </w:rPr>
              <w:t>DSR007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895"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896" w:author="PAICS" w:date="2022-09-29T12:30:49Z">
                  <w:rPr>
                    <w:rFonts w:hint="eastAsia" w:ascii="宋体" w:hAnsi="宋体" w:eastAsia="宋体" w:cs="宋体"/>
                    <w:i w:val="0"/>
                    <w:color w:val="000000"/>
                    <w:kern w:val="0"/>
                    <w:sz w:val="21"/>
                    <w:szCs w:val="21"/>
                    <w:highlight w:val="none"/>
                    <w:u w:val="none"/>
                    <w:lang w:val="en-US" w:eastAsia="zh-CN" w:bidi="ar"/>
                  </w:rPr>
                </w:rPrChange>
              </w:rPr>
              <w:t>软件未绑定主任密钥时所有用户不可使用。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897"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898" w:author="PAICS" w:date="2022-09-29T12:30:49Z">
                  <w:rPr>
                    <w:rFonts w:hint="eastAsia" w:ascii="宋体" w:hAnsi="宋体" w:eastAsia="宋体" w:cs="宋体"/>
                    <w:i w:val="0"/>
                    <w:color w:val="000000"/>
                    <w:kern w:val="0"/>
                    <w:sz w:val="24"/>
                    <w:szCs w:val="24"/>
                    <w:highlight w:val="none"/>
                    <w:u w:val="none"/>
                    <w:lang w:val="en-US" w:eastAsia="zh-CN" w:bidi="ar"/>
                  </w:rPr>
                </w:rPrChange>
              </w:rPr>
              <w:t>DSR011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899"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00" w:author="PAICS" w:date="2022-09-29T12:30:49Z">
                  <w:rPr>
                    <w:rFonts w:hint="eastAsia" w:ascii="宋体" w:hAnsi="宋体" w:eastAsia="宋体" w:cs="宋体"/>
                    <w:i w:val="0"/>
                    <w:color w:val="000000"/>
                    <w:kern w:val="0"/>
                    <w:sz w:val="21"/>
                    <w:szCs w:val="21"/>
                    <w:highlight w:val="none"/>
                    <w:u w:val="none"/>
                    <w:lang w:val="en-US" w:eastAsia="zh-CN" w:bidi="ar"/>
                  </w:rPr>
                </w:rPrChange>
              </w:rPr>
              <w:t>首次运行时需连接授权服务器，并插入经授权的U-key获得软件授权证书后方可使用。</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01"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02" w:author="PAICS" w:date="2022-09-29T12:30:49Z">
                  <w:rPr>
                    <w:rFonts w:hint="eastAsia" w:ascii="宋体" w:hAnsi="宋体" w:eastAsia="宋体" w:cs="宋体"/>
                    <w:i w:val="0"/>
                    <w:color w:val="000000"/>
                    <w:kern w:val="0"/>
                    <w:sz w:val="24"/>
                    <w:szCs w:val="24"/>
                    <w:highlight w:val="none"/>
                    <w:u w:val="none"/>
                    <w:lang w:val="en-US" w:eastAsia="zh-CN" w:bidi="ar"/>
                  </w:rPr>
                </w:rPrChange>
              </w:rPr>
              <w:t>DSR012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03"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04" w:author="PAICS" w:date="2022-09-29T12:30:49Z">
                  <w:rPr>
                    <w:rFonts w:hint="eastAsia" w:ascii="宋体" w:hAnsi="宋体" w:eastAsia="宋体" w:cs="宋体"/>
                    <w:i w:val="0"/>
                    <w:color w:val="000000"/>
                    <w:kern w:val="0"/>
                    <w:sz w:val="21"/>
                    <w:szCs w:val="21"/>
                    <w:highlight w:val="none"/>
                    <w:u w:val="none"/>
                    <w:lang w:val="en-US" w:eastAsia="zh-CN" w:bidi="ar"/>
                  </w:rPr>
                </w:rPrChange>
              </w:rPr>
              <w:t>软件应有用户登录模块界面，系统设置模块界面，影像处理模块界面，图文报告模块界面，知识图谱模块界面共五个用户界面。</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05"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06" w:author="PAICS" w:date="2022-09-29T12:30:49Z">
                  <w:rPr>
                    <w:rFonts w:hint="eastAsia" w:ascii="宋体" w:hAnsi="宋体" w:eastAsia="宋体" w:cs="宋体"/>
                    <w:i w:val="0"/>
                    <w:color w:val="000000"/>
                    <w:kern w:val="0"/>
                    <w:sz w:val="24"/>
                    <w:szCs w:val="24"/>
                    <w:highlight w:val="none"/>
                    <w:u w:val="none"/>
                    <w:lang w:val="en-US" w:eastAsia="zh-CN" w:bidi="ar"/>
                  </w:rPr>
                </w:rPrChange>
              </w:rPr>
              <w:t>DSR016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07"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08" w:author="PAICS" w:date="2022-09-29T12:30:49Z">
                  <w:rPr>
                    <w:rFonts w:hint="eastAsia" w:ascii="宋体" w:hAnsi="宋体" w:eastAsia="宋体" w:cs="宋体"/>
                    <w:i w:val="0"/>
                    <w:color w:val="000000"/>
                    <w:kern w:val="0"/>
                    <w:sz w:val="21"/>
                    <w:szCs w:val="21"/>
                    <w:highlight w:val="none"/>
                    <w:u w:val="none"/>
                    <w:lang w:val="en-US" w:eastAsia="zh-CN" w:bidi="ar"/>
                  </w:rPr>
                </w:rPrChange>
              </w:rPr>
              <w:t>更新主任密钥时未插入正确主任密钥的错误提示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09"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10" w:author="PAICS" w:date="2022-09-29T12:30:49Z">
                  <w:rPr>
                    <w:rFonts w:hint="eastAsia" w:ascii="宋体" w:hAnsi="宋体" w:eastAsia="宋体" w:cs="宋体"/>
                    <w:i w:val="0"/>
                    <w:color w:val="000000"/>
                    <w:kern w:val="0"/>
                    <w:sz w:val="24"/>
                    <w:szCs w:val="24"/>
                    <w:highlight w:val="none"/>
                    <w:u w:val="none"/>
                    <w:lang w:val="en-US" w:eastAsia="zh-CN" w:bidi="ar"/>
                  </w:rPr>
                </w:rPrChange>
              </w:rPr>
              <w:t>DSR017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11"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12" w:author="PAICS" w:date="2022-09-29T12:30:49Z">
                  <w:rPr>
                    <w:rFonts w:hint="eastAsia" w:ascii="宋体" w:hAnsi="宋体" w:eastAsia="宋体" w:cs="宋体"/>
                    <w:i w:val="0"/>
                    <w:color w:val="000000"/>
                    <w:kern w:val="0"/>
                    <w:sz w:val="21"/>
                    <w:szCs w:val="21"/>
                    <w:highlight w:val="none"/>
                    <w:u w:val="none"/>
                    <w:lang w:val="en-US" w:eastAsia="zh-CN" w:bidi="ar"/>
                  </w:rPr>
                </w:rPrChange>
              </w:rPr>
              <w:t>更新主任密钥时未插入正确授权U-key的错误提示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13"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14" w:author="PAICS" w:date="2022-09-29T12:30:49Z">
                  <w:rPr>
                    <w:rFonts w:hint="eastAsia" w:ascii="宋体" w:hAnsi="宋体" w:eastAsia="宋体" w:cs="宋体"/>
                    <w:i w:val="0"/>
                    <w:color w:val="000000"/>
                    <w:kern w:val="0"/>
                    <w:sz w:val="24"/>
                    <w:szCs w:val="24"/>
                    <w:highlight w:val="none"/>
                    <w:u w:val="none"/>
                    <w:lang w:val="en-US" w:eastAsia="zh-CN" w:bidi="ar"/>
                  </w:rPr>
                </w:rPrChange>
              </w:rPr>
              <w:t>DSR018</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15"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16" w:author="PAICS" w:date="2022-09-29T12:30:49Z">
                  <w:rPr>
                    <w:rFonts w:hint="eastAsia" w:ascii="宋体" w:hAnsi="宋体" w:eastAsia="宋体" w:cs="宋体"/>
                    <w:i w:val="0"/>
                    <w:color w:val="000000"/>
                    <w:kern w:val="0"/>
                    <w:sz w:val="21"/>
                    <w:szCs w:val="21"/>
                    <w:highlight w:val="none"/>
                    <w:u w:val="none"/>
                    <w:lang w:val="en-US" w:eastAsia="zh-CN" w:bidi="ar"/>
                  </w:rPr>
                </w:rPrChange>
              </w:rPr>
              <w:t>重新绑定本机授权密钥时未插入正确授权U-key的错误提示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17"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18" w:author="PAICS" w:date="2022-09-29T12:30:49Z">
                  <w:rPr>
                    <w:rFonts w:hint="eastAsia" w:ascii="宋体" w:hAnsi="宋体" w:eastAsia="宋体" w:cs="宋体"/>
                    <w:i w:val="0"/>
                    <w:color w:val="000000"/>
                    <w:kern w:val="0"/>
                    <w:sz w:val="24"/>
                    <w:szCs w:val="24"/>
                    <w:highlight w:val="none"/>
                    <w:u w:val="none"/>
                    <w:lang w:val="en-US" w:eastAsia="zh-CN" w:bidi="ar"/>
                  </w:rPr>
                </w:rPrChange>
              </w:rPr>
              <w:t>DSR019</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19"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20" w:author="PAICS" w:date="2022-09-29T12:30:49Z">
                  <w:rPr>
                    <w:rFonts w:hint="eastAsia" w:ascii="宋体" w:hAnsi="宋体" w:eastAsia="宋体" w:cs="宋体"/>
                    <w:i w:val="0"/>
                    <w:color w:val="000000"/>
                    <w:kern w:val="0"/>
                    <w:sz w:val="21"/>
                    <w:szCs w:val="21"/>
                    <w:highlight w:val="none"/>
                    <w:u w:val="none"/>
                    <w:lang w:val="en-US" w:eastAsia="zh-CN" w:bidi="ar"/>
                  </w:rPr>
                </w:rPrChange>
              </w:rPr>
              <w:t>解除配对时未插入正确授权U-key的错误提示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21"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22" w:author="PAICS" w:date="2022-09-29T12:30:49Z">
                  <w:rPr>
                    <w:rFonts w:hint="eastAsia" w:ascii="宋体" w:hAnsi="宋体" w:eastAsia="宋体" w:cs="宋体"/>
                    <w:i w:val="0"/>
                    <w:color w:val="000000"/>
                    <w:kern w:val="0"/>
                    <w:sz w:val="24"/>
                    <w:szCs w:val="24"/>
                    <w:highlight w:val="none"/>
                    <w:u w:val="none"/>
                    <w:lang w:val="en-US" w:eastAsia="zh-CN" w:bidi="ar"/>
                  </w:rPr>
                </w:rPrChange>
              </w:rPr>
              <w:t>DSR020</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23"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24" w:author="PAICS" w:date="2022-09-29T12:30:49Z">
                  <w:rPr>
                    <w:rFonts w:hint="eastAsia" w:ascii="宋体" w:hAnsi="宋体" w:eastAsia="宋体" w:cs="宋体"/>
                    <w:i w:val="0"/>
                    <w:color w:val="000000"/>
                    <w:kern w:val="0"/>
                    <w:sz w:val="21"/>
                    <w:szCs w:val="21"/>
                    <w:highlight w:val="none"/>
                    <w:u w:val="none"/>
                    <w:lang w:val="en-US" w:eastAsia="zh-CN" w:bidi="ar"/>
                  </w:rPr>
                </w:rPrChange>
              </w:rPr>
              <w:t>查看系统信息时未插入正确授权U-key的错误提示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25"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26" w:author="PAICS" w:date="2022-09-29T12:30:49Z">
                  <w:rPr>
                    <w:rFonts w:hint="eastAsia" w:ascii="宋体" w:hAnsi="宋体" w:eastAsia="宋体" w:cs="宋体"/>
                    <w:i w:val="0"/>
                    <w:color w:val="000000"/>
                    <w:kern w:val="0"/>
                    <w:sz w:val="24"/>
                    <w:szCs w:val="24"/>
                    <w:highlight w:val="none"/>
                    <w:u w:val="none"/>
                    <w:lang w:val="en-US" w:eastAsia="zh-CN" w:bidi="ar"/>
                  </w:rPr>
                </w:rPrChange>
              </w:rPr>
              <w:t>DSR021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27"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28" w:author="PAICS" w:date="2022-09-29T12:30:49Z">
                  <w:rPr>
                    <w:rFonts w:hint="eastAsia" w:ascii="宋体" w:hAnsi="宋体" w:eastAsia="宋体" w:cs="宋体"/>
                    <w:i w:val="0"/>
                    <w:color w:val="000000"/>
                    <w:kern w:val="0"/>
                    <w:sz w:val="21"/>
                    <w:szCs w:val="21"/>
                    <w:highlight w:val="none"/>
                    <w:u w:val="none"/>
                    <w:lang w:val="en-US" w:eastAsia="zh-CN" w:bidi="ar"/>
                  </w:rPr>
                </w:rPrChange>
              </w:rPr>
              <w:t>检查设置时未插入正确主任密钥的错误提示</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29"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30" w:author="PAICS" w:date="2022-09-29T12:30:49Z">
                  <w:rPr>
                    <w:rFonts w:hint="eastAsia" w:ascii="宋体" w:hAnsi="宋体" w:eastAsia="宋体" w:cs="宋体"/>
                    <w:i w:val="0"/>
                    <w:color w:val="000000"/>
                    <w:kern w:val="0"/>
                    <w:sz w:val="24"/>
                    <w:szCs w:val="24"/>
                    <w:highlight w:val="none"/>
                    <w:u w:val="none"/>
                    <w:lang w:val="en-US" w:eastAsia="zh-CN" w:bidi="ar"/>
                  </w:rPr>
                </w:rPrChange>
              </w:rPr>
              <w:t>DSR024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31"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32" w:author="PAICS" w:date="2022-09-29T12:30:49Z">
                  <w:rPr>
                    <w:rFonts w:hint="eastAsia" w:ascii="宋体" w:hAnsi="宋体" w:eastAsia="宋体" w:cs="宋体"/>
                    <w:i w:val="0"/>
                    <w:color w:val="000000"/>
                    <w:kern w:val="0"/>
                    <w:sz w:val="21"/>
                    <w:szCs w:val="21"/>
                    <w:highlight w:val="none"/>
                    <w:u w:val="none"/>
                    <w:lang w:val="en-US" w:eastAsia="zh-CN" w:bidi="ar"/>
                  </w:rPr>
                </w:rPrChange>
              </w:rPr>
              <w:t>软件应有系统日志。</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33"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34" w:author="PAICS" w:date="2022-09-29T12:30:49Z">
                  <w:rPr>
                    <w:rFonts w:hint="eastAsia" w:ascii="宋体" w:hAnsi="宋体" w:eastAsia="宋体" w:cs="宋体"/>
                    <w:i w:val="0"/>
                    <w:color w:val="000000"/>
                    <w:kern w:val="0"/>
                    <w:sz w:val="24"/>
                    <w:szCs w:val="24"/>
                    <w:highlight w:val="none"/>
                    <w:u w:val="none"/>
                    <w:lang w:val="en-US" w:eastAsia="zh-CN" w:bidi="ar"/>
                  </w:rPr>
                </w:rPrChange>
              </w:rPr>
              <w:t>DSR031</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35"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36" w:author="PAICS" w:date="2022-09-29T12:30:49Z">
                  <w:rPr>
                    <w:rFonts w:hint="eastAsia" w:ascii="宋体" w:hAnsi="宋体" w:eastAsia="宋体" w:cs="宋体"/>
                    <w:i w:val="0"/>
                    <w:color w:val="000000"/>
                    <w:kern w:val="0"/>
                    <w:sz w:val="21"/>
                    <w:szCs w:val="21"/>
                    <w:highlight w:val="none"/>
                    <w:u w:val="none"/>
                    <w:lang w:val="en-US" w:eastAsia="zh-CN" w:bidi="ar"/>
                  </w:rPr>
                </w:rPrChange>
              </w:rPr>
              <w:t>软件应有可更新主任密钥，进行更新操作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37"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38" w:author="PAICS" w:date="2022-09-29T12:30:49Z">
                  <w:rPr>
                    <w:rFonts w:hint="eastAsia" w:ascii="宋体" w:hAnsi="宋体" w:eastAsia="宋体" w:cs="宋体"/>
                    <w:i w:val="0"/>
                    <w:color w:val="000000"/>
                    <w:kern w:val="0"/>
                    <w:sz w:val="24"/>
                    <w:szCs w:val="24"/>
                    <w:highlight w:val="none"/>
                    <w:u w:val="none"/>
                    <w:lang w:val="en-US" w:eastAsia="zh-CN" w:bidi="ar"/>
                  </w:rPr>
                </w:rPrChange>
              </w:rPr>
              <w:t>DSR032</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39"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40" w:author="PAICS" w:date="2022-09-29T12:30:49Z">
                  <w:rPr>
                    <w:rFonts w:hint="eastAsia" w:ascii="宋体" w:hAnsi="宋体" w:eastAsia="宋体" w:cs="宋体"/>
                    <w:i w:val="0"/>
                    <w:color w:val="000000"/>
                    <w:kern w:val="0"/>
                    <w:sz w:val="21"/>
                    <w:szCs w:val="21"/>
                    <w:highlight w:val="none"/>
                    <w:u w:val="none"/>
                    <w:lang w:val="en-US" w:eastAsia="zh-CN" w:bidi="ar"/>
                  </w:rPr>
                </w:rPrChange>
              </w:rPr>
              <w:t>软件应有可重新绑定密钥，授权U-key进行更新操作</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41"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42" w:author="PAICS" w:date="2022-09-29T12:30:49Z">
                  <w:rPr>
                    <w:rFonts w:hint="eastAsia" w:ascii="宋体" w:hAnsi="宋体" w:eastAsia="宋体" w:cs="宋体"/>
                    <w:i w:val="0"/>
                    <w:color w:val="000000"/>
                    <w:kern w:val="0"/>
                    <w:sz w:val="24"/>
                    <w:szCs w:val="24"/>
                    <w:highlight w:val="none"/>
                    <w:u w:val="none"/>
                    <w:lang w:val="en-US" w:eastAsia="zh-CN" w:bidi="ar"/>
                  </w:rPr>
                </w:rPrChange>
              </w:rPr>
              <w:t>DSR033</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43"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44" w:author="PAICS" w:date="2022-09-29T12:30:49Z">
                  <w:rPr>
                    <w:rFonts w:hint="eastAsia" w:ascii="宋体" w:hAnsi="宋体" w:eastAsia="宋体" w:cs="宋体"/>
                    <w:i w:val="0"/>
                    <w:color w:val="000000"/>
                    <w:kern w:val="0"/>
                    <w:sz w:val="21"/>
                    <w:szCs w:val="21"/>
                    <w:highlight w:val="none"/>
                    <w:u w:val="none"/>
                    <w:lang w:val="en-US" w:eastAsia="zh-CN" w:bidi="ar"/>
                  </w:rPr>
                </w:rPrChange>
              </w:rPr>
              <w:t>解除配对：解除与当前运行环境的的绑定</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45"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46" w:author="PAICS" w:date="2022-09-29T12:30:49Z">
                  <w:rPr>
                    <w:rFonts w:hint="eastAsia" w:ascii="宋体" w:hAnsi="宋体" w:eastAsia="宋体" w:cs="宋体"/>
                    <w:i w:val="0"/>
                    <w:color w:val="000000"/>
                    <w:kern w:val="0"/>
                    <w:sz w:val="24"/>
                    <w:szCs w:val="24"/>
                    <w:highlight w:val="none"/>
                    <w:u w:val="none"/>
                    <w:lang w:val="en-US" w:eastAsia="zh-CN" w:bidi="ar"/>
                  </w:rPr>
                </w:rPrChange>
              </w:rPr>
              <w:t>DSR034</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47"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48" w:author="PAICS" w:date="2022-09-29T12:30:49Z">
                  <w:rPr>
                    <w:rFonts w:hint="eastAsia" w:ascii="宋体" w:hAnsi="宋体" w:eastAsia="宋体" w:cs="宋体"/>
                    <w:i w:val="0"/>
                    <w:color w:val="000000"/>
                    <w:kern w:val="0"/>
                    <w:sz w:val="21"/>
                    <w:szCs w:val="21"/>
                    <w:highlight w:val="none"/>
                    <w:u w:val="none"/>
                    <w:lang w:val="en-US" w:eastAsia="zh-CN" w:bidi="ar"/>
                  </w:rPr>
                </w:rPrChange>
              </w:rPr>
              <w:t>软件应可查看系统信息，含概览，设备信息，授权管理，硬件状态信息</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49"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50" w:author="PAICS" w:date="2022-09-29T12:30:49Z">
                  <w:rPr>
                    <w:rFonts w:hint="eastAsia" w:ascii="宋体" w:hAnsi="宋体" w:eastAsia="宋体" w:cs="宋体"/>
                    <w:i w:val="0"/>
                    <w:color w:val="000000"/>
                    <w:kern w:val="0"/>
                    <w:sz w:val="24"/>
                    <w:szCs w:val="24"/>
                    <w:highlight w:val="none"/>
                    <w:u w:val="none"/>
                    <w:lang w:val="en-US" w:eastAsia="zh-CN" w:bidi="ar"/>
                  </w:rPr>
                </w:rPrChange>
              </w:rPr>
              <w:t>DSR035</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51"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52" w:author="PAICS" w:date="2022-09-29T12:30:49Z">
                  <w:rPr>
                    <w:rFonts w:hint="eastAsia" w:ascii="宋体" w:hAnsi="宋体" w:eastAsia="宋体" w:cs="宋体"/>
                    <w:i w:val="0"/>
                    <w:color w:val="000000"/>
                    <w:kern w:val="0"/>
                    <w:sz w:val="21"/>
                    <w:szCs w:val="21"/>
                    <w:highlight w:val="none"/>
                    <w:u w:val="none"/>
                    <w:lang w:val="en-US" w:eastAsia="zh-CN" w:bidi="ar"/>
                  </w:rPr>
                </w:rPrChange>
              </w:rPr>
              <w:t>软件应可对系统语言进行中英文系统语言切换</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53"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54" w:author="PAICS" w:date="2022-09-29T12:30:49Z">
                  <w:rPr>
                    <w:rFonts w:hint="eastAsia" w:ascii="宋体" w:hAnsi="宋体" w:eastAsia="宋体" w:cs="宋体"/>
                    <w:i w:val="0"/>
                    <w:color w:val="000000"/>
                    <w:kern w:val="0"/>
                    <w:sz w:val="24"/>
                    <w:szCs w:val="24"/>
                    <w:highlight w:val="none"/>
                    <w:u w:val="none"/>
                    <w:lang w:val="en-US" w:eastAsia="zh-CN" w:bidi="ar"/>
                  </w:rPr>
                </w:rPrChange>
              </w:rPr>
              <w:t>DSR036</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55"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56" w:author="PAICS" w:date="2022-09-29T12:30:49Z">
                  <w:rPr>
                    <w:rFonts w:hint="eastAsia" w:ascii="宋体" w:hAnsi="宋体" w:eastAsia="宋体" w:cs="宋体"/>
                    <w:i w:val="0"/>
                    <w:color w:val="000000"/>
                    <w:kern w:val="0"/>
                    <w:sz w:val="21"/>
                    <w:szCs w:val="21"/>
                    <w:highlight w:val="none"/>
                    <w:u w:val="none"/>
                    <w:lang w:val="en-US" w:eastAsia="zh-CN" w:bidi="ar"/>
                  </w:rPr>
                </w:rPrChange>
              </w:rPr>
              <w:t>软件应可进行检查设置，进行检查名称，检查内容设置</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37"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Change w:id="957" w:author="PAICS" w:date="2022-09-29T12:30:49Z">
                  <w:rPr>
                    <w:rFonts w:hint="eastAsia" w:ascii="宋体" w:hAnsi="宋体" w:eastAsia="宋体" w:cs="宋体"/>
                    <w:i w:val="0"/>
                    <w:color w:val="000000"/>
                    <w:kern w:val="2"/>
                    <w:sz w:val="24"/>
                    <w:szCs w:val="24"/>
                    <w:highlight w:val="none"/>
                    <w:u w:val="none"/>
                    <w:lang w:val="en-US" w:eastAsia="zh-Hans" w:bidi="ar-SA"/>
                  </w:rPr>
                </w:rPrChange>
              </w:rPr>
            </w:pPr>
            <w:r>
              <w:rPr>
                <w:rFonts w:hint="eastAsia" w:ascii="宋体" w:hAnsi="宋体" w:eastAsia="宋体" w:cs="宋体"/>
                <w:i w:val="0"/>
                <w:color w:val="auto"/>
                <w:kern w:val="0"/>
                <w:sz w:val="24"/>
                <w:szCs w:val="24"/>
                <w:highlight w:val="none"/>
                <w:u w:val="none"/>
                <w:lang w:val="en-US" w:eastAsia="zh-CN" w:bidi="ar"/>
                <w:rPrChange w:id="958" w:author="PAICS" w:date="2022-09-29T12:30:49Z">
                  <w:rPr>
                    <w:rFonts w:hint="eastAsia" w:ascii="宋体" w:hAnsi="宋体" w:eastAsia="宋体" w:cs="宋体"/>
                    <w:i w:val="0"/>
                    <w:color w:val="000000"/>
                    <w:kern w:val="0"/>
                    <w:sz w:val="24"/>
                    <w:szCs w:val="24"/>
                    <w:highlight w:val="none"/>
                    <w:u w:val="none"/>
                    <w:lang w:val="en-US" w:eastAsia="zh-CN" w:bidi="ar"/>
                  </w:rPr>
                </w:rPrChange>
              </w:rPr>
              <w:t>DSR037</w:t>
            </w:r>
          </w:p>
        </w:tc>
        <w:tc>
          <w:tcPr>
            <w:tcW w:w="6434"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Change w:id="959" w:author="PAICS" w:date="2022-09-29T12:30:49Z">
                  <w:rPr>
                    <w:rFonts w:hint="eastAsia" w:ascii="宋体" w:hAnsi="宋体" w:eastAsia="宋体" w:cs="宋体"/>
                    <w:i w:val="0"/>
                    <w:color w:val="000000"/>
                    <w:kern w:val="2"/>
                    <w:sz w:val="21"/>
                    <w:szCs w:val="21"/>
                    <w:highlight w:val="none"/>
                    <w:u w:val="none"/>
                    <w:lang w:val="en-US" w:eastAsia="zh-CN" w:bidi="ar-SA"/>
                  </w:rPr>
                </w:rPrChange>
              </w:rPr>
            </w:pPr>
            <w:r>
              <w:rPr>
                <w:rFonts w:hint="eastAsia" w:ascii="宋体" w:hAnsi="宋体" w:eastAsia="宋体" w:cs="宋体"/>
                <w:i w:val="0"/>
                <w:color w:val="auto"/>
                <w:kern w:val="0"/>
                <w:sz w:val="21"/>
                <w:szCs w:val="21"/>
                <w:highlight w:val="none"/>
                <w:u w:val="none"/>
                <w:lang w:val="en-US" w:eastAsia="zh-CN" w:bidi="ar"/>
                <w:rPrChange w:id="960" w:author="PAICS" w:date="2022-09-29T12:30:49Z">
                  <w:rPr>
                    <w:rFonts w:hint="eastAsia" w:ascii="宋体" w:hAnsi="宋体" w:eastAsia="宋体" w:cs="宋体"/>
                    <w:i w:val="0"/>
                    <w:color w:val="000000"/>
                    <w:kern w:val="0"/>
                    <w:sz w:val="21"/>
                    <w:szCs w:val="21"/>
                    <w:highlight w:val="none"/>
                    <w:u w:val="none"/>
                    <w:lang w:val="en-US" w:eastAsia="zh-CN" w:bidi="ar"/>
                  </w:rPr>
                </w:rPrChange>
              </w:rPr>
              <w:t>软件应有系统日志，管理员可查看系统日志情况</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color w:val="auto"/>
          <w:sz w:val="24"/>
          <w:highlight w:val="none"/>
          <w:rPrChange w:id="961" w:author="PAICS" w:date="2022-09-29T12:30:49Z">
            <w:rPr>
              <w:rFonts w:ascii="宋体" w:hAnsi="宋体" w:cs="宋体"/>
              <w:b/>
              <w:sz w:val="24"/>
              <w:highlight w:val="none"/>
            </w:rPr>
          </w:rPrChange>
        </w:rPr>
      </w:pPr>
    </w:p>
    <w:p>
      <w:pPr>
        <w:pStyle w:val="4"/>
        <w:spacing w:line="360" w:lineRule="auto"/>
        <w:jc w:val="both"/>
        <w:rPr>
          <w:rFonts w:hint="default" w:cs="宋体"/>
          <w:b w:val="0"/>
          <w:color w:val="auto"/>
          <w:sz w:val="24"/>
          <w:highlight w:val="none"/>
          <w:lang w:eastAsia="zh-Hans"/>
          <w:rPrChange w:id="962" w:author="PAICS" w:date="2022-09-29T12:30:49Z">
            <w:rPr>
              <w:rFonts w:hint="default" w:cs="宋体"/>
              <w:b w:val="0"/>
              <w:sz w:val="24"/>
              <w:highlight w:val="none"/>
              <w:lang w:eastAsia="zh-Hans"/>
            </w:rPr>
          </w:rPrChange>
        </w:rPr>
      </w:pPr>
      <w:bookmarkStart w:id="48" w:name="_Toc23286"/>
      <w:r>
        <w:rPr>
          <w:rFonts w:cs="宋体"/>
          <w:color w:val="auto"/>
          <w:sz w:val="24"/>
          <w:szCs w:val="24"/>
          <w:highlight w:val="none"/>
          <w:rPrChange w:id="963" w:author="PAICS" w:date="2022-09-29T12:30:49Z">
            <w:rPr>
              <w:rFonts w:cs="宋体"/>
              <w:sz w:val="24"/>
              <w:szCs w:val="24"/>
              <w:highlight w:val="none"/>
            </w:rPr>
          </w:rPrChange>
        </w:rPr>
        <w:t xml:space="preserve">4.4 </w:t>
      </w:r>
      <w:r>
        <w:rPr>
          <w:rFonts w:cs="宋体"/>
          <w:color w:val="auto"/>
          <w:sz w:val="24"/>
          <w:szCs w:val="24"/>
          <w:highlight w:val="none"/>
          <w:lang w:eastAsia="zh-Hans"/>
          <w:rPrChange w:id="964" w:author="PAICS" w:date="2022-09-29T12:30:49Z">
            <w:rPr>
              <w:rFonts w:cs="宋体"/>
              <w:sz w:val="24"/>
              <w:szCs w:val="24"/>
              <w:highlight w:val="none"/>
              <w:lang w:eastAsia="zh-Hans"/>
            </w:rPr>
          </w:rPrChange>
        </w:rPr>
        <w:t>图文报告</w:t>
      </w:r>
      <w:r>
        <w:rPr>
          <w:rFonts w:cs="宋体"/>
          <w:color w:val="auto"/>
          <w:sz w:val="24"/>
          <w:szCs w:val="24"/>
          <w:highlight w:val="none"/>
          <w:rPrChange w:id="965" w:author="PAICS" w:date="2022-09-29T12:30:49Z">
            <w:rPr>
              <w:rFonts w:cs="宋体"/>
              <w:sz w:val="24"/>
              <w:szCs w:val="24"/>
              <w:highlight w:val="none"/>
            </w:rPr>
          </w:rPrChange>
        </w:rPr>
        <w:t>功能</w:t>
      </w:r>
      <w:r>
        <w:rPr>
          <w:rFonts w:cs="宋体"/>
          <w:color w:val="auto"/>
          <w:sz w:val="24"/>
          <w:szCs w:val="24"/>
          <w:highlight w:val="none"/>
          <w:lang w:eastAsia="zh-Hans"/>
          <w:rPrChange w:id="966" w:author="PAICS" w:date="2022-09-29T12:30:49Z">
            <w:rPr>
              <w:rFonts w:cs="宋体"/>
              <w:sz w:val="24"/>
              <w:szCs w:val="24"/>
              <w:highlight w:val="none"/>
              <w:lang w:eastAsia="zh-Hans"/>
            </w:rPr>
          </w:rPrChange>
        </w:rPr>
        <w:t>需求</w:t>
      </w:r>
      <w:bookmarkEnd w:id="48"/>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23"/>
        <w:gridCol w:w="646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rPr>
            </w:pPr>
          </w:p>
        </w:tc>
        <w:tc>
          <w:tcPr>
            <w:tcW w:w="1223"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62"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color w:val="auto"/>
                <w:spacing w:val="8"/>
                <w:sz w:val="21"/>
                <w:szCs w:val="21"/>
                <w:highlight w:val="none"/>
                <w:shd w:val="clear" w:color="auto" w:fill="FFFFFF"/>
                <w:lang w:eastAsia="zh-Hans"/>
              </w:rPr>
            </w:pPr>
            <w:r>
              <w:rPr>
                <w:rStyle w:val="27"/>
                <w:rFonts w:hint="eastAsia" w:ascii="宋体" w:hAnsi="宋体" w:cs="宋体"/>
                <w:i w:val="0"/>
                <w:iCs/>
                <w:color w:val="auto"/>
                <w:spacing w:val="8"/>
                <w:sz w:val="21"/>
                <w:szCs w:val="21"/>
                <w:highlight w:val="none"/>
                <w:shd w:val="clear" w:color="auto" w:fill="FFFFFF"/>
                <w:lang w:eastAsia="zh-Hans"/>
              </w:rPr>
              <w:t>需求编号&amp;描述</w:t>
            </w: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DSR048</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软件应有新建报告功能，含有内容编辑（含超声图像，超声所见，超声提示），保存报告的功能</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23"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DSR049</w:t>
            </w:r>
          </w:p>
        </w:tc>
        <w:tc>
          <w:tcPr>
            <w:tcW w:w="6462"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软件应有历史报告功能，可重新编辑和打印报告</w:t>
            </w:r>
          </w:p>
        </w:tc>
        <w:tc>
          <w:tcPr>
            <w:tcW w:w="957"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color w:val="auto"/>
          <w:sz w:val="24"/>
          <w:highlight w:val="none"/>
        </w:rPr>
      </w:pPr>
    </w:p>
    <w:p>
      <w:pPr>
        <w:pStyle w:val="4"/>
        <w:spacing w:line="360" w:lineRule="auto"/>
        <w:jc w:val="both"/>
        <w:rPr>
          <w:rFonts w:hint="default" w:cs="宋体"/>
          <w:b w:val="0"/>
          <w:color w:val="auto"/>
          <w:sz w:val="24"/>
          <w:highlight w:val="none"/>
          <w:lang w:eastAsia="zh-Hans"/>
        </w:rPr>
      </w:pPr>
      <w:bookmarkStart w:id="49" w:name="_Toc13512"/>
      <w:r>
        <w:rPr>
          <w:rFonts w:cs="宋体"/>
          <w:color w:val="auto"/>
          <w:sz w:val="24"/>
          <w:szCs w:val="24"/>
          <w:highlight w:val="none"/>
        </w:rPr>
        <w:t xml:space="preserve">4.5 </w:t>
      </w:r>
      <w:r>
        <w:rPr>
          <w:rFonts w:cs="宋体"/>
          <w:color w:val="auto"/>
          <w:sz w:val="24"/>
          <w:szCs w:val="24"/>
          <w:highlight w:val="none"/>
          <w:lang w:eastAsia="zh-Hans"/>
        </w:rPr>
        <w:t>知识图谱</w:t>
      </w:r>
      <w:r>
        <w:rPr>
          <w:rFonts w:cs="宋体"/>
          <w:color w:val="auto"/>
          <w:sz w:val="24"/>
          <w:szCs w:val="24"/>
          <w:highlight w:val="none"/>
        </w:rPr>
        <w:t>功能</w:t>
      </w:r>
      <w:r>
        <w:rPr>
          <w:rFonts w:cs="宋体"/>
          <w:color w:val="auto"/>
          <w:sz w:val="24"/>
          <w:szCs w:val="24"/>
          <w:highlight w:val="none"/>
          <w:lang w:eastAsia="zh-Hans"/>
        </w:rPr>
        <w:t>需求</w:t>
      </w:r>
      <w:bookmarkEnd w:id="49"/>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u w:val="none"/>
                <w:shd w:val="clear" w:color="auto" w:fill="FFFFFF"/>
              </w:rPr>
            </w:pPr>
          </w:p>
        </w:tc>
        <w:tc>
          <w:tcPr>
            <w:tcW w:w="120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需求编号</w:t>
            </w:r>
          </w:p>
        </w:tc>
        <w:tc>
          <w:tcPr>
            <w:tcW w:w="6490" w:type="dxa"/>
          </w:tcPr>
          <w:p>
            <w:pPr>
              <w:pStyle w:val="21"/>
              <w:widowControl/>
              <w:spacing w:before="0" w:beforeAutospacing="0" w:after="0" w:afterAutospacing="0" w:line="360" w:lineRule="auto"/>
              <w:jc w:val="center"/>
              <w:rPr>
                <w:rStyle w:val="27"/>
                <w:rFonts w:ascii="宋体" w:hAnsi="宋体" w:cs="宋体"/>
                <w:b/>
                <w:bCs/>
                <w:i w:val="0"/>
                <w:iCs/>
                <w:color w:val="auto"/>
                <w:spacing w:val="8"/>
                <w:sz w:val="21"/>
                <w:szCs w:val="21"/>
                <w:highlight w:val="none"/>
                <w:shd w:val="clear" w:color="auto" w:fill="FFFFFF"/>
                <w:lang w:eastAsia="zh-Hans"/>
              </w:rPr>
            </w:pPr>
            <w:r>
              <w:rPr>
                <w:rStyle w:val="27"/>
                <w:rFonts w:hint="eastAsia" w:ascii="宋体" w:hAnsi="宋体" w:cs="宋体"/>
                <w:b/>
                <w:bCs/>
                <w:i w:val="0"/>
                <w:iCs/>
                <w:color w:val="auto"/>
                <w:spacing w:val="8"/>
                <w:sz w:val="21"/>
                <w:szCs w:val="21"/>
                <w:highlight w:val="none"/>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hint="eastAsia" w:ascii="宋体" w:hAnsi="宋体" w:cs="宋体"/>
                <w:b/>
                <w:bCs/>
                <w:i w:val="0"/>
                <w:iCs/>
                <w:color w:val="auto"/>
                <w:spacing w:val="8"/>
                <w:sz w:val="21"/>
                <w:szCs w:val="21"/>
                <w:highlight w:val="none"/>
                <w:shd w:val="clear" w:color="auto" w:fill="FFFFFF"/>
                <w:lang w:val="en-US" w:eastAsia="zh-Hans"/>
              </w:rPr>
            </w:pPr>
            <w:r>
              <w:rPr>
                <w:rStyle w:val="27"/>
                <w:rFonts w:hint="eastAsia" w:ascii="宋体" w:hAnsi="宋体" w:cs="宋体"/>
                <w:b/>
                <w:bCs/>
                <w:i w:val="0"/>
                <w:iCs/>
                <w:color w:val="auto"/>
                <w:spacing w:val="8"/>
                <w:sz w:val="21"/>
                <w:szCs w:val="21"/>
                <w:highlight w:val="none"/>
                <w:shd w:val="clear" w:color="auto" w:fill="FFFFFF"/>
                <w:lang w:val="en-US"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b w:val="0"/>
                <w:bCs w:val="0"/>
                <w:i w:val="0"/>
                <w:iCs/>
                <w:color w:val="auto"/>
                <w:spacing w:val="8"/>
                <w:sz w:val="21"/>
                <w:szCs w:val="21"/>
                <w:highlight w:val="none"/>
                <w:u w:val="none"/>
                <w:shd w:val="clear" w:color="auto" w:fill="FFFFFF"/>
                <w:lang w:eastAsia="zh-Hans"/>
              </w:rPr>
            </w:pPr>
            <w:r>
              <w:rPr>
                <w:rStyle w:val="27"/>
                <w:rFonts w:hint="eastAsia" w:ascii="宋体" w:hAnsi="宋体" w:cs="宋体"/>
                <w:b w:val="0"/>
                <w:bCs w:val="0"/>
                <w:i w:val="0"/>
                <w:iCs/>
                <w:color w:val="auto"/>
                <w:spacing w:val="8"/>
                <w:sz w:val="21"/>
                <w:szCs w:val="21"/>
                <w:highlight w:val="none"/>
                <w:u w:val="none"/>
                <w:shd w:val="clear" w:color="auto" w:fill="FFFFFF"/>
                <w:lang w:eastAsia="zh-Hans"/>
              </w:rPr>
              <w:t>需求编号&amp;描述</w:t>
            </w: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DSR050</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软件应有遗传综合征检索功能，可提供遗传综合征病例图文参考资料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DSR051</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软件应有遗传综合征诊断引导功能，可提供遗传综合征诊断图文参考资料</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hint="eastAsia" w:ascii="宋体" w:hAnsi="宋体" w:cs="宋体"/>
                <w:i w:val="0"/>
                <w:iCs/>
                <w:color w:val="auto"/>
                <w:spacing w:val="8"/>
                <w:sz w:val="21"/>
                <w:szCs w:val="21"/>
                <w:highlight w:val="none"/>
                <w:shd w:val="clear" w:color="auto" w:fill="FFFFFF"/>
                <w:lang w:eastAsia="zh-Hans"/>
              </w:rPr>
            </w:pPr>
          </w:p>
        </w:tc>
        <w:tc>
          <w:tcPr>
            <w:tcW w:w="1209" w:type="dxa"/>
            <w:vAlign w:val="center"/>
          </w:tcPr>
          <w:p>
            <w:pPr>
              <w:keepNext w:val="0"/>
              <w:keepLines w:val="0"/>
              <w:widowControl/>
              <w:suppressLineNumbers w:val="0"/>
              <w:jc w:val="center"/>
              <w:textAlignment w:val="center"/>
              <w:rPr>
                <w:rFonts w:hint="eastAsia" w:ascii="宋体" w:hAnsi="宋体" w:eastAsia="宋体" w:cs="宋体"/>
                <w:i w:val="0"/>
                <w:color w:val="auto"/>
                <w:kern w:val="2"/>
                <w:sz w:val="24"/>
                <w:szCs w:val="24"/>
                <w:highlight w:val="none"/>
                <w:u w:val="none"/>
                <w:lang w:val="en-US" w:eastAsia="zh-Hans" w:bidi="ar-SA"/>
              </w:rPr>
            </w:pPr>
            <w:r>
              <w:rPr>
                <w:rFonts w:hint="eastAsia" w:ascii="宋体" w:hAnsi="宋体" w:eastAsia="宋体" w:cs="宋体"/>
                <w:i w:val="0"/>
                <w:color w:val="auto"/>
                <w:kern w:val="0"/>
                <w:sz w:val="24"/>
                <w:szCs w:val="24"/>
                <w:highlight w:val="none"/>
                <w:u w:val="none"/>
                <w:lang w:val="en-US" w:eastAsia="zh-CN" w:bidi="ar"/>
              </w:rPr>
              <w:t>DSR052</w:t>
            </w:r>
          </w:p>
        </w:tc>
        <w:tc>
          <w:tcPr>
            <w:tcW w:w="6490" w:type="dxa"/>
            <w:vAlign w:val="center"/>
          </w:tcPr>
          <w:p>
            <w:pPr>
              <w:keepNext w:val="0"/>
              <w:keepLines w:val="0"/>
              <w:widowControl/>
              <w:suppressLineNumbers w:val="0"/>
              <w:jc w:val="both"/>
              <w:textAlignment w:val="center"/>
              <w:rPr>
                <w:rFonts w:hint="eastAsia" w:ascii="宋体" w:hAnsi="宋体" w:eastAsia="宋体" w:cs="宋体"/>
                <w:i w:val="0"/>
                <w:color w:val="auto"/>
                <w:kern w:val="2"/>
                <w:sz w:val="21"/>
                <w:szCs w:val="21"/>
                <w:highlight w:val="none"/>
                <w:u w:val="none"/>
                <w:lang w:val="en-US" w:eastAsia="zh-CN" w:bidi="ar-SA"/>
              </w:rPr>
            </w:pPr>
            <w:r>
              <w:rPr>
                <w:rFonts w:hint="eastAsia" w:ascii="宋体" w:hAnsi="宋体" w:eastAsia="宋体" w:cs="宋体"/>
                <w:i w:val="0"/>
                <w:color w:val="auto"/>
                <w:kern w:val="0"/>
                <w:sz w:val="21"/>
                <w:szCs w:val="21"/>
                <w:highlight w:val="none"/>
                <w:u w:val="none"/>
                <w:lang w:val="en-US" w:eastAsia="zh-CN" w:bidi="ar"/>
              </w:rPr>
              <w:t>软件应有遗传综合征对比鉴别功能，可提供至多6种遗传综合征症状内容对比表框</w:t>
            </w:r>
          </w:p>
        </w:tc>
        <w:tc>
          <w:tcPr>
            <w:tcW w:w="929" w:type="dxa"/>
          </w:tcPr>
          <w:p>
            <w:pPr>
              <w:pStyle w:val="21"/>
              <w:widowControl/>
              <w:spacing w:before="0" w:beforeAutospacing="0" w:after="0" w:afterAutospacing="0" w:line="360" w:lineRule="auto"/>
              <w:jc w:val="center"/>
              <w:rPr>
                <w:rFonts w:hint="eastAsia" w:ascii="宋体" w:hAnsi="宋体" w:cs="宋体"/>
                <w:iCs/>
                <w:color w:val="auto"/>
                <w:highlight w:val="none"/>
              </w:rPr>
            </w:pPr>
          </w:p>
        </w:tc>
      </w:tr>
    </w:tbl>
    <w:p>
      <w:pPr>
        <w:widowControl/>
        <w:shd w:val="clear" w:color="auto" w:fill="FFFFFF"/>
        <w:tabs>
          <w:tab w:val="left" w:pos="360"/>
        </w:tabs>
        <w:adjustRightInd w:val="0"/>
        <w:snapToGrid w:val="0"/>
        <w:spacing w:line="360" w:lineRule="auto"/>
        <w:rPr>
          <w:rFonts w:ascii="宋体" w:hAnsi="宋体" w:cs="宋体"/>
          <w:b/>
          <w:color w:val="auto"/>
          <w:sz w:val="24"/>
          <w:highlight w:val="none"/>
        </w:rPr>
      </w:pPr>
    </w:p>
    <w:p>
      <w:pPr>
        <w:pStyle w:val="3"/>
        <w:numPr>
          <w:ilvl w:val="0"/>
          <w:numId w:val="1"/>
        </w:numPr>
        <w:spacing w:line="360" w:lineRule="auto"/>
        <w:rPr>
          <w:rFonts w:ascii="宋体" w:hAnsi="宋体" w:eastAsia="宋体" w:cs="宋体"/>
          <w:color w:val="auto"/>
          <w:sz w:val="28"/>
          <w:szCs w:val="28"/>
          <w:highlight w:val="none"/>
          <w:rPrChange w:id="967" w:author="PAICS" w:date="2022-09-29T12:30:49Z">
            <w:rPr>
              <w:rFonts w:ascii="宋体" w:hAnsi="宋体" w:eastAsia="宋体" w:cs="宋体"/>
              <w:sz w:val="28"/>
              <w:szCs w:val="28"/>
              <w:highlight w:val="none"/>
            </w:rPr>
          </w:rPrChange>
        </w:rPr>
      </w:pPr>
      <w:bookmarkStart w:id="50" w:name="_Toc4329"/>
      <w:bookmarkStart w:id="51" w:name="_Toc6825"/>
      <w:bookmarkStart w:id="52" w:name="_Toc23039"/>
      <w:r>
        <w:rPr>
          <w:rFonts w:hint="eastAsia" w:ascii="宋体" w:hAnsi="宋体" w:eastAsia="宋体" w:cs="宋体"/>
          <w:color w:val="auto"/>
          <w:sz w:val="28"/>
          <w:szCs w:val="28"/>
          <w:highlight w:val="none"/>
          <w:rPrChange w:id="968" w:author="PAICS" w:date="2022-09-29T12:30:49Z">
            <w:rPr>
              <w:rFonts w:hint="eastAsia" w:ascii="宋体" w:hAnsi="宋体" w:eastAsia="宋体" w:cs="宋体"/>
              <w:sz w:val="28"/>
              <w:szCs w:val="28"/>
              <w:highlight w:val="none"/>
            </w:rPr>
          </w:rPrChange>
        </w:rPr>
        <w:t>接口需求</w:t>
      </w:r>
      <w:bookmarkEnd w:id="50"/>
      <w:bookmarkEnd w:id="51"/>
      <w:bookmarkEnd w:id="52"/>
    </w:p>
    <w:p>
      <w:pPr>
        <w:spacing w:line="360" w:lineRule="auto"/>
        <w:ind w:firstLine="420"/>
        <w:rPr>
          <w:color w:val="auto"/>
          <w:highlight w:val="none"/>
          <w:rPrChange w:id="969" w:author="PAICS" w:date="2022-09-29T12:30:49Z">
            <w:rPr>
              <w:highlight w:val="none"/>
            </w:rPr>
          </w:rPrChange>
        </w:rPr>
      </w:pPr>
      <w:r>
        <w:rPr>
          <w:rFonts w:hint="eastAsia"/>
          <w:color w:val="auto"/>
          <w:highlight w:val="none"/>
          <w:rPrChange w:id="970" w:author="PAICS" w:date="2022-09-29T12:30:49Z">
            <w:rPr>
              <w:rFonts w:hint="eastAsia"/>
              <w:highlight w:val="none"/>
            </w:rPr>
          </w:rPrChange>
        </w:rPr>
        <w:t>接口的定义：API（Application Programming Interface,应用程序编程接口）是一些预先定义的函数，目的是提供应用程序与开发人员基于某软件或硬件得以访问一组例程的能力，而又无需访问源码，或理解内部工作机制的细节。</w:t>
      </w:r>
    </w:p>
    <w:p>
      <w:pPr>
        <w:spacing w:line="360" w:lineRule="auto"/>
        <w:ind w:firstLine="420"/>
        <w:rPr>
          <w:color w:val="auto"/>
          <w:highlight w:val="none"/>
          <w:rPrChange w:id="971" w:author="PAICS" w:date="2022-09-29T12:30:49Z">
            <w:rPr>
              <w:highlight w:val="none"/>
            </w:rPr>
          </w:rPrChange>
        </w:rPr>
      </w:pPr>
    </w:p>
    <w:p>
      <w:pPr>
        <w:spacing w:line="360" w:lineRule="auto"/>
        <w:ind w:firstLine="420"/>
        <w:rPr>
          <w:color w:val="auto"/>
          <w:highlight w:val="none"/>
          <w:lang w:eastAsia="zh-Hans"/>
          <w:rPrChange w:id="972" w:author="PAICS" w:date="2022-09-29T12:30:49Z">
            <w:rPr>
              <w:highlight w:val="none"/>
              <w:lang w:eastAsia="zh-Hans"/>
            </w:rPr>
          </w:rPrChange>
        </w:rPr>
      </w:pPr>
      <w:r>
        <w:rPr>
          <w:rFonts w:hint="eastAsia"/>
          <w:color w:val="auto"/>
          <w:highlight w:val="none"/>
          <w:rPrChange w:id="973" w:author="PAICS" w:date="2022-09-29T12:30:49Z">
            <w:rPr>
              <w:rFonts w:hint="eastAsia"/>
              <w:highlight w:val="none"/>
            </w:rPr>
          </w:rPrChange>
        </w:rPr>
        <w:t>两个独立的系统，它们的数据或程序是独立的，这就使得它们无法直接访问对方的数据库或程序。但是某些业务场景下，独立的系统之间又必须相互共享数据或共用一套程序逻辑，如统一业务流程上的不同业务操作系统，下游系统的业务依赖于上游系统的数据。</w:t>
      </w:r>
    </w:p>
    <w:p>
      <w:pPr>
        <w:pStyle w:val="4"/>
        <w:spacing w:line="360" w:lineRule="auto"/>
        <w:jc w:val="both"/>
        <w:rPr>
          <w:rFonts w:hint="default" w:cs="宋体"/>
          <w:color w:val="auto"/>
          <w:sz w:val="24"/>
          <w:szCs w:val="24"/>
          <w:highlight w:val="none"/>
          <w:lang w:eastAsia="zh-Hans"/>
          <w:rPrChange w:id="974" w:author="PAICS" w:date="2022-09-29T12:30:49Z">
            <w:rPr>
              <w:rFonts w:hint="default" w:cs="宋体"/>
              <w:sz w:val="24"/>
              <w:szCs w:val="24"/>
              <w:highlight w:val="none"/>
              <w:lang w:eastAsia="zh-Hans"/>
            </w:rPr>
          </w:rPrChange>
        </w:rPr>
      </w:pPr>
      <w:bookmarkStart w:id="53" w:name="_Toc21319"/>
      <w:r>
        <w:rPr>
          <w:rFonts w:cs="宋体"/>
          <w:color w:val="auto"/>
          <w:sz w:val="24"/>
          <w:szCs w:val="24"/>
          <w:highlight w:val="none"/>
          <w:lang w:eastAsia="zh-Hans"/>
          <w:rPrChange w:id="975" w:author="PAICS" w:date="2022-09-29T12:30:49Z">
            <w:rPr>
              <w:rFonts w:cs="宋体"/>
              <w:sz w:val="24"/>
              <w:szCs w:val="24"/>
              <w:highlight w:val="none"/>
              <w:lang w:eastAsia="zh-Hans"/>
            </w:rPr>
          </w:rPrChange>
        </w:rPr>
        <w:t>5.</w:t>
      </w:r>
      <w:r>
        <w:rPr>
          <w:rFonts w:hint="default" w:cs="宋体"/>
          <w:color w:val="auto"/>
          <w:sz w:val="24"/>
          <w:szCs w:val="24"/>
          <w:highlight w:val="none"/>
          <w:lang w:eastAsia="zh-Hans"/>
          <w:rPrChange w:id="976" w:author="PAICS" w:date="2022-09-29T12:30:49Z">
            <w:rPr>
              <w:rFonts w:hint="default" w:cs="宋体"/>
              <w:sz w:val="24"/>
              <w:szCs w:val="24"/>
              <w:highlight w:val="none"/>
              <w:lang w:eastAsia="zh-Hans"/>
            </w:rPr>
          </w:rPrChange>
        </w:rPr>
        <w:t>1</w:t>
      </w:r>
      <w:r>
        <w:rPr>
          <w:rFonts w:cs="宋体"/>
          <w:color w:val="auto"/>
          <w:sz w:val="24"/>
          <w:szCs w:val="24"/>
          <w:highlight w:val="none"/>
          <w:lang w:eastAsia="zh-Hans"/>
          <w:rPrChange w:id="977" w:author="PAICS" w:date="2022-09-29T12:30:49Z">
            <w:rPr>
              <w:rFonts w:cs="宋体"/>
              <w:sz w:val="24"/>
              <w:szCs w:val="24"/>
              <w:highlight w:val="none"/>
              <w:lang w:eastAsia="zh-Hans"/>
            </w:rPr>
          </w:rPrChange>
        </w:rPr>
        <w:t>软件接口</w:t>
      </w:r>
      <w:bookmarkEnd w:id="53"/>
    </w:p>
    <w:p>
      <w:pPr>
        <w:spacing w:line="360" w:lineRule="auto"/>
        <w:ind w:firstLine="420"/>
        <w:rPr>
          <w:color w:val="auto"/>
          <w:highlight w:val="none"/>
          <w:lang w:eastAsia="zh-Hans"/>
          <w:rPrChange w:id="978" w:author="PAICS" w:date="2022-09-29T12:30:49Z">
            <w:rPr>
              <w:highlight w:val="none"/>
              <w:lang w:eastAsia="zh-Hans"/>
            </w:rPr>
          </w:rPrChange>
        </w:rPr>
      </w:pPr>
      <w:r>
        <w:rPr>
          <w:rFonts w:hint="eastAsia"/>
          <w:color w:val="auto"/>
          <w:highlight w:val="none"/>
          <w:lang w:eastAsia="zh-Hans"/>
          <w:rPrChange w:id="979" w:author="PAICS" w:date="2022-09-29T12:30:49Z">
            <w:rPr>
              <w:rFonts w:hint="eastAsia"/>
              <w:highlight w:val="none"/>
              <w:lang w:eastAsia="zh-Hans"/>
            </w:rPr>
          </w:rPrChange>
        </w:rPr>
        <w:t>接口的数据采用JSON格式进行传输。不过，需要注意的是，此项目的值只有六种数据类型。</w:t>
      </w:r>
    </w:p>
    <w:p>
      <w:pPr>
        <w:spacing w:line="360" w:lineRule="auto"/>
        <w:ind w:firstLine="420"/>
        <w:rPr>
          <w:color w:val="auto"/>
          <w:highlight w:val="none"/>
          <w:lang w:eastAsia="zh-Hans"/>
          <w:rPrChange w:id="980" w:author="PAICS" w:date="2022-09-29T12:30:49Z">
            <w:rPr>
              <w:highlight w:val="none"/>
              <w:lang w:eastAsia="zh-Hans"/>
            </w:rPr>
          </w:rPrChange>
        </w:rPr>
      </w:pPr>
      <w:r>
        <w:rPr>
          <w:rFonts w:hint="eastAsia"/>
          <w:color w:val="auto"/>
          <w:highlight w:val="none"/>
          <w:lang w:eastAsia="zh-Hans"/>
          <w:rPrChange w:id="981" w:author="PAICS" w:date="2022-09-29T12:30:49Z">
            <w:rPr>
              <w:rFonts w:hint="eastAsia"/>
              <w:highlight w:val="none"/>
              <w:lang w:eastAsia="zh-Hans"/>
            </w:rPr>
          </w:rPrChange>
        </w:rPr>
        <w:t>Number：整数或浮点数</w:t>
      </w:r>
    </w:p>
    <w:p>
      <w:pPr>
        <w:spacing w:line="360" w:lineRule="auto"/>
        <w:ind w:firstLine="420"/>
        <w:rPr>
          <w:color w:val="auto"/>
          <w:highlight w:val="none"/>
          <w:lang w:eastAsia="zh-Hans"/>
          <w:rPrChange w:id="982" w:author="PAICS" w:date="2022-09-29T12:30:49Z">
            <w:rPr>
              <w:highlight w:val="none"/>
              <w:lang w:eastAsia="zh-Hans"/>
            </w:rPr>
          </w:rPrChange>
        </w:rPr>
      </w:pPr>
      <w:r>
        <w:rPr>
          <w:rFonts w:hint="eastAsia"/>
          <w:color w:val="auto"/>
          <w:highlight w:val="none"/>
          <w:lang w:eastAsia="zh-Hans"/>
          <w:rPrChange w:id="983" w:author="PAICS" w:date="2022-09-29T12:30:49Z">
            <w:rPr>
              <w:rFonts w:hint="eastAsia"/>
              <w:highlight w:val="none"/>
              <w:lang w:eastAsia="zh-Hans"/>
            </w:rPr>
          </w:rPrChange>
        </w:rPr>
        <w:t>String：字符串</w:t>
      </w:r>
    </w:p>
    <w:p>
      <w:pPr>
        <w:spacing w:line="360" w:lineRule="auto"/>
        <w:ind w:firstLine="420"/>
        <w:rPr>
          <w:color w:val="auto"/>
          <w:highlight w:val="none"/>
          <w:lang w:eastAsia="zh-Hans"/>
          <w:rPrChange w:id="984" w:author="PAICS" w:date="2022-09-29T12:30:49Z">
            <w:rPr>
              <w:highlight w:val="none"/>
              <w:lang w:eastAsia="zh-Hans"/>
            </w:rPr>
          </w:rPrChange>
        </w:rPr>
      </w:pPr>
      <w:r>
        <w:rPr>
          <w:rFonts w:hint="eastAsia"/>
          <w:color w:val="auto"/>
          <w:highlight w:val="none"/>
          <w:lang w:eastAsia="zh-Hans"/>
          <w:rPrChange w:id="985" w:author="PAICS" w:date="2022-09-29T12:30:49Z">
            <w:rPr>
              <w:rFonts w:hint="eastAsia"/>
              <w:highlight w:val="none"/>
              <w:lang w:eastAsia="zh-Hans"/>
            </w:rPr>
          </w:rPrChange>
        </w:rPr>
        <w:t>Boolean：true 或 false</w:t>
      </w:r>
    </w:p>
    <w:p>
      <w:pPr>
        <w:spacing w:line="360" w:lineRule="auto"/>
        <w:ind w:firstLine="420"/>
        <w:rPr>
          <w:color w:val="auto"/>
          <w:highlight w:val="none"/>
          <w:lang w:eastAsia="zh-Hans"/>
          <w:rPrChange w:id="986" w:author="PAICS" w:date="2022-09-29T12:30:49Z">
            <w:rPr>
              <w:highlight w:val="none"/>
              <w:lang w:eastAsia="zh-Hans"/>
            </w:rPr>
          </w:rPrChange>
        </w:rPr>
      </w:pPr>
      <w:r>
        <w:rPr>
          <w:rFonts w:hint="eastAsia"/>
          <w:color w:val="auto"/>
          <w:highlight w:val="none"/>
          <w:lang w:eastAsia="zh-Hans"/>
          <w:rPrChange w:id="987" w:author="PAICS" w:date="2022-09-29T12:30:49Z">
            <w:rPr>
              <w:rFonts w:hint="eastAsia"/>
              <w:highlight w:val="none"/>
              <w:lang w:eastAsia="zh-Hans"/>
            </w:rPr>
          </w:rPrChange>
        </w:rPr>
        <w:t>Array：数组包含在方括号[]中</w:t>
      </w:r>
    </w:p>
    <w:p>
      <w:pPr>
        <w:spacing w:line="360" w:lineRule="auto"/>
        <w:ind w:firstLine="420"/>
        <w:rPr>
          <w:color w:val="auto"/>
          <w:highlight w:val="none"/>
          <w:lang w:eastAsia="zh-Hans"/>
          <w:rPrChange w:id="988" w:author="PAICS" w:date="2022-09-29T12:30:49Z">
            <w:rPr>
              <w:highlight w:val="none"/>
              <w:lang w:eastAsia="zh-Hans"/>
            </w:rPr>
          </w:rPrChange>
        </w:rPr>
      </w:pPr>
      <w:r>
        <w:rPr>
          <w:rFonts w:hint="eastAsia"/>
          <w:color w:val="auto"/>
          <w:highlight w:val="none"/>
          <w:lang w:eastAsia="zh-Hans"/>
          <w:rPrChange w:id="989" w:author="PAICS" w:date="2022-09-29T12:30:49Z">
            <w:rPr>
              <w:rFonts w:hint="eastAsia"/>
              <w:highlight w:val="none"/>
              <w:lang w:eastAsia="zh-Hans"/>
            </w:rPr>
          </w:rPrChange>
        </w:rPr>
        <w:t>Object：对象包含在大括号{}中</w:t>
      </w:r>
    </w:p>
    <w:p>
      <w:pPr>
        <w:spacing w:line="360" w:lineRule="auto"/>
        <w:ind w:firstLine="420"/>
        <w:rPr>
          <w:color w:val="auto"/>
          <w:highlight w:val="none"/>
          <w:lang w:eastAsia="zh-Hans"/>
          <w:rPrChange w:id="990" w:author="PAICS" w:date="2022-09-29T12:30:49Z">
            <w:rPr>
              <w:highlight w:val="none"/>
              <w:lang w:eastAsia="zh-Hans"/>
            </w:rPr>
          </w:rPrChange>
        </w:rPr>
      </w:pPr>
      <w:r>
        <w:rPr>
          <w:rFonts w:hint="eastAsia"/>
          <w:color w:val="auto"/>
          <w:highlight w:val="none"/>
          <w:lang w:eastAsia="zh-Hans"/>
          <w:rPrChange w:id="991" w:author="PAICS" w:date="2022-09-29T12:30:49Z">
            <w:rPr>
              <w:rFonts w:hint="eastAsia"/>
              <w:highlight w:val="none"/>
              <w:lang w:eastAsia="zh-Hans"/>
            </w:rPr>
          </w:rPrChange>
        </w:rPr>
        <w:t>Null：空类型</w:t>
      </w:r>
    </w:p>
    <w:p>
      <w:pPr>
        <w:spacing w:line="360" w:lineRule="auto"/>
        <w:ind w:firstLine="420"/>
        <w:rPr>
          <w:color w:val="auto"/>
          <w:highlight w:val="none"/>
          <w:lang w:eastAsia="zh-Hans"/>
          <w:rPrChange w:id="992" w:author="PAICS" w:date="2022-09-29T12:30:49Z">
            <w:rPr>
              <w:highlight w:val="none"/>
              <w:lang w:eastAsia="zh-Hans"/>
            </w:rPr>
          </w:rPrChange>
        </w:rPr>
      </w:pPr>
      <w:r>
        <w:rPr>
          <w:rFonts w:hint="eastAsia"/>
          <w:color w:val="auto"/>
          <w:highlight w:val="none"/>
          <w:lang w:eastAsia="zh-Hans"/>
          <w:rPrChange w:id="993" w:author="PAICS" w:date="2022-09-29T12:30:49Z">
            <w:rPr>
              <w:rFonts w:hint="eastAsia"/>
              <w:highlight w:val="none"/>
              <w:lang w:eastAsia="zh-Hans"/>
            </w:rPr>
          </w:rPrChange>
        </w:rPr>
        <w:t>返回数据格式，定义为：</w:t>
      </w:r>
    </w:p>
    <w:p>
      <w:pPr>
        <w:spacing w:line="360" w:lineRule="auto"/>
        <w:ind w:firstLine="420"/>
        <w:rPr>
          <w:color w:val="auto"/>
          <w:highlight w:val="none"/>
          <w:lang w:eastAsia="zh-Hans"/>
          <w:rPrChange w:id="994" w:author="PAICS" w:date="2022-09-29T12:30:49Z">
            <w:rPr>
              <w:highlight w:val="none"/>
              <w:lang w:eastAsia="zh-Hans"/>
            </w:rPr>
          </w:rPrChange>
        </w:rPr>
      </w:pPr>
      <w:r>
        <w:rPr>
          <w:rFonts w:hint="eastAsia"/>
          <w:color w:val="auto"/>
          <w:highlight w:val="none"/>
          <w:lang w:eastAsia="zh-Hans"/>
          <w:rPrChange w:id="995" w:author="PAICS" w:date="2022-09-29T12:30:49Z">
            <w:rPr>
              <w:rFonts w:hint="eastAsia"/>
              <w:highlight w:val="none"/>
              <w:lang w:eastAsia="zh-Hans"/>
            </w:rPr>
          </w:rPrChange>
        </w:rPr>
        <w:t>{</w:t>
      </w:r>
    </w:p>
    <w:p>
      <w:pPr>
        <w:spacing w:line="360" w:lineRule="auto"/>
        <w:ind w:firstLine="420"/>
        <w:rPr>
          <w:color w:val="auto"/>
          <w:highlight w:val="none"/>
          <w:lang w:eastAsia="zh-Hans"/>
          <w:rPrChange w:id="996" w:author="PAICS" w:date="2022-09-29T12:30:49Z">
            <w:rPr>
              <w:highlight w:val="none"/>
              <w:lang w:eastAsia="zh-Hans"/>
            </w:rPr>
          </w:rPrChange>
        </w:rPr>
      </w:pPr>
      <w:r>
        <w:rPr>
          <w:rFonts w:hint="eastAsia"/>
          <w:color w:val="auto"/>
          <w:highlight w:val="none"/>
          <w:lang w:eastAsia="zh-Hans"/>
          <w:rPrChange w:id="997" w:author="PAICS" w:date="2022-09-29T12:30:49Z">
            <w:rPr>
              <w:rFonts w:hint="eastAsia"/>
              <w:highlight w:val="none"/>
              <w:lang w:eastAsia="zh-Hans"/>
            </w:rPr>
          </w:rPrChange>
        </w:rPr>
        <w:t>code:200,</w:t>
      </w:r>
    </w:p>
    <w:p>
      <w:pPr>
        <w:spacing w:line="360" w:lineRule="auto"/>
        <w:ind w:firstLine="420"/>
        <w:rPr>
          <w:color w:val="auto"/>
          <w:highlight w:val="none"/>
          <w:lang w:eastAsia="zh-Hans"/>
          <w:rPrChange w:id="998" w:author="PAICS" w:date="2022-09-29T12:30:49Z">
            <w:rPr>
              <w:highlight w:val="none"/>
              <w:lang w:eastAsia="zh-Hans"/>
            </w:rPr>
          </w:rPrChange>
        </w:rPr>
      </w:pPr>
      <w:r>
        <w:rPr>
          <w:rFonts w:hint="eastAsia"/>
          <w:color w:val="auto"/>
          <w:highlight w:val="none"/>
          <w:lang w:eastAsia="zh-Hans"/>
          <w:rPrChange w:id="999" w:author="PAICS" w:date="2022-09-29T12:30:49Z">
            <w:rPr>
              <w:rFonts w:hint="eastAsia"/>
              <w:highlight w:val="none"/>
              <w:lang w:eastAsia="zh-Hans"/>
            </w:rPr>
          </w:rPrChange>
        </w:rPr>
        <w:t>data:{}</w:t>
      </w:r>
    </w:p>
    <w:p>
      <w:pPr>
        <w:spacing w:line="360" w:lineRule="auto"/>
        <w:ind w:firstLine="420"/>
        <w:rPr>
          <w:color w:val="auto"/>
          <w:highlight w:val="none"/>
          <w:lang w:eastAsia="zh-Hans"/>
          <w:rPrChange w:id="1000" w:author="PAICS" w:date="2022-09-29T12:30:49Z">
            <w:rPr>
              <w:highlight w:val="none"/>
              <w:lang w:eastAsia="zh-Hans"/>
            </w:rPr>
          </w:rPrChange>
        </w:rPr>
      </w:pPr>
      <w:r>
        <w:rPr>
          <w:rFonts w:hint="eastAsia"/>
          <w:color w:val="auto"/>
          <w:highlight w:val="none"/>
          <w:lang w:eastAsia="zh-Hans"/>
          <w:rPrChange w:id="1001" w:author="PAICS" w:date="2022-09-29T12:30:49Z">
            <w:rPr>
              <w:rFonts w:hint="eastAsia"/>
              <w:highlight w:val="none"/>
              <w:lang w:eastAsia="zh-Hans"/>
            </w:rPr>
          </w:rPrChange>
        </w:rPr>
        <w:t>}</w:t>
      </w:r>
    </w:p>
    <w:p>
      <w:pPr>
        <w:spacing w:line="360" w:lineRule="auto"/>
        <w:ind w:firstLine="420"/>
        <w:rPr>
          <w:color w:val="auto"/>
          <w:highlight w:val="none"/>
          <w:lang w:eastAsia="zh-Hans"/>
          <w:rPrChange w:id="1002" w:author="PAICS" w:date="2022-09-29T12:30:49Z">
            <w:rPr>
              <w:highlight w:val="none"/>
              <w:lang w:eastAsia="zh-Hans"/>
            </w:rPr>
          </w:rPrChange>
        </w:rPr>
      </w:pPr>
      <w:r>
        <w:rPr>
          <w:rFonts w:hint="eastAsia"/>
          <w:color w:val="auto"/>
          <w:highlight w:val="none"/>
          <w:lang w:eastAsia="zh-Hans"/>
          <w:rPrChange w:id="1003" w:author="PAICS" w:date="2022-09-29T12:30:49Z">
            <w:rPr>
              <w:rFonts w:hint="eastAsia"/>
              <w:highlight w:val="none"/>
              <w:lang w:eastAsia="zh-Hans"/>
            </w:rPr>
          </w:rPrChange>
        </w:rPr>
        <w:t>不同错误需要定义不同的返回码, 成功返回200， 非200为错误。详见</w:t>
      </w:r>
      <w:r>
        <w:rPr>
          <w:color w:val="auto"/>
          <w:highlight w:val="none"/>
          <w:lang w:eastAsia="zh-Hans"/>
          <w:rPrChange w:id="1004" w:author="PAICS" w:date="2022-09-29T12:30:49Z">
            <w:rPr>
              <w:highlight w:val="none"/>
              <w:lang w:eastAsia="zh-Hans"/>
            </w:rPr>
          </w:rPrChange>
        </w:rPr>
        <w:t>《</w:t>
      </w:r>
      <w:r>
        <w:rPr>
          <w:rFonts w:hint="eastAsia"/>
          <w:color w:val="auto"/>
          <w:highlight w:val="none"/>
          <w:lang w:eastAsia="zh-Hans"/>
          <w:rPrChange w:id="1005" w:author="PAICS" w:date="2022-09-29T12:30:49Z">
            <w:rPr>
              <w:rFonts w:hint="eastAsia"/>
              <w:highlight w:val="none"/>
              <w:lang w:eastAsia="zh-Hans"/>
            </w:rPr>
          </w:rPrChange>
        </w:rPr>
        <w:t>软件架构设计</w:t>
      </w:r>
      <w:r>
        <w:rPr>
          <w:color w:val="auto"/>
          <w:highlight w:val="none"/>
          <w:lang w:eastAsia="zh-Hans"/>
          <w:rPrChange w:id="1006" w:author="PAICS" w:date="2022-09-29T12:30:49Z">
            <w:rPr>
              <w:highlight w:val="none"/>
              <w:lang w:eastAsia="zh-Hans"/>
            </w:rPr>
          </w:rPrChange>
        </w:rPr>
        <w:t>》</w:t>
      </w:r>
    </w:p>
    <w:p>
      <w:pPr>
        <w:pStyle w:val="4"/>
        <w:spacing w:line="360" w:lineRule="auto"/>
        <w:jc w:val="both"/>
        <w:rPr>
          <w:rFonts w:hint="default" w:cs="宋体"/>
          <w:color w:val="auto"/>
          <w:sz w:val="24"/>
          <w:szCs w:val="24"/>
          <w:highlight w:val="none"/>
          <w:rPrChange w:id="1007" w:author="PAICS" w:date="2022-09-29T12:30:49Z">
            <w:rPr>
              <w:rFonts w:hint="default" w:cs="宋体"/>
              <w:sz w:val="24"/>
              <w:szCs w:val="24"/>
              <w:highlight w:val="none"/>
            </w:rPr>
          </w:rPrChange>
        </w:rPr>
      </w:pPr>
      <w:bookmarkStart w:id="54" w:name="_Toc27096"/>
      <w:r>
        <w:rPr>
          <w:rFonts w:cs="宋体"/>
          <w:color w:val="auto"/>
          <w:sz w:val="24"/>
          <w:szCs w:val="24"/>
          <w:highlight w:val="none"/>
          <w:rPrChange w:id="1008" w:author="PAICS" w:date="2022-09-29T12:30:49Z">
            <w:rPr>
              <w:rFonts w:cs="宋体"/>
              <w:sz w:val="24"/>
              <w:szCs w:val="24"/>
              <w:highlight w:val="none"/>
            </w:rPr>
          </w:rPrChange>
        </w:rPr>
        <w:t>5.</w:t>
      </w:r>
      <w:r>
        <w:rPr>
          <w:rFonts w:hint="default" w:cs="宋体"/>
          <w:color w:val="auto"/>
          <w:sz w:val="24"/>
          <w:szCs w:val="24"/>
          <w:highlight w:val="none"/>
          <w:rPrChange w:id="1009" w:author="PAICS" w:date="2022-09-29T12:30:49Z">
            <w:rPr>
              <w:rFonts w:hint="default" w:cs="宋体"/>
              <w:sz w:val="24"/>
              <w:szCs w:val="24"/>
              <w:highlight w:val="none"/>
            </w:rPr>
          </w:rPrChange>
        </w:rPr>
        <w:t>2</w:t>
      </w:r>
      <w:r>
        <w:rPr>
          <w:rFonts w:cs="宋体"/>
          <w:color w:val="auto"/>
          <w:sz w:val="24"/>
          <w:szCs w:val="24"/>
          <w:highlight w:val="none"/>
          <w:rPrChange w:id="1010" w:author="PAICS" w:date="2022-09-29T12:30:49Z">
            <w:rPr>
              <w:rFonts w:cs="宋体"/>
              <w:sz w:val="24"/>
              <w:szCs w:val="24"/>
              <w:highlight w:val="none"/>
            </w:rPr>
          </w:rPrChange>
        </w:rPr>
        <w:t>硬件接口</w:t>
      </w:r>
      <w:bookmarkEnd w:id="54"/>
    </w:p>
    <w:p>
      <w:pPr>
        <w:spacing w:line="360" w:lineRule="auto"/>
        <w:ind w:firstLine="420" w:firstLineChars="0"/>
        <w:rPr>
          <w:color w:val="auto"/>
          <w:highlight w:val="none"/>
          <w:rPrChange w:id="1011" w:author="PAICS" w:date="2022-09-29T12:30:49Z">
            <w:rPr>
              <w:highlight w:val="none"/>
            </w:rPr>
          </w:rPrChange>
        </w:rPr>
      </w:pPr>
      <w:r>
        <w:rPr>
          <w:rFonts w:hint="eastAsia"/>
          <w:color w:val="auto"/>
          <w:highlight w:val="none"/>
          <w:lang w:val="en-US" w:eastAsia="zh-CN"/>
          <w:rPrChange w:id="1012" w:author="PAICS" w:date="2022-09-29T12:30:49Z">
            <w:rPr>
              <w:rFonts w:hint="eastAsia"/>
              <w:highlight w:val="none"/>
              <w:lang w:val="en-US" w:eastAsia="zh-CN"/>
            </w:rPr>
          </w:rPrChange>
        </w:rPr>
        <w:t>与常见的超声设备接口保持一致，以确保数据流的输入以及软件功能的实现。</w:t>
      </w:r>
      <w:r>
        <w:rPr>
          <w:rFonts w:hint="eastAsia"/>
          <w:color w:val="auto"/>
          <w:highlight w:val="none"/>
          <w:rPrChange w:id="1013" w:author="PAICS" w:date="2022-09-29T12:30:49Z">
            <w:rPr>
              <w:rFonts w:hint="eastAsia"/>
              <w:highlight w:val="none"/>
            </w:rPr>
          </w:rPrChange>
        </w:rPr>
        <w:t>超声设备进行超声影像播放，使用符合HDMI 1.0标准的数据传输线进行数据传输，目视检查，应能采集到超声影像数据。</w:t>
      </w:r>
    </w:p>
    <w:p>
      <w:pPr>
        <w:spacing w:line="360" w:lineRule="auto"/>
        <w:rPr>
          <w:rFonts w:ascii="宋体" w:hAnsi="宋体" w:cs="宋体"/>
          <w:color w:val="auto"/>
          <w:sz w:val="24"/>
          <w:highlight w:val="none"/>
          <w:lang w:eastAsia="zh-Hans"/>
          <w:rPrChange w:id="1014" w:author="PAICS" w:date="2022-09-29T12:30:49Z">
            <w:rPr>
              <w:rFonts w:ascii="宋体" w:hAnsi="宋体" w:cs="宋体"/>
              <w:sz w:val="24"/>
              <w:highlight w:val="none"/>
              <w:lang w:eastAsia="zh-Hans"/>
            </w:rPr>
          </w:rPrChange>
        </w:rPr>
      </w:pPr>
    </w:p>
    <w:p>
      <w:pPr>
        <w:pStyle w:val="4"/>
        <w:spacing w:line="360" w:lineRule="auto"/>
        <w:jc w:val="both"/>
        <w:rPr>
          <w:rFonts w:hint="default" w:cs="宋体"/>
          <w:color w:val="auto"/>
          <w:sz w:val="24"/>
          <w:szCs w:val="24"/>
          <w:highlight w:val="none"/>
          <w:rPrChange w:id="1015" w:author="PAICS" w:date="2022-09-29T12:30:49Z">
            <w:rPr>
              <w:rFonts w:hint="default" w:cs="宋体"/>
              <w:sz w:val="24"/>
              <w:szCs w:val="24"/>
              <w:highlight w:val="none"/>
            </w:rPr>
          </w:rPrChange>
        </w:rPr>
      </w:pPr>
      <w:bookmarkStart w:id="55" w:name="_Toc10078"/>
      <w:r>
        <w:rPr>
          <w:rFonts w:cs="宋体"/>
          <w:color w:val="auto"/>
          <w:sz w:val="24"/>
          <w:szCs w:val="24"/>
          <w:highlight w:val="none"/>
          <w:rPrChange w:id="1016" w:author="PAICS" w:date="2022-09-29T12:30:49Z">
            <w:rPr>
              <w:rFonts w:cs="宋体"/>
              <w:sz w:val="24"/>
              <w:szCs w:val="24"/>
              <w:highlight w:val="none"/>
            </w:rPr>
          </w:rPrChange>
        </w:rPr>
        <w:t>5.</w:t>
      </w:r>
      <w:r>
        <w:rPr>
          <w:rFonts w:hint="default" w:cs="宋体"/>
          <w:color w:val="auto"/>
          <w:sz w:val="24"/>
          <w:szCs w:val="24"/>
          <w:highlight w:val="none"/>
          <w:rPrChange w:id="1017" w:author="PAICS" w:date="2022-09-29T12:30:49Z">
            <w:rPr>
              <w:rFonts w:hint="default" w:cs="宋体"/>
              <w:sz w:val="24"/>
              <w:szCs w:val="24"/>
              <w:highlight w:val="none"/>
            </w:rPr>
          </w:rPrChange>
        </w:rPr>
        <w:t>3</w:t>
      </w:r>
      <w:r>
        <w:rPr>
          <w:rFonts w:cs="宋体"/>
          <w:color w:val="auto"/>
          <w:sz w:val="24"/>
          <w:szCs w:val="24"/>
          <w:highlight w:val="none"/>
          <w:rPrChange w:id="1018" w:author="PAICS" w:date="2022-09-29T12:30:49Z">
            <w:rPr>
              <w:rFonts w:cs="宋体"/>
              <w:sz w:val="24"/>
              <w:szCs w:val="24"/>
              <w:highlight w:val="none"/>
            </w:rPr>
          </w:rPrChange>
        </w:rPr>
        <w:t>通讯接口</w:t>
      </w:r>
      <w:bookmarkEnd w:id="55"/>
    </w:p>
    <w:p>
      <w:pPr>
        <w:spacing w:line="360" w:lineRule="auto"/>
        <w:ind w:firstLine="420"/>
        <w:rPr>
          <w:rFonts w:ascii="宋体" w:hAnsi="宋体" w:cs="宋体"/>
          <w:color w:val="auto"/>
          <w:szCs w:val="21"/>
          <w:highlight w:val="none"/>
          <w:rPrChange w:id="1019" w:author="PAICS" w:date="2022-09-29T12:30:49Z">
            <w:rPr>
              <w:rFonts w:ascii="宋体" w:hAnsi="宋体" w:cs="宋体"/>
              <w:szCs w:val="21"/>
              <w:highlight w:val="none"/>
            </w:rPr>
          </w:rPrChange>
        </w:rPr>
      </w:pPr>
      <w:r>
        <w:rPr>
          <w:rFonts w:hint="eastAsia" w:ascii="宋体" w:hAnsi="宋体" w:cs="宋体"/>
          <w:color w:val="auto"/>
          <w:szCs w:val="21"/>
          <w:highlight w:val="none"/>
          <w:rPrChange w:id="1020" w:author="PAICS" w:date="2022-09-29T12:30:49Z">
            <w:rPr>
              <w:rFonts w:hint="eastAsia" w:ascii="宋体" w:hAnsi="宋体" w:cs="宋体"/>
              <w:szCs w:val="21"/>
              <w:highlight w:val="none"/>
            </w:rPr>
          </w:rPrChange>
        </w:rPr>
        <w:t>产品可用于局域联网，使用的接口为千兆网络RJ-45，俗称“水晶头”，该特点是可灵活组网、多点通讯、传输距离不限、高速率等优点，是目前主流的通讯方式。该接口本身的作用主要是用于路由器与局域网进行连接。局域网类型是多种多样的，这也就决定了路由器的局域网接口类型也可能是多样的。不同的网络有不同的接口类型，常见的以太网接口主要有AUI、BNC和RJ-45接口，还有FDDI、ATM、光纤接口，这些网络都有相应的网络接口。</w:t>
      </w:r>
    </w:p>
    <w:p>
      <w:pPr>
        <w:spacing w:line="360" w:lineRule="auto"/>
        <w:rPr>
          <w:color w:val="auto"/>
          <w:highlight w:val="none"/>
          <w:rPrChange w:id="1021" w:author="PAICS" w:date="2022-09-29T12:30:49Z">
            <w:rPr>
              <w:highlight w:val="none"/>
            </w:rPr>
          </w:rPrChange>
        </w:rPr>
      </w:pPr>
    </w:p>
    <w:p>
      <w:pPr>
        <w:pStyle w:val="3"/>
        <w:numPr>
          <w:ilvl w:val="0"/>
          <w:numId w:val="1"/>
        </w:numPr>
        <w:spacing w:line="360" w:lineRule="auto"/>
        <w:rPr>
          <w:rFonts w:ascii="宋体" w:hAnsi="宋体" w:eastAsia="宋体" w:cs="宋体"/>
          <w:color w:val="auto"/>
          <w:sz w:val="28"/>
          <w:szCs w:val="28"/>
          <w:highlight w:val="none"/>
          <w:rPrChange w:id="1022" w:author="PAICS" w:date="2022-09-29T12:30:49Z">
            <w:rPr>
              <w:rFonts w:ascii="宋体" w:hAnsi="宋体" w:eastAsia="宋体" w:cs="宋体"/>
              <w:sz w:val="28"/>
              <w:szCs w:val="28"/>
              <w:highlight w:val="none"/>
            </w:rPr>
          </w:rPrChange>
        </w:rPr>
      </w:pPr>
      <w:bookmarkStart w:id="56" w:name="_Toc26798"/>
      <w:bookmarkStart w:id="57" w:name="_Toc26414"/>
      <w:bookmarkStart w:id="58" w:name="_Toc4558"/>
      <w:r>
        <w:rPr>
          <w:rFonts w:hint="eastAsia" w:ascii="宋体" w:hAnsi="宋体" w:eastAsia="宋体" w:cs="宋体"/>
          <w:color w:val="auto"/>
          <w:sz w:val="28"/>
          <w:szCs w:val="28"/>
          <w:highlight w:val="none"/>
          <w:rPrChange w:id="1023" w:author="PAICS" w:date="2022-09-29T12:30:49Z">
            <w:rPr>
              <w:rFonts w:hint="eastAsia" w:ascii="宋体" w:hAnsi="宋体" w:eastAsia="宋体" w:cs="宋体"/>
              <w:sz w:val="28"/>
              <w:szCs w:val="28"/>
              <w:highlight w:val="none"/>
            </w:rPr>
          </w:rPrChange>
        </w:rPr>
        <w:t>数据需求</w:t>
      </w:r>
      <w:bookmarkEnd w:id="56"/>
      <w:bookmarkEnd w:id="57"/>
      <w:bookmarkEnd w:id="58"/>
    </w:p>
    <w:p>
      <w:pPr>
        <w:spacing w:line="360" w:lineRule="auto"/>
        <w:ind w:firstLine="420"/>
        <w:rPr>
          <w:rFonts w:hint="eastAsia" w:eastAsia="宋体"/>
          <w:color w:val="auto"/>
          <w:highlight w:val="none"/>
          <w:lang w:val="en-US" w:eastAsia="zh-CN"/>
          <w:rPrChange w:id="1024" w:author="PAICS" w:date="2022-09-29T12:30:49Z">
            <w:rPr>
              <w:rFonts w:hint="eastAsia" w:eastAsia="宋体"/>
              <w:highlight w:val="none"/>
              <w:lang w:val="en-US" w:eastAsia="zh-CN"/>
            </w:rPr>
          </w:rPrChange>
        </w:rPr>
      </w:pPr>
      <w:bookmarkStart w:id="59" w:name="_Toc28990"/>
      <w:bookmarkStart w:id="60" w:name="_Toc7810"/>
      <w:r>
        <w:rPr>
          <w:rFonts w:hint="eastAsia"/>
          <w:color w:val="auto"/>
          <w:highlight w:val="none"/>
          <w:lang w:eastAsia="zh-Hans"/>
          <w:rPrChange w:id="1025" w:author="PAICS" w:date="2022-09-29T12:30:49Z">
            <w:rPr>
              <w:rFonts w:hint="eastAsia"/>
              <w:highlight w:val="none"/>
              <w:lang w:eastAsia="zh-Hans"/>
            </w:rPr>
          </w:rPrChange>
        </w:rPr>
        <w:t>此版本暂不需要数据统计</w:t>
      </w:r>
      <w:r>
        <w:rPr>
          <w:color w:val="auto"/>
          <w:highlight w:val="none"/>
          <w:lang w:eastAsia="zh-Hans"/>
          <w:rPrChange w:id="1026" w:author="PAICS" w:date="2022-09-29T12:30:49Z">
            <w:rPr>
              <w:highlight w:val="none"/>
              <w:lang w:eastAsia="zh-Hans"/>
            </w:rPr>
          </w:rPrChange>
        </w:rPr>
        <w:t>，</w:t>
      </w:r>
      <w:r>
        <w:rPr>
          <w:rFonts w:hint="eastAsia"/>
          <w:color w:val="auto"/>
          <w:highlight w:val="none"/>
          <w:lang w:eastAsia="zh-Hans"/>
          <w:rPrChange w:id="1027" w:author="PAICS" w:date="2022-09-29T12:30:49Z">
            <w:rPr>
              <w:rFonts w:hint="eastAsia"/>
              <w:highlight w:val="none"/>
              <w:lang w:eastAsia="zh-Hans"/>
            </w:rPr>
          </w:rPrChange>
        </w:rPr>
        <w:t>暂不考虑数据埋点设计需求</w:t>
      </w:r>
      <w:r>
        <w:rPr>
          <w:color w:val="auto"/>
          <w:highlight w:val="none"/>
          <w:lang w:eastAsia="zh-Hans"/>
          <w:rPrChange w:id="1028" w:author="PAICS" w:date="2022-09-29T12:30:49Z">
            <w:rPr>
              <w:highlight w:val="none"/>
              <w:lang w:eastAsia="zh-Hans"/>
            </w:rPr>
          </w:rPrChange>
        </w:rPr>
        <w:t>；</w:t>
      </w:r>
      <w:r>
        <w:rPr>
          <w:rFonts w:hint="eastAsia"/>
          <w:color w:val="auto"/>
          <w:highlight w:val="none"/>
          <w:lang w:val="en-US" w:eastAsia="zh-CN"/>
          <w:rPrChange w:id="1029" w:author="PAICS" w:date="2022-09-29T12:30:49Z">
            <w:rPr>
              <w:rFonts w:hint="eastAsia"/>
              <w:highlight w:val="none"/>
              <w:lang w:val="en-US" w:eastAsia="zh-CN"/>
            </w:rPr>
          </w:rPrChange>
        </w:rPr>
        <w:t>不适用</w:t>
      </w:r>
    </w:p>
    <w:p>
      <w:pPr>
        <w:spacing w:line="360" w:lineRule="auto"/>
        <w:rPr>
          <w:color w:val="auto"/>
          <w:highlight w:val="none"/>
          <w:rPrChange w:id="1030" w:author="PAICS" w:date="2022-09-29T12:30:49Z">
            <w:rPr>
              <w:highlight w:val="none"/>
            </w:rPr>
          </w:rPrChange>
        </w:rPr>
      </w:pPr>
    </w:p>
    <w:p>
      <w:pPr>
        <w:pStyle w:val="3"/>
        <w:numPr>
          <w:ilvl w:val="0"/>
          <w:numId w:val="1"/>
        </w:numPr>
        <w:spacing w:line="360" w:lineRule="auto"/>
        <w:rPr>
          <w:rFonts w:ascii="宋体" w:hAnsi="宋体" w:eastAsia="宋体" w:cs="宋体"/>
          <w:color w:val="auto"/>
          <w:sz w:val="28"/>
          <w:szCs w:val="28"/>
          <w:highlight w:val="none"/>
          <w:rPrChange w:id="1031" w:author="PAICS" w:date="2022-09-29T12:30:49Z">
            <w:rPr>
              <w:rFonts w:ascii="宋体" w:hAnsi="宋体" w:eastAsia="宋体" w:cs="宋体"/>
              <w:sz w:val="28"/>
              <w:szCs w:val="28"/>
              <w:highlight w:val="none"/>
            </w:rPr>
          </w:rPrChange>
        </w:rPr>
      </w:pPr>
      <w:bookmarkStart w:id="61" w:name="_Toc13671"/>
      <w:r>
        <w:rPr>
          <w:rFonts w:hint="eastAsia" w:ascii="宋体" w:hAnsi="宋体" w:eastAsia="宋体" w:cs="宋体"/>
          <w:color w:val="auto"/>
          <w:sz w:val="28"/>
          <w:szCs w:val="28"/>
          <w:highlight w:val="none"/>
          <w:rPrChange w:id="1032" w:author="PAICS" w:date="2022-09-29T12:30:49Z">
            <w:rPr>
              <w:rFonts w:hint="eastAsia" w:ascii="宋体" w:hAnsi="宋体" w:eastAsia="宋体" w:cs="宋体"/>
              <w:sz w:val="28"/>
              <w:szCs w:val="28"/>
              <w:highlight w:val="none"/>
            </w:rPr>
          </w:rPrChange>
        </w:rPr>
        <w:t>非功能需求</w:t>
      </w:r>
      <w:bookmarkEnd w:id="59"/>
      <w:bookmarkEnd w:id="60"/>
      <w:bookmarkEnd w:id="61"/>
    </w:p>
    <w:p>
      <w:pPr>
        <w:pStyle w:val="4"/>
        <w:spacing w:line="360" w:lineRule="auto"/>
        <w:jc w:val="both"/>
        <w:rPr>
          <w:rFonts w:hint="default" w:cs="宋体"/>
          <w:color w:val="auto"/>
          <w:sz w:val="24"/>
          <w:szCs w:val="24"/>
          <w:highlight w:val="none"/>
          <w:rPrChange w:id="1033" w:author="PAICS" w:date="2022-09-29T12:30:49Z">
            <w:rPr>
              <w:rFonts w:hint="default" w:cs="宋体"/>
              <w:sz w:val="24"/>
              <w:szCs w:val="24"/>
              <w:highlight w:val="none"/>
            </w:rPr>
          </w:rPrChange>
        </w:rPr>
      </w:pPr>
      <w:bookmarkStart w:id="62" w:name="_Toc7698"/>
      <w:bookmarkStart w:id="63" w:name="_Toc32273"/>
      <w:r>
        <w:rPr>
          <w:rFonts w:cs="宋体"/>
          <w:color w:val="auto"/>
          <w:sz w:val="24"/>
          <w:szCs w:val="24"/>
          <w:highlight w:val="none"/>
          <w:rPrChange w:id="1034" w:author="PAICS" w:date="2022-09-29T12:30:49Z">
            <w:rPr>
              <w:rFonts w:cs="宋体"/>
              <w:sz w:val="24"/>
              <w:szCs w:val="24"/>
              <w:highlight w:val="none"/>
            </w:rPr>
          </w:rPrChange>
        </w:rPr>
        <w:t>7.1硬件需求</w:t>
      </w:r>
      <w:bookmarkEnd w:id="62"/>
      <w:bookmarkEnd w:id="63"/>
    </w:p>
    <w:p>
      <w:pPr>
        <w:spacing w:line="360" w:lineRule="auto"/>
        <w:ind w:firstLine="420"/>
        <w:rPr>
          <w:color w:val="auto"/>
          <w:highlight w:val="none"/>
          <w:rPrChange w:id="1035" w:author="PAICS" w:date="2022-09-29T12:30:49Z">
            <w:rPr>
              <w:highlight w:val="none"/>
            </w:rPr>
          </w:rPrChange>
        </w:rPr>
      </w:pPr>
      <w:r>
        <w:rPr>
          <w:rFonts w:hint="eastAsia"/>
          <w:color w:val="auto"/>
          <w:highlight w:val="none"/>
          <w:rPrChange w:id="1036" w:author="PAICS" w:date="2022-09-29T12:30:49Z">
            <w:rPr>
              <w:rFonts w:hint="eastAsia"/>
              <w:highlight w:val="none"/>
            </w:rPr>
          </w:rPrChange>
        </w:rPr>
        <w:t>模拟超声设备进行超声影像播放，通过HMDI传输线连接视频采集卡，目视检查软件界面中的影像内容，应能采集到播放的超声影像数据，结果应符合</w:t>
      </w:r>
      <w:r>
        <w:rPr>
          <w:color w:val="auto"/>
          <w:highlight w:val="none"/>
          <w:rPrChange w:id="1037" w:author="PAICS" w:date="2022-09-29T12:30:49Z">
            <w:rPr>
              <w:highlight w:val="none"/>
            </w:rPr>
          </w:rPrChange>
        </w:rPr>
        <w:t>规定</w:t>
      </w:r>
      <w:r>
        <w:rPr>
          <w:rFonts w:hint="eastAsia"/>
          <w:color w:val="auto"/>
          <w:highlight w:val="none"/>
          <w:rPrChange w:id="1038" w:author="PAICS" w:date="2022-09-29T12:30:49Z">
            <w:rPr>
              <w:rFonts w:hint="eastAsia"/>
              <w:highlight w:val="none"/>
            </w:rPr>
          </w:rPrChange>
        </w:rPr>
        <w:t>。</w:t>
      </w:r>
    </w:p>
    <w:p>
      <w:pPr>
        <w:spacing w:line="360" w:lineRule="auto"/>
        <w:rPr>
          <w:color w:val="auto"/>
          <w:highlight w:val="none"/>
          <w:rPrChange w:id="1039" w:author="PAICS" w:date="2022-09-29T12:30:49Z">
            <w:rPr>
              <w:highlight w:val="none"/>
            </w:rPr>
          </w:rPrChange>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142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680" w:type="dxa"/>
            <w:vMerge w:val="restart"/>
            <w:shd w:val="clear" w:color="auto" w:fill="D9D9D9"/>
            <w:vAlign w:val="center"/>
          </w:tcPr>
          <w:p>
            <w:pPr>
              <w:spacing w:line="360" w:lineRule="auto"/>
              <w:jc w:val="center"/>
              <w:rPr>
                <w:rFonts w:ascii="宋体" w:hAnsi="宋体"/>
                <w:color w:val="auto"/>
                <w:sz w:val="24"/>
                <w:highlight w:val="none"/>
                <w:rPrChange w:id="1040" w:author="PAICS" w:date="2022-09-29T12:30:49Z">
                  <w:rPr>
                    <w:rFonts w:ascii="宋体" w:hAnsi="宋体"/>
                    <w:sz w:val="24"/>
                    <w:highlight w:val="none"/>
                  </w:rPr>
                </w:rPrChange>
              </w:rPr>
            </w:pPr>
            <w:r>
              <w:rPr>
                <w:rFonts w:hint="eastAsia" w:ascii="宋体" w:hAnsi="宋体" w:cs="宋体"/>
                <w:color w:val="auto"/>
                <w:szCs w:val="21"/>
                <w:highlight w:val="none"/>
                <w:rPrChange w:id="1041" w:author="PAICS" w:date="2022-09-29T12:30:49Z">
                  <w:rPr>
                    <w:rFonts w:hint="eastAsia" w:ascii="宋体" w:hAnsi="宋体" w:cs="宋体"/>
                    <w:szCs w:val="21"/>
                    <w:highlight w:val="none"/>
                  </w:rPr>
                </w:rPrChange>
              </w:rPr>
              <w:t>硬件配置</w:t>
            </w:r>
          </w:p>
        </w:tc>
        <w:tc>
          <w:tcPr>
            <w:tcW w:w="1425" w:type="dxa"/>
            <w:shd w:val="clear" w:color="auto" w:fill="D9D9D9"/>
            <w:vAlign w:val="center"/>
          </w:tcPr>
          <w:p>
            <w:pPr>
              <w:adjustRightInd w:val="0"/>
              <w:snapToGrid w:val="0"/>
              <w:spacing w:line="360" w:lineRule="auto"/>
              <w:jc w:val="center"/>
              <w:rPr>
                <w:rFonts w:ascii="宋体" w:hAnsi="宋体"/>
                <w:color w:val="auto"/>
                <w:sz w:val="24"/>
                <w:highlight w:val="none"/>
                <w:rPrChange w:id="1042" w:author="PAICS" w:date="2022-09-29T12:30:49Z">
                  <w:rPr>
                    <w:rFonts w:ascii="宋体" w:hAnsi="宋体"/>
                    <w:sz w:val="24"/>
                    <w:highlight w:val="none"/>
                  </w:rPr>
                </w:rPrChange>
              </w:rPr>
            </w:pPr>
            <w:r>
              <w:rPr>
                <w:rFonts w:hint="eastAsia" w:ascii="宋体" w:hAnsi="宋体" w:cs="宋体"/>
                <w:color w:val="auto"/>
                <w:kern w:val="0"/>
                <w:szCs w:val="21"/>
                <w:highlight w:val="none"/>
                <w:rPrChange w:id="1043" w:author="PAICS" w:date="2022-09-29T12:30:49Z">
                  <w:rPr>
                    <w:rFonts w:hint="eastAsia" w:ascii="宋体" w:hAnsi="宋体" w:cs="宋体"/>
                    <w:kern w:val="0"/>
                    <w:szCs w:val="21"/>
                    <w:highlight w:val="none"/>
                  </w:rPr>
                </w:rPrChange>
              </w:rPr>
              <w:t>CPU</w:t>
            </w:r>
          </w:p>
        </w:tc>
        <w:tc>
          <w:tcPr>
            <w:tcW w:w="4615" w:type="dxa"/>
            <w:shd w:val="clear" w:color="auto" w:fill="D9D9D9"/>
            <w:vAlign w:val="center"/>
          </w:tcPr>
          <w:p>
            <w:pPr>
              <w:adjustRightInd w:val="0"/>
              <w:snapToGrid w:val="0"/>
              <w:spacing w:line="360" w:lineRule="auto"/>
              <w:jc w:val="center"/>
              <w:rPr>
                <w:rFonts w:ascii="宋体" w:hAnsi="宋体"/>
                <w:color w:val="auto"/>
                <w:sz w:val="24"/>
                <w:highlight w:val="none"/>
                <w:rPrChange w:id="1044" w:author="PAICS" w:date="2022-09-29T12:30:49Z">
                  <w:rPr>
                    <w:rFonts w:ascii="宋体" w:hAnsi="宋体"/>
                    <w:sz w:val="24"/>
                    <w:highlight w:val="none"/>
                  </w:rPr>
                </w:rPrChange>
              </w:rPr>
            </w:pPr>
            <w:r>
              <w:rPr>
                <w:rFonts w:hint="eastAsia" w:ascii="宋体" w:hAnsi="宋体" w:cs="宋体"/>
                <w:color w:val="auto"/>
                <w:kern w:val="0"/>
                <w:szCs w:val="21"/>
                <w:highlight w:val="none"/>
                <w:rPrChange w:id="1045" w:author="PAICS" w:date="2022-09-29T12:30:49Z">
                  <w:rPr>
                    <w:rFonts w:hint="eastAsia" w:ascii="宋体" w:hAnsi="宋体" w:cs="宋体"/>
                    <w:kern w:val="0"/>
                    <w:szCs w:val="21"/>
                    <w:highlight w:val="none"/>
                  </w:rPr>
                </w:rPrChange>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color w:val="auto"/>
                <w:spacing w:val="8"/>
                <w:kern w:val="0"/>
                <w:szCs w:val="21"/>
                <w:highlight w:val="none"/>
                <w:shd w:val="clear" w:color="auto" w:fill="FFFFFF"/>
                <w:lang w:bidi="ar"/>
                <w:rPrChange w:id="1046" w:author="PAICS" w:date="2022-09-29T12:30:49Z">
                  <w:rPr>
                    <w:rStyle w:val="27"/>
                    <w:rFonts w:ascii="宋体" w:hAnsi="宋体"/>
                    <w:spacing w:val="8"/>
                    <w:kern w:val="0"/>
                    <w:szCs w:val="21"/>
                    <w:highlight w:val="none"/>
                    <w:shd w:val="clear" w:color="auto" w:fill="FFFFFF"/>
                    <w:lang w:bidi="ar"/>
                  </w:rPr>
                </w:rPrChange>
              </w:rPr>
            </w:pPr>
          </w:p>
        </w:tc>
        <w:tc>
          <w:tcPr>
            <w:tcW w:w="1425" w:type="dxa"/>
            <w:vAlign w:val="center"/>
          </w:tcPr>
          <w:p>
            <w:pPr>
              <w:adjustRightInd w:val="0"/>
              <w:snapToGrid w:val="0"/>
              <w:spacing w:line="360" w:lineRule="auto"/>
              <w:jc w:val="center"/>
              <w:rPr>
                <w:rFonts w:ascii="宋体" w:hAnsi="宋体"/>
                <w:color w:val="auto"/>
                <w:sz w:val="24"/>
                <w:highlight w:val="none"/>
                <w:rPrChange w:id="1047" w:author="PAICS" w:date="2022-09-29T12:30:49Z">
                  <w:rPr>
                    <w:rFonts w:ascii="宋体" w:hAnsi="宋体"/>
                    <w:sz w:val="24"/>
                    <w:highlight w:val="none"/>
                  </w:rPr>
                </w:rPrChange>
              </w:rPr>
            </w:pPr>
            <w:r>
              <w:rPr>
                <w:rFonts w:hint="eastAsia" w:ascii="宋体" w:hAnsi="宋体" w:cs="宋体"/>
                <w:color w:val="auto"/>
                <w:kern w:val="0"/>
                <w:szCs w:val="21"/>
                <w:highlight w:val="none"/>
                <w:rPrChange w:id="1048" w:author="PAICS" w:date="2022-09-29T12:30:49Z">
                  <w:rPr>
                    <w:rFonts w:hint="eastAsia" w:ascii="宋体" w:hAnsi="宋体" w:cs="宋体"/>
                    <w:kern w:val="0"/>
                    <w:szCs w:val="21"/>
                    <w:highlight w:val="none"/>
                  </w:rPr>
                </w:rPrChange>
              </w:rPr>
              <w:t>GPU</w:t>
            </w:r>
          </w:p>
        </w:tc>
        <w:tc>
          <w:tcPr>
            <w:tcW w:w="4615" w:type="dxa"/>
            <w:vAlign w:val="center"/>
          </w:tcPr>
          <w:p>
            <w:pPr>
              <w:adjustRightInd w:val="0"/>
              <w:snapToGrid w:val="0"/>
              <w:spacing w:line="360" w:lineRule="auto"/>
              <w:jc w:val="center"/>
              <w:rPr>
                <w:rFonts w:ascii="宋体" w:hAnsi="宋体"/>
                <w:color w:val="auto"/>
                <w:sz w:val="24"/>
                <w:highlight w:val="none"/>
                <w:rPrChange w:id="1049" w:author="PAICS" w:date="2022-09-29T12:30:49Z">
                  <w:rPr>
                    <w:rFonts w:ascii="宋体" w:hAnsi="宋体"/>
                    <w:sz w:val="24"/>
                    <w:highlight w:val="none"/>
                  </w:rPr>
                </w:rPrChange>
              </w:rPr>
            </w:pPr>
            <w:r>
              <w:rPr>
                <w:rFonts w:hint="eastAsia" w:ascii="宋体" w:hAnsi="宋体" w:cs="宋体"/>
                <w:color w:val="auto"/>
                <w:kern w:val="0"/>
                <w:szCs w:val="21"/>
                <w:highlight w:val="none"/>
                <w:rPrChange w:id="1050" w:author="PAICS" w:date="2022-09-29T12:30:49Z">
                  <w:rPr>
                    <w:rFonts w:hint="eastAsia" w:ascii="宋体" w:hAnsi="宋体" w:cs="宋体"/>
                    <w:kern w:val="0"/>
                    <w:szCs w:val="21"/>
                    <w:highlight w:val="none"/>
                  </w:rPr>
                </w:rPrChange>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color w:val="auto"/>
                <w:spacing w:val="8"/>
                <w:kern w:val="0"/>
                <w:szCs w:val="21"/>
                <w:highlight w:val="none"/>
                <w:shd w:val="clear" w:color="auto" w:fill="FFFFFF"/>
                <w:lang w:bidi="ar"/>
                <w:rPrChange w:id="1051" w:author="PAICS" w:date="2022-09-29T12:30:49Z">
                  <w:rPr>
                    <w:rStyle w:val="27"/>
                    <w:rFonts w:ascii="宋体" w:hAnsi="宋体"/>
                    <w:spacing w:val="8"/>
                    <w:kern w:val="0"/>
                    <w:szCs w:val="21"/>
                    <w:highlight w:val="none"/>
                    <w:shd w:val="clear" w:color="auto" w:fill="FFFFFF"/>
                    <w:lang w:bidi="ar"/>
                  </w:rPr>
                </w:rPrChange>
              </w:rPr>
            </w:pPr>
          </w:p>
        </w:tc>
        <w:tc>
          <w:tcPr>
            <w:tcW w:w="1425" w:type="dxa"/>
            <w:vAlign w:val="center"/>
          </w:tcPr>
          <w:p>
            <w:pPr>
              <w:adjustRightInd w:val="0"/>
              <w:snapToGrid w:val="0"/>
              <w:spacing w:line="360" w:lineRule="auto"/>
              <w:jc w:val="center"/>
              <w:rPr>
                <w:rFonts w:ascii="宋体" w:hAnsi="宋体"/>
                <w:color w:val="auto"/>
                <w:sz w:val="24"/>
                <w:highlight w:val="none"/>
                <w:rPrChange w:id="1052" w:author="PAICS" w:date="2022-09-29T12:30:49Z">
                  <w:rPr>
                    <w:rFonts w:ascii="宋体" w:hAnsi="宋体"/>
                    <w:sz w:val="24"/>
                    <w:highlight w:val="none"/>
                  </w:rPr>
                </w:rPrChange>
              </w:rPr>
            </w:pPr>
            <w:r>
              <w:rPr>
                <w:rFonts w:hint="eastAsia" w:ascii="宋体" w:hAnsi="宋体" w:cs="宋体"/>
                <w:color w:val="auto"/>
                <w:kern w:val="0"/>
                <w:szCs w:val="21"/>
                <w:highlight w:val="none"/>
                <w:rPrChange w:id="1053" w:author="PAICS" w:date="2022-09-29T12:30:49Z">
                  <w:rPr>
                    <w:rFonts w:hint="eastAsia" w:ascii="宋体" w:hAnsi="宋体" w:cs="宋体"/>
                    <w:kern w:val="0"/>
                    <w:szCs w:val="21"/>
                    <w:highlight w:val="none"/>
                  </w:rPr>
                </w:rPrChange>
              </w:rPr>
              <w:t>内存</w:t>
            </w:r>
          </w:p>
        </w:tc>
        <w:tc>
          <w:tcPr>
            <w:tcW w:w="4615" w:type="dxa"/>
            <w:vAlign w:val="center"/>
          </w:tcPr>
          <w:p>
            <w:pPr>
              <w:adjustRightInd w:val="0"/>
              <w:snapToGrid w:val="0"/>
              <w:spacing w:line="360" w:lineRule="auto"/>
              <w:jc w:val="center"/>
              <w:rPr>
                <w:rFonts w:ascii="宋体" w:hAnsi="宋体"/>
                <w:color w:val="auto"/>
                <w:sz w:val="24"/>
                <w:highlight w:val="none"/>
                <w:rPrChange w:id="1054" w:author="PAICS" w:date="2022-09-29T12:30:49Z">
                  <w:rPr>
                    <w:rFonts w:ascii="宋体" w:hAnsi="宋体"/>
                    <w:sz w:val="24"/>
                    <w:highlight w:val="none"/>
                  </w:rPr>
                </w:rPrChange>
              </w:rPr>
            </w:pPr>
            <w:r>
              <w:rPr>
                <w:rFonts w:hint="eastAsia" w:ascii="宋体" w:hAnsi="宋体" w:cs="宋体"/>
                <w:color w:val="auto"/>
                <w:kern w:val="0"/>
                <w:szCs w:val="21"/>
                <w:highlight w:val="none"/>
                <w:rPrChange w:id="1055" w:author="PAICS" w:date="2022-09-29T12:30:49Z">
                  <w:rPr>
                    <w:rFonts w:hint="eastAsia" w:ascii="宋体" w:hAnsi="宋体" w:cs="宋体"/>
                    <w:kern w:val="0"/>
                    <w:szCs w:val="21"/>
                    <w:highlight w:val="none"/>
                  </w:rPr>
                </w:rPrChange>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color w:val="auto"/>
                <w:sz w:val="24"/>
                <w:highlight w:val="none"/>
                <w:rPrChange w:id="1056" w:author="PAICS" w:date="2022-09-29T12:30:49Z">
                  <w:rPr>
                    <w:rFonts w:ascii="宋体" w:hAnsi="宋体"/>
                    <w:sz w:val="24"/>
                    <w:highlight w:val="none"/>
                  </w:rPr>
                </w:rPrChange>
              </w:rPr>
            </w:pPr>
          </w:p>
        </w:tc>
        <w:tc>
          <w:tcPr>
            <w:tcW w:w="1425" w:type="dxa"/>
            <w:vAlign w:val="center"/>
          </w:tcPr>
          <w:p>
            <w:pPr>
              <w:adjustRightInd w:val="0"/>
              <w:snapToGrid w:val="0"/>
              <w:spacing w:line="360" w:lineRule="auto"/>
              <w:jc w:val="center"/>
              <w:rPr>
                <w:rFonts w:ascii="宋体" w:hAnsi="宋体"/>
                <w:color w:val="auto"/>
                <w:sz w:val="24"/>
                <w:highlight w:val="none"/>
                <w:rPrChange w:id="1057" w:author="PAICS" w:date="2022-09-29T12:30:49Z">
                  <w:rPr>
                    <w:rFonts w:ascii="宋体" w:hAnsi="宋体"/>
                    <w:sz w:val="24"/>
                    <w:highlight w:val="none"/>
                  </w:rPr>
                </w:rPrChange>
              </w:rPr>
            </w:pPr>
            <w:r>
              <w:rPr>
                <w:rFonts w:hint="eastAsia" w:ascii="宋体" w:hAnsi="宋体" w:cs="宋体"/>
                <w:color w:val="auto"/>
                <w:kern w:val="0"/>
                <w:szCs w:val="21"/>
                <w:highlight w:val="none"/>
                <w:rPrChange w:id="1058" w:author="PAICS" w:date="2022-09-29T12:30:49Z">
                  <w:rPr>
                    <w:rFonts w:hint="eastAsia" w:ascii="宋体" w:hAnsi="宋体" w:cs="宋体"/>
                    <w:kern w:val="0"/>
                    <w:szCs w:val="21"/>
                    <w:highlight w:val="none"/>
                  </w:rPr>
                </w:rPrChange>
              </w:rPr>
              <w:t>硬盘</w:t>
            </w:r>
          </w:p>
        </w:tc>
        <w:tc>
          <w:tcPr>
            <w:tcW w:w="4615" w:type="dxa"/>
            <w:vAlign w:val="center"/>
          </w:tcPr>
          <w:p>
            <w:pPr>
              <w:adjustRightInd w:val="0"/>
              <w:snapToGrid w:val="0"/>
              <w:spacing w:line="360" w:lineRule="auto"/>
              <w:jc w:val="center"/>
              <w:rPr>
                <w:rFonts w:ascii="宋体" w:hAnsi="宋体"/>
                <w:color w:val="auto"/>
                <w:sz w:val="24"/>
                <w:highlight w:val="none"/>
                <w:rPrChange w:id="1059" w:author="PAICS" w:date="2022-09-29T12:30:49Z">
                  <w:rPr>
                    <w:rFonts w:ascii="宋体" w:hAnsi="宋体"/>
                    <w:sz w:val="24"/>
                    <w:highlight w:val="none"/>
                  </w:rPr>
                </w:rPrChange>
              </w:rPr>
            </w:pPr>
            <w:r>
              <w:rPr>
                <w:rFonts w:hint="eastAsia" w:ascii="宋体" w:hAnsi="宋体" w:cs="宋体"/>
                <w:color w:val="auto"/>
                <w:kern w:val="0"/>
                <w:szCs w:val="21"/>
                <w:highlight w:val="none"/>
                <w:rPrChange w:id="1060" w:author="PAICS" w:date="2022-09-29T12:30:49Z">
                  <w:rPr>
                    <w:rFonts w:hint="eastAsia" w:ascii="宋体" w:hAnsi="宋体" w:cs="宋体"/>
                    <w:kern w:val="0"/>
                    <w:szCs w:val="21"/>
                    <w:highlight w:val="none"/>
                  </w:rPr>
                </w:rPrChange>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color w:val="auto"/>
                <w:sz w:val="24"/>
                <w:highlight w:val="none"/>
                <w:rPrChange w:id="1061" w:author="PAICS" w:date="2022-09-29T12:30:49Z">
                  <w:rPr>
                    <w:rFonts w:ascii="宋体" w:hAnsi="宋体"/>
                    <w:sz w:val="24"/>
                    <w:highlight w:val="none"/>
                  </w:rPr>
                </w:rPrChange>
              </w:rPr>
            </w:pPr>
          </w:p>
        </w:tc>
        <w:tc>
          <w:tcPr>
            <w:tcW w:w="1425" w:type="dxa"/>
            <w:vAlign w:val="center"/>
          </w:tcPr>
          <w:p>
            <w:pPr>
              <w:adjustRightInd w:val="0"/>
              <w:snapToGrid w:val="0"/>
              <w:spacing w:line="360" w:lineRule="auto"/>
              <w:jc w:val="center"/>
              <w:rPr>
                <w:rFonts w:ascii="宋体" w:hAnsi="宋体"/>
                <w:color w:val="auto"/>
                <w:sz w:val="24"/>
                <w:highlight w:val="none"/>
                <w:rPrChange w:id="1062" w:author="PAICS" w:date="2022-09-29T12:30:49Z">
                  <w:rPr>
                    <w:rFonts w:ascii="宋体" w:hAnsi="宋体"/>
                    <w:sz w:val="24"/>
                    <w:highlight w:val="none"/>
                  </w:rPr>
                </w:rPrChange>
              </w:rPr>
            </w:pPr>
            <w:r>
              <w:rPr>
                <w:rFonts w:hint="eastAsia" w:ascii="宋体" w:hAnsi="宋体" w:cs="宋体"/>
                <w:color w:val="auto"/>
                <w:kern w:val="0"/>
                <w:szCs w:val="21"/>
                <w:highlight w:val="none"/>
                <w:rPrChange w:id="1063" w:author="PAICS" w:date="2022-09-29T12:30:49Z">
                  <w:rPr>
                    <w:rFonts w:hint="eastAsia" w:ascii="宋体" w:hAnsi="宋体" w:cs="宋体"/>
                    <w:kern w:val="0"/>
                    <w:szCs w:val="21"/>
                    <w:highlight w:val="none"/>
                  </w:rPr>
                </w:rPrChange>
              </w:rPr>
              <w:t>主板</w:t>
            </w:r>
          </w:p>
        </w:tc>
        <w:tc>
          <w:tcPr>
            <w:tcW w:w="4615" w:type="dxa"/>
            <w:vAlign w:val="center"/>
          </w:tcPr>
          <w:p>
            <w:pPr>
              <w:adjustRightInd w:val="0"/>
              <w:snapToGrid w:val="0"/>
              <w:spacing w:line="360" w:lineRule="auto"/>
              <w:jc w:val="center"/>
              <w:rPr>
                <w:rFonts w:ascii="宋体" w:hAnsi="宋体"/>
                <w:color w:val="auto"/>
                <w:sz w:val="24"/>
                <w:highlight w:val="none"/>
                <w:rPrChange w:id="1064" w:author="PAICS" w:date="2022-09-29T12:30:49Z">
                  <w:rPr>
                    <w:rFonts w:ascii="宋体" w:hAnsi="宋体"/>
                    <w:sz w:val="24"/>
                    <w:highlight w:val="none"/>
                  </w:rPr>
                </w:rPrChange>
              </w:rPr>
            </w:pPr>
            <w:r>
              <w:rPr>
                <w:rFonts w:hint="eastAsia" w:ascii="宋体" w:hAnsi="宋体" w:cs="宋体"/>
                <w:color w:val="auto"/>
                <w:kern w:val="0"/>
                <w:szCs w:val="21"/>
                <w:highlight w:val="none"/>
                <w:rPrChange w:id="1065" w:author="PAICS" w:date="2022-09-29T12:30:49Z">
                  <w:rPr>
                    <w:rFonts w:hint="eastAsia" w:ascii="宋体" w:hAnsi="宋体" w:cs="宋体"/>
                    <w:kern w:val="0"/>
                    <w:szCs w:val="21"/>
                    <w:highlight w:val="none"/>
                  </w:rPr>
                </w:rPrChange>
              </w:rPr>
              <w:t>PCI接口两个</w:t>
            </w:r>
          </w:p>
        </w:tc>
      </w:tr>
    </w:tbl>
    <w:p>
      <w:pPr>
        <w:pStyle w:val="4"/>
        <w:spacing w:line="360" w:lineRule="auto"/>
        <w:rPr>
          <w:rFonts w:hint="default" w:cs="宋体"/>
          <w:color w:val="auto"/>
          <w:sz w:val="24"/>
          <w:szCs w:val="24"/>
          <w:highlight w:val="none"/>
          <w:rPrChange w:id="1066" w:author="PAICS" w:date="2022-09-29T12:30:49Z">
            <w:rPr>
              <w:rFonts w:hint="default" w:cs="宋体"/>
              <w:sz w:val="24"/>
              <w:szCs w:val="24"/>
              <w:highlight w:val="none"/>
            </w:rPr>
          </w:rPrChange>
        </w:rPr>
      </w:pPr>
      <w:bookmarkStart w:id="64" w:name="_Toc32299"/>
    </w:p>
    <w:p>
      <w:pPr>
        <w:pStyle w:val="4"/>
        <w:spacing w:line="360" w:lineRule="auto"/>
        <w:rPr>
          <w:rFonts w:hint="default" w:cs="宋体"/>
          <w:color w:val="auto"/>
          <w:sz w:val="24"/>
          <w:szCs w:val="24"/>
          <w:highlight w:val="none"/>
          <w:rPrChange w:id="1067" w:author="PAICS" w:date="2022-09-29T12:30:49Z">
            <w:rPr>
              <w:rFonts w:hint="default" w:cs="宋体"/>
              <w:sz w:val="24"/>
              <w:szCs w:val="24"/>
              <w:highlight w:val="none"/>
            </w:rPr>
          </w:rPrChange>
        </w:rPr>
      </w:pPr>
      <w:bookmarkStart w:id="65" w:name="_Toc13606"/>
      <w:r>
        <w:rPr>
          <w:rFonts w:cs="宋体"/>
          <w:color w:val="auto"/>
          <w:sz w:val="24"/>
          <w:szCs w:val="24"/>
          <w:highlight w:val="none"/>
          <w:rPrChange w:id="1068" w:author="PAICS" w:date="2022-09-29T12:30:49Z">
            <w:rPr>
              <w:rFonts w:cs="宋体"/>
              <w:sz w:val="24"/>
              <w:szCs w:val="24"/>
              <w:highlight w:val="none"/>
            </w:rPr>
          </w:rPrChange>
        </w:rPr>
        <w:t>7.2软件需求</w:t>
      </w:r>
      <w:bookmarkEnd w:id="64"/>
      <w:bookmarkEnd w:id="65"/>
    </w:p>
    <w:p>
      <w:pPr>
        <w:spacing w:line="360" w:lineRule="auto"/>
        <w:ind w:firstLine="420"/>
        <w:rPr>
          <w:color w:val="auto"/>
          <w:highlight w:val="none"/>
          <w:rPrChange w:id="1069" w:author="PAICS" w:date="2022-09-29T12:30:49Z">
            <w:rPr>
              <w:highlight w:val="none"/>
            </w:rPr>
          </w:rPrChange>
        </w:rPr>
      </w:pPr>
      <w:bookmarkStart w:id="66" w:name="_Toc4918"/>
      <w:r>
        <w:rPr>
          <w:rFonts w:hint="eastAsia"/>
          <w:color w:val="auto"/>
          <w:highlight w:val="none"/>
          <w:rPrChange w:id="1070" w:author="PAICS" w:date="2022-09-29T12:30:49Z">
            <w:rPr>
              <w:rFonts w:hint="eastAsia"/>
              <w:highlight w:val="none"/>
            </w:rPr>
          </w:rPrChange>
        </w:rPr>
        <w:t>1、可靠性，系统需提供7*24的不间断服务。</w:t>
      </w:r>
    </w:p>
    <w:p>
      <w:pPr>
        <w:spacing w:line="360" w:lineRule="auto"/>
        <w:ind w:firstLine="420"/>
        <w:rPr>
          <w:color w:val="auto"/>
          <w:highlight w:val="none"/>
          <w:rPrChange w:id="1071" w:author="PAICS" w:date="2022-09-29T12:30:49Z">
            <w:rPr>
              <w:highlight w:val="none"/>
            </w:rPr>
          </w:rPrChange>
        </w:rPr>
      </w:pPr>
      <w:r>
        <w:rPr>
          <w:rFonts w:hint="eastAsia"/>
          <w:color w:val="auto"/>
          <w:highlight w:val="none"/>
          <w:rPrChange w:id="1072" w:author="PAICS" w:date="2022-09-29T12:30:49Z">
            <w:rPr>
              <w:rFonts w:hint="eastAsia"/>
              <w:highlight w:val="none"/>
            </w:rPr>
          </w:rPrChange>
        </w:rPr>
        <w:t>2、灵活性，系统运行于定制PC设备上， 但必须能自适应当下主流笔记本与台式机的能力， 及主流屏幕尺寸。</w:t>
      </w:r>
    </w:p>
    <w:p>
      <w:pPr>
        <w:spacing w:line="360" w:lineRule="auto"/>
        <w:ind w:firstLine="420"/>
        <w:rPr>
          <w:color w:val="auto"/>
          <w:highlight w:val="none"/>
          <w:rPrChange w:id="1073" w:author="PAICS" w:date="2022-09-29T12:30:49Z">
            <w:rPr>
              <w:highlight w:val="none"/>
            </w:rPr>
          </w:rPrChange>
        </w:rPr>
      </w:pPr>
      <w:r>
        <w:rPr>
          <w:rFonts w:hint="eastAsia"/>
          <w:color w:val="auto"/>
          <w:highlight w:val="none"/>
          <w:rPrChange w:id="1074" w:author="PAICS" w:date="2022-09-29T12:30:49Z">
            <w:rPr>
              <w:rFonts w:hint="eastAsia"/>
              <w:highlight w:val="none"/>
            </w:rPr>
          </w:rPrChange>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ind w:firstLine="420"/>
        <w:rPr>
          <w:color w:val="auto"/>
          <w:highlight w:val="none"/>
          <w:rPrChange w:id="1075" w:author="PAICS" w:date="2022-09-29T12:30:49Z">
            <w:rPr>
              <w:highlight w:val="none"/>
            </w:rPr>
          </w:rPrChange>
        </w:rPr>
      </w:pPr>
      <w:r>
        <w:rPr>
          <w:rFonts w:hint="eastAsia"/>
          <w:color w:val="auto"/>
          <w:highlight w:val="none"/>
          <w:rPrChange w:id="1076" w:author="PAICS" w:date="2022-09-29T12:30:49Z">
            <w:rPr>
              <w:rFonts w:hint="eastAsia"/>
              <w:highlight w:val="none"/>
            </w:rPr>
          </w:rPrChange>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ind w:firstLine="420"/>
        <w:rPr>
          <w:color w:val="auto"/>
          <w:highlight w:val="none"/>
          <w:rPrChange w:id="1077" w:author="PAICS" w:date="2022-09-29T12:30:49Z">
            <w:rPr>
              <w:highlight w:val="none"/>
            </w:rPr>
          </w:rPrChange>
        </w:rPr>
      </w:pPr>
      <w:r>
        <w:rPr>
          <w:rFonts w:hint="eastAsia"/>
          <w:color w:val="auto"/>
          <w:highlight w:val="none"/>
          <w:rPrChange w:id="1078" w:author="PAICS" w:date="2022-09-29T12:30:49Z">
            <w:rPr>
              <w:rFonts w:hint="eastAsia"/>
              <w:highlight w:val="none"/>
            </w:rPr>
          </w:rPrChange>
        </w:rPr>
        <w:t>5、诊断性，通过详细信息资料的方式能确保用户身份的可靠性。为了防止操作失误，应该将用户的操作过程信息以日志形式保存，以作为失误诊断的原始依据。</w:t>
      </w:r>
    </w:p>
    <w:p>
      <w:pPr>
        <w:spacing w:line="360" w:lineRule="auto"/>
        <w:ind w:firstLine="420"/>
        <w:rPr>
          <w:color w:val="auto"/>
          <w:highlight w:val="none"/>
          <w:rPrChange w:id="1079" w:author="PAICS" w:date="2022-09-29T12:30:49Z">
            <w:rPr>
              <w:highlight w:val="none"/>
            </w:rPr>
          </w:rPrChange>
        </w:rPr>
      </w:pPr>
      <w:r>
        <w:rPr>
          <w:rFonts w:hint="eastAsia"/>
          <w:color w:val="auto"/>
          <w:highlight w:val="none"/>
          <w:rPrChange w:id="1080" w:author="PAICS" w:date="2022-09-29T12:30:49Z">
            <w:rPr>
              <w:rFonts w:hint="eastAsia"/>
              <w:highlight w:val="none"/>
            </w:rPr>
          </w:rPrChange>
        </w:rPr>
        <w:t>6、可伸缩性，要求在不用修改系统架构的情况下，通过增加或增强相应的设备即可实现系统功能的扩展支持，包括垂直扩展和水平扩展。</w:t>
      </w:r>
    </w:p>
    <w:p>
      <w:pPr>
        <w:spacing w:line="360" w:lineRule="auto"/>
        <w:ind w:firstLine="420"/>
        <w:rPr>
          <w:color w:val="auto"/>
          <w:highlight w:val="none"/>
          <w:rPrChange w:id="1081" w:author="PAICS" w:date="2022-09-29T12:30:49Z">
            <w:rPr>
              <w:highlight w:val="none"/>
            </w:rPr>
          </w:rPrChange>
        </w:rPr>
      </w:pPr>
      <w:r>
        <w:rPr>
          <w:rFonts w:hint="eastAsia"/>
          <w:color w:val="auto"/>
          <w:highlight w:val="none"/>
          <w:rPrChange w:id="1082" w:author="PAICS" w:date="2022-09-29T12:30:49Z">
            <w:rPr>
              <w:rFonts w:hint="eastAsia"/>
              <w:highlight w:val="none"/>
            </w:rPr>
          </w:rPrChange>
        </w:rPr>
        <w:t>7、经济性，系统应具备高性价比，能对系统资源的使用进行优化，在实现系统功能的前提下，尽量节省硬件资源的开销。</w:t>
      </w:r>
    </w:p>
    <w:p>
      <w:pPr>
        <w:spacing w:line="360" w:lineRule="auto"/>
        <w:ind w:firstLine="420"/>
        <w:rPr>
          <w:color w:val="auto"/>
          <w:highlight w:val="none"/>
          <w:rPrChange w:id="1083" w:author="PAICS" w:date="2022-09-29T12:30:49Z">
            <w:rPr>
              <w:highlight w:val="none"/>
            </w:rPr>
          </w:rPrChange>
        </w:rPr>
      </w:pPr>
      <w:r>
        <w:rPr>
          <w:rFonts w:hint="eastAsia"/>
          <w:color w:val="auto"/>
          <w:highlight w:val="none"/>
          <w:rPrChange w:id="1084" w:author="PAICS" w:date="2022-09-29T12:30:49Z">
            <w:rPr>
              <w:rFonts w:hint="eastAsia"/>
              <w:highlight w:val="none"/>
            </w:rPr>
          </w:rPrChange>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ind w:firstLine="420"/>
        <w:rPr>
          <w:color w:val="auto"/>
          <w:highlight w:val="none"/>
          <w:rPrChange w:id="1085" w:author="PAICS" w:date="2022-09-29T12:30:49Z">
            <w:rPr>
              <w:highlight w:val="none"/>
            </w:rPr>
          </w:rPrChange>
        </w:rPr>
      </w:pPr>
      <w:r>
        <w:rPr>
          <w:rFonts w:hint="eastAsia"/>
          <w:color w:val="auto"/>
          <w:highlight w:val="none"/>
          <w:rPrChange w:id="1086" w:author="PAICS" w:date="2022-09-29T12:30:49Z">
            <w:rPr>
              <w:rFonts w:hint="eastAsia"/>
              <w:highlight w:val="none"/>
            </w:rPr>
          </w:rPrChange>
        </w:rPr>
        <w:t>9、集成性， 系统具有良好的集成性，对流程审批、数据获取、信息集成等功能提供标准接口，以实现与其他相关系统的功能和数据集成。</w:t>
      </w:r>
    </w:p>
    <w:p>
      <w:pPr>
        <w:spacing w:line="360" w:lineRule="auto"/>
        <w:ind w:firstLine="420"/>
        <w:rPr>
          <w:color w:val="auto"/>
          <w:highlight w:val="none"/>
          <w:rPrChange w:id="1087" w:author="PAICS" w:date="2022-09-29T12:30:49Z">
            <w:rPr>
              <w:highlight w:val="none"/>
            </w:rPr>
          </w:rPrChange>
        </w:rPr>
      </w:pPr>
      <w:r>
        <w:rPr>
          <w:rFonts w:hint="eastAsia"/>
          <w:color w:val="auto"/>
          <w:highlight w:val="none"/>
          <w:rPrChange w:id="1088" w:author="PAICS" w:date="2022-09-29T12:30:49Z">
            <w:rPr>
              <w:rFonts w:hint="eastAsia"/>
              <w:highlight w:val="none"/>
            </w:rPr>
          </w:rPrChange>
        </w:rPr>
        <w:t>10、可模块化性，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spacing w:line="360" w:lineRule="auto"/>
        <w:ind w:firstLine="420"/>
        <w:rPr>
          <w:color w:val="auto"/>
          <w:highlight w:val="none"/>
          <w:rPrChange w:id="1089" w:author="PAICS" w:date="2022-09-29T12:30:49Z">
            <w:rPr>
              <w:highlight w:val="none"/>
            </w:rPr>
          </w:rPrChange>
        </w:rPr>
      </w:pPr>
      <w:r>
        <w:rPr>
          <w:rFonts w:hint="eastAsia"/>
          <w:color w:val="auto"/>
          <w:highlight w:val="none"/>
          <w:rPrChange w:id="1090" w:author="PAICS" w:date="2022-09-29T12:30:49Z">
            <w:rPr>
              <w:rFonts w:hint="eastAsia"/>
              <w:highlight w:val="none"/>
            </w:rPr>
          </w:rPrChange>
        </w:rPr>
        <w:t>11、可维护性，方案和产品的架构，紧密跟踪国家信息安全、业内标准和国际主流技术标准，开放性好，便于系统的升级维护、以及与各种信息系统进行集成。</w:t>
      </w:r>
    </w:p>
    <w:p>
      <w:pPr>
        <w:spacing w:line="360" w:lineRule="auto"/>
        <w:ind w:firstLine="420"/>
        <w:rPr>
          <w:color w:val="auto"/>
          <w:highlight w:val="none"/>
          <w:rPrChange w:id="1091" w:author="PAICS" w:date="2022-09-29T12:30:49Z">
            <w:rPr>
              <w:highlight w:val="none"/>
            </w:rPr>
          </w:rPrChange>
        </w:rPr>
      </w:pPr>
      <w:r>
        <w:rPr>
          <w:rFonts w:hint="eastAsia"/>
          <w:color w:val="auto"/>
          <w:highlight w:val="none"/>
          <w:rPrChange w:id="1092" w:author="PAICS" w:date="2022-09-29T12:30:49Z">
            <w:rPr>
              <w:rFonts w:hint="eastAsia"/>
              <w:highlight w:val="none"/>
            </w:rPr>
          </w:rPrChange>
        </w:rPr>
        <w:t>1</w:t>
      </w:r>
      <w:r>
        <w:rPr>
          <w:color w:val="auto"/>
          <w:highlight w:val="none"/>
          <w:rPrChange w:id="1093" w:author="PAICS" w:date="2022-09-29T12:30:49Z">
            <w:rPr>
              <w:highlight w:val="none"/>
            </w:rPr>
          </w:rPrChange>
        </w:rPr>
        <w:t>2</w:t>
      </w:r>
      <w:r>
        <w:rPr>
          <w:rFonts w:hint="eastAsia"/>
          <w:color w:val="auto"/>
          <w:highlight w:val="none"/>
          <w:rPrChange w:id="1094" w:author="PAICS" w:date="2022-09-29T12:30:49Z">
            <w:rPr>
              <w:rFonts w:hint="eastAsia"/>
              <w:highlight w:val="none"/>
            </w:rPr>
          </w:rPrChange>
        </w:rPr>
        <w:t>、先进实用性，系统规划和设计理念是对照现有技术先进、成熟的产品，提高用户体验，以减少系统开发的周期和成本；功能定位充分考虑平台服务对象的需求</w:t>
      </w:r>
      <w:r>
        <w:rPr>
          <w:color w:val="auto"/>
          <w:highlight w:val="none"/>
          <w:rPrChange w:id="1095" w:author="PAICS" w:date="2022-09-29T12:30:49Z">
            <w:rPr>
              <w:highlight w:val="none"/>
            </w:rPr>
          </w:rPrChange>
        </w:rPr>
        <w:t>。</w:t>
      </w:r>
    </w:p>
    <w:p>
      <w:pPr>
        <w:spacing w:line="360" w:lineRule="auto"/>
        <w:rPr>
          <w:rFonts w:hint="eastAsia" w:eastAsia="宋体"/>
          <w:color w:val="auto"/>
          <w:highlight w:val="none"/>
          <w:lang w:val="en-US" w:eastAsia="zh-Hans"/>
          <w:rPrChange w:id="1096" w:author="PAICS" w:date="2022-09-29T12:30:49Z">
            <w:rPr>
              <w:rFonts w:hint="eastAsia" w:eastAsia="宋体"/>
              <w:highlight w:val="none"/>
              <w:lang w:val="en-US" w:eastAsia="zh-Hans"/>
            </w:rPr>
          </w:rPrChange>
        </w:rPr>
      </w:pPr>
    </w:p>
    <w:p>
      <w:pPr>
        <w:spacing w:line="360" w:lineRule="auto"/>
        <w:ind w:firstLine="420"/>
        <w:rPr>
          <w:color w:val="auto"/>
          <w:highlight w:val="none"/>
          <w:rPrChange w:id="1097" w:author="PAICS" w:date="2022-09-29T12:30:49Z">
            <w:rPr>
              <w:highlight w:val="none"/>
            </w:rPr>
          </w:rPrChange>
        </w:rPr>
      </w:pPr>
    </w:p>
    <w:p>
      <w:pPr>
        <w:pStyle w:val="4"/>
        <w:spacing w:line="360" w:lineRule="auto"/>
        <w:rPr>
          <w:rFonts w:hint="default" w:cs="宋体"/>
          <w:color w:val="auto"/>
          <w:sz w:val="24"/>
          <w:szCs w:val="24"/>
          <w:highlight w:val="none"/>
          <w:rPrChange w:id="1098" w:author="PAICS" w:date="2022-09-29T12:30:49Z">
            <w:rPr>
              <w:rFonts w:hint="default" w:cs="宋体"/>
              <w:sz w:val="24"/>
              <w:szCs w:val="24"/>
              <w:highlight w:val="none"/>
            </w:rPr>
          </w:rPrChange>
        </w:rPr>
      </w:pPr>
      <w:bookmarkStart w:id="67" w:name="_Toc6746"/>
      <w:r>
        <w:rPr>
          <w:rFonts w:cs="宋体"/>
          <w:color w:val="auto"/>
          <w:sz w:val="24"/>
          <w:szCs w:val="24"/>
          <w:highlight w:val="none"/>
          <w:rPrChange w:id="1099" w:author="PAICS" w:date="2022-09-29T12:30:49Z">
            <w:rPr>
              <w:rFonts w:cs="宋体"/>
              <w:sz w:val="24"/>
              <w:szCs w:val="24"/>
              <w:highlight w:val="none"/>
            </w:rPr>
          </w:rPrChange>
        </w:rPr>
        <w:t>7.3界面及界面操作风格</w:t>
      </w:r>
      <w:bookmarkEnd w:id="66"/>
      <w:bookmarkEnd w:id="67"/>
    </w:p>
    <w:p>
      <w:pPr>
        <w:numPr>
          <w:ilvl w:val="0"/>
          <w:numId w:val="2"/>
        </w:numPr>
        <w:spacing w:line="360" w:lineRule="auto"/>
        <w:rPr>
          <w:b/>
          <w:bCs/>
          <w:color w:val="auto"/>
          <w:highlight w:val="none"/>
          <w:lang w:eastAsia="zh-Hans"/>
          <w:rPrChange w:id="1100" w:author="PAICS" w:date="2022-09-29T12:30:49Z">
            <w:rPr>
              <w:b/>
              <w:bCs/>
              <w:highlight w:val="none"/>
              <w:lang w:eastAsia="zh-Hans"/>
            </w:rPr>
          </w:rPrChange>
        </w:rPr>
      </w:pPr>
      <w:bookmarkStart w:id="68" w:name="_Toc32515"/>
      <w:r>
        <w:rPr>
          <w:rFonts w:hint="eastAsia"/>
          <w:b/>
          <w:bCs/>
          <w:color w:val="auto"/>
          <w:highlight w:val="none"/>
          <w:lang w:eastAsia="zh-Hans"/>
          <w:rPrChange w:id="1101" w:author="PAICS" w:date="2022-09-29T12:30:49Z">
            <w:rPr>
              <w:rFonts w:hint="eastAsia"/>
              <w:b/>
              <w:bCs/>
              <w:highlight w:val="none"/>
              <w:lang w:eastAsia="zh-Hans"/>
            </w:rPr>
          </w:rPrChange>
        </w:rPr>
        <w:t>明确用户群体</w:t>
      </w:r>
    </w:p>
    <w:p>
      <w:pPr>
        <w:spacing w:line="360" w:lineRule="auto"/>
        <w:ind w:firstLine="420"/>
        <w:rPr>
          <w:color w:val="auto"/>
          <w:highlight w:val="none"/>
          <w:rPrChange w:id="1102" w:author="PAICS" w:date="2022-09-29T12:30:49Z">
            <w:rPr>
              <w:highlight w:val="none"/>
            </w:rPr>
          </w:rPrChange>
        </w:rPr>
      </w:pPr>
      <w:r>
        <w:rPr>
          <w:rFonts w:hint="eastAsia"/>
          <w:color w:val="auto"/>
          <w:highlight w:val="none"/>
          <w:lang w:eastAsia="zh-Hans"/>
          <w:rPrChange w:id="1103" w:author="PAICS" w:date="2022-09-29T12:30:49Z">
            <w:rPr>
              <w:rFonts w:hint="eastAsia"/>
              <w:highlight w:val="none"/>
              <w:lang w:eastAsia="zh-Hans"/>
            </w:rPr>
          </w:rPrChange>
        </w:rPr>
        <w:t>医生</w:t>
      </w:r>
      <w:r>
        <w:rPr>
          <w:color w:val="auto"/>
          <w:highlight w:val="none"/>
          <w:lang w:eastAsia="zh-Hans"/>
          <w:rPrChange w:id="1104" w:author="PAICS" w:date="2022-09-29T12:30:49Z">
            <w:rPr>
              <w:highlight w:val="none"/>
              <w:lang w:eastAsia="zh-Hans"/>
            </w:rPr>
          </w:rPrChange>
        </w:rPr>
        <w:t>，</w:t>
      </w:r>
      <w:r>
        <w:rPr>
          <w:color w:val="auto"/>
          <w:highlight w:val="none"/>
          <w:rPrChange w:id="1105" w:author="PAICS" w:date="2022-09-29T12:30:49Z">
            <w:rPr>
              <w:highlight w:val="none"/>
            </w:rPr>
          </w:rPrChange>
        </w:rPr>
        <w:t>产品在表现层要足够专业，契合专业型用户的习惯，在使用软件、交互、易用性上要尽量简单和有效，当产品在易用性和专业表现上有冲突时，易用性让位给专业性。</w:t>
      </w:r>
    </w:p>
    <w:p>
      <w:pPr>
        <w:spacing w:line="360" w:lineRule="auto"/>
        <w:rPr>
          <w:color w:val="auto"/>
          <w:highlight w:val="none"/>
          <w:rPrChange w:id="1106" w:author="PAICS" w:date="2022-09-29T12:30:49Z">
            <w:rPr>
              <w:highlight w:val="none"/>
            </w:rPr>
          </w:rPrChange>
        </w:rPr>
      </w:pPr>
    </w:p>
    <w:p>
      <w:pPr>
        <w:numPr>
          <w:ilvl w:val="0"/>
          <w:numId w:val="2"/>
        </w:numPr>
        <w:spacing w:line="360" w:lineRule="auto"/>
        <w:rPr>
          <w:b/>
          <w:bCs/>
          <w:color w:val="auto"/>
          <w:highlight w:val="none"/>
          <w:lang w:eastAsia="zh-Hans"/>
          <w:rPrChange w:id="1107" w:author="PAICS" w:date="2022-09-29T12:30:49Z">
            <w:rPr>
              <w:b/>
              <w:bCs/>
              <w:highlight w:val="none"/>
              <w:lang w:eastAsia="zh-Hans"/>
            </w:rPr>
          </w:rPrChange>
        </w:rPr>
      </w:pPr>
      <w:r>
        <w:rPr>
          <w:rFonts w:hint="eastAsia"/>
          <w:b/>
          <w:bCs/>
          <w:color w:val="auto"/>
          <w:highlight w:val="none"/>
          <w:lang w:eastAsia="zh-Hans"/>
          <w:rPrChange w:id="1108" w:author="PAICS" w:date="2022-09-29T12:30:49Z">
            <w:rPr>
              <w:rFonts w:hint="eastAsia"/>
              <w:b/>
              <w:bCs/>
              <w:highlight w:val="none"/>
              <w:lang w:eastAsia="zh-Hans"/>
            </w:rPr>
          </w:rPrChange>
        </w:rPr>
        <w:t>界面要清晰</w:t>
      </w:r>
    </w:p>
    <w:p>
      <w:pPr>
        <w:spacing w:line="360" w:lineRule="auto"/>
        <w:ind w:firstLine="420"/>
        <w:rPr>
          <w:color w:val="auto"/>
          <w:highlight w:val="none"/>
          <w:lang w:eastAsia="zh-Hans"/>
          <w:rPrChange w:id="1109" w:author="PAICS" w:date="2022-09-29T12:30:49Z">
            <w:rPr>
              <w:highlight w:val="none"/>
              <w:lang w:eastAsia="zh-Hans"/>
            </w:rPr>
          </w:rPrChange>
        </w:rPr>
      </w:pPr>
      <w:r>
        <w:rPr>
          <w:rFonts w:hint="eastAsia"/>
          <w:color w:val="auto"/>
          <w:highlight w:val="none"/>
          <w:lang w:eastAsia="zh-Hans"/>
          <w:rPrChange w:id="1110" w:author="PAICS" w:date="2022-09-29T12:30:49Z">
            <w:rPr>
              <w:rFonts w:hint="eastAsia"/>
              <w:highlight w:val="none"/>
              <w:lang w:eastAsia="zh-Hans"/>
            </w:rPr>
          </w:rPrChange>
        </w:rPr>
        <w:t>清晰度是界面设计中，第一步也是最重要的工作。要想你设计的界面有效并被人喜欢，首先必须让用户能够识别出它，让用户知道为什么会使用它。当用户使用时，要能够预料到发生什么，并成功的与之交互，只有清晰的界面能够吸引用户不断地重复使用。</w:t>
      </w:r>
    </w:p>
    <w:p>
      <w:pPr>
        <w:spacing w:line="360" w:lineRule="auto"/>
        <w:rPr>
          <w:color w:val="auto"/>
          <w:highlight w:val="none"/>
          <w:lang w:eastAsia="zh-Hans"/>
          <w:rPrChange w:id="1111" w:author="PAICS" w:date="2022-09-29T12:30:49Z">
            <w:rPr>
              <w:highlight w:val="none"/>
              <w:lang w:eastAsia="zh-Hans"/>
            </w:rPr>
          </w:rPrChange>
        </w:rPr>
      </w:pPr>
    </w:p>
    <w:p>
      <w:pPr>
        <w:numPr>
          <w:ilvl w:val="0"/>
          <w:numId w:val="2"/>
        </w:numPr>
        <w:spacing w:line="360" w:lineRule="auto"/>
        <w:rPr>
          <w:b/>
          <w:bCs/>
          <w:color w:val="auto"/>
          <w:highlight w:val="none"/>
          <w:lang w:eastAsia="zh-Hans"/>
          <w:rPrChange w:id="1112" w:author="PAICS" w:date="2022-09-29T12:30:49Z">
            <w:rPr>
              <w:b/>
              <w:bCs/>
              <w:highlight w:val="none"/>
              <w:lang w:eastAsia="zh-Hans"/>
            </w:rPr>
          </w:rPrChange>
        </w:rPr>
      </w:pPr>
      <w:r>
        <w:rPr>
          <w:rFonts w:hint="eastAsia"/>
          <w:b/>
          <w:bCs/>
          <w:color w:val="auto"/>
          <w:highlight w:val="none"/>
          <w:lang w:eastAsia="zh-Hans"/>
          <w:rPrChange w:id="1113" w:author="PAICS" w:date="2022-09-29T12:30:49Z">
            <w:rPr>
              <w:rFonts w:hint="eastAsia"/>
              <w:b/>
              <w:bCs/>
              <w:highlight w:val="none"/>
              <w:lang w:eastAsia="zh-Hans"/>
            </w:rPr>
          </w:rPrChange>
        </w:rPr>
        <w:t>区分动作主次</w:t>
      </w:r>
    </w:p>
    <w:p>
      <w:pPr>
        <w:spacing w:line="360" w:lineRule="auto"/>
        <w:ind w:firstLine="420"/>
        <w:rPr>
          <w:color w:val="auto"/>
          <w:highlight w:val="none"/>
          <w:lang w:eastAsia="zh-Hans"/>
          <w:rPrChange w:id="1114" w:author="PAICS" w:date="2022-09-29T12:30:49Z">
            <w:rPr>
              <w:highlight w:val="none"/>
              <w:lang w:eastAsia="zh-Hans"/>
            </w:rPr>
          </w:rPrChange>
        </w:rPr>
      </w:pPr>
      <w:r>
        <w:rPr>
          <w:rFonts w:hint="eastAsia"/>
          <w:color w:val="auto"/>
          <w:highlight w:val="none"/>
          <w:lang w:eastAsia="zh-Hans"/>
          <w:rPrChange w:id="1115" w:author="PAICS" w:date="2022-09-29T12:30:49Z">
            <w:rPr>
              <w:rFonts w:hint="eastAsia"/>
              <w:highlight w:val="none"/>
              <w:lang w:eastAsia="zh-Hans"/>
            </w:rPr>
          </w:rPrChange>
        </w:rPr>
        <w:t>每个屏幕包含一个主要动作的同时，可以有多个次要动作，但尽量不要让它们喧宾夺主！文章的存在是为了让人们去阅读它，所以在设计界面的时候，尽量减弱次要动作的视觉冲击力，或者在主要动作完成之后再显示出来。</w:t>
      </w:r>
    </w:p>
    <w:p>
      <w:pPr>
        <w:spacing w:line="360" w:lineRule="auto"/>
        <w:rPr>
          <w:color w:val="auto"/>
          <w:highlight w:val="none"/>
          <w:lang w:eastAsia="zh-Hans"/>
          <w:rPrChange w:id="1116" w:author="PAICS" w:date="2022-09-29T12:30:49Z">
            <w:rPr>
              <w:highlight w:val="none"/>
              <w:lang w:eastAsia="zh-Hans"/>
            </w:rPr>
          </w:rPrChange>
        </w:rPr>
      </w:pPr>
    </w:p>
    <w:p>
      <w:pPr>
        <w:numPr>
          <w:ilvl w:val="0"/>
          <w:numId w:val="2"/>
        </w:numPr>
        <w:spacing w:line="360" w:lineRule="auto"/>
        <w:rPr>
          <w:b/>
          <w:bCs/>
          <w:color w:val="auto"/>
          <w:highlight w:val="none"/>
          <w:lang w:eastAsia="zh-Hans"/>
          <w:rPrChange w:id="1117" w:author="PAICS" w:date="2022-09-29T12:30:49Z">
            <w:rPr>
              <w:b/>
              <w:bCs/>
              <w:highlight w:val="none"/>
              <w:lang w:eastAsia="zh-Hans"/>
            </w:rPr>
          </w:rPrChange>
        </w:rPr>
      </w:pPr>
      <w:r>
        <w:rPr>
          <w:rFonts w:hint="eastAsia"/>
          <w:b/>
          <w:bCs/>
          <w:color w:val="auto"/>
          <w:highlight w:val="none"/>
          <w:lang w:eastAsia="zh-Hans"/>
          <w:rPrChange w:id="1118" w:author="PAICS" w:date="2022-09-29T12:30:49Z">
            <w:rPr>
              <w:rFonts w:hint="eastAsia"/>
              <w:b/>
              <w:bCs/>
              <w:highlight w:val="none"/>
              <w:lang w:eastAsia="zh-Hans"/>
            </w:rPr>
          </w:rPrChange>
        </w:rPr>
        <w:t>符合用户期望</w:t>
      </w:r>
    </w:p>
    <w:p>
      <w:pPr>
        <w:spacing w:line="360" w:lineRule="auto"/>
        <w:ind w:firstLine="420"/>
        <w:rPr>
          <w:color w:val="auto"/>
          <w:highlight w:val="none"/>
          <w:lang w:eastAsia="zh-Hans"/>
          <w:rPrChange w:id="1119" w:author="PAICS" w:date="2022-09-29T12:30:49Z">
            <w:rPr>
              <w:highlight w:val="none"/>
              <w:lang w:eastAsia="zh-Hans"/>
            </w:rPr>
          </w:rPrChange>
        </w:rPr>
      </w:pPr>
      <w:r>
        <w:rPr>
          <w:rFonts w:hint="eastAsia"/>
          <w:color w:val="auto"/>
          <w:highlight w:val="none"/>
          <w:lang w:eastAsia="zh-Hans"/>
          <w:rPrChange w:id="1120" w:author="PAICS" w:date="2022-09-29T12:30:49Z">
            <w:rPr>
              <w:rFonts w:hint="eastAsia"/>
              <w:highlight w:val="none"/>
              <w:lang w:eastAsia="zh-Hans"/>
            </w:rPr>
          </w:rPrChange>
        </w:rPr>
        <w:t>人总是对符合期望的行为最感舒适,这也是与人打交道的设计应该做到的。在实践中，这意味着用户只要看一眼就可以知道接下来将会有什么的动作发生，如果它看上去像个按钮，那么它就应该具备按钮的功能。设计师不应该在基本的交互问题上耍小聪明，要在更高层次的问题上发挥创造力。</w:t>
      </w:r>
    </w:p>
    <w:p>
      <w:pPr>
        <w:spacing w:line="360" w:lineRule="auto"/>
        <w:rPr>
          <w:color w:val="auto"/>
          <w:highlight w:val="none"/>
          <w:lang w:eastAsia="zh-Hans"/>
          <w:rPrChange w:id="1121" w:author="PAICS" w:date="2022-09-29T12:30:49Z">
            <w:rPr>
              <w:highlight w:val="none"/>
              <w:lang w:eastAsia="zh-Hans"/>
            </w:rPr>
          </w:rPrChange>
        </w:rPr>
      </w:pPr>
    </w:p>
    <w:p>
      <w:pPr>
        <w:numPr>
          <w:ilvl w:val="0"/>
          <w:numId w:val="2"/>
        </w:numPr>
        <w:spacing w:line="360" w:lineRule="auto"/>
        <w:rPr>
          <w:b/>
          <w:bCs/>
          <w:color w:val="auto"/>
          <w:highlight w:val="none"/>
          <w:lang w:eastAsia="zh-Hans"/>
          <w:rPrChange w:id="1122" w:author="PAICS" w:date="2022-09-29T12:30:49Z">
            <w:rPr>
              <w:b/>
              <w:bCs/>
              <w:highlight w:val="none"/>
              <w:lang w:eastAsia="zh-Hans"/>
            </w:rPr>
          </w:rPrChange>
        </w:rPr>
      </w:pPr>
      <w:r>
        <w:rPr>
          <w:rFonts w:hint="eastAsia"/>
          <w:b/>
          <w:bCs/>
          <w:color w:val="auto"/>
          <w:highlight w:val="none"/>
          <w:lang w:eastAsia="zh-Hans"/>
          <w:rPrChange w:id="1123" w:author="PAICS" w:date="2022-09-29T12:30:49Z">
            <w:rPr>
              <w:rFonts w:hint="eastAsia"/>
              <w:b/>
              <w:bCs/>
              <w:highlight w:val="none"/>
              <w:lang w:eastAsia="zh-Hans"/>
            </w:rPr>
          </w:rPrChange>
        </w:rPr>
        <w:t>减轻用户的认知压力</w:t>
      </w:r>
    </w:p>
    <w:p>
      <w:pPr>
        <w:spacing w:line="360" w:lineRule="auto"/>
        <w:ind w:firstLine="420"/>
        <w:rPr>
          <w:color w:val="auto"/>
          <w:highlight w:val="none"/>
          <w:lang w:eastAsia="zh-Hans"/>
          <w:rPrChange w:id="1124" w:author="PAICS" w:date="2022-09-29T12:30:49Z">
            <w:rPr>
              <w:highlight w:val="none"/>
              <w:lang w:eastAsia="zh-Hans"/>
            </w:rPr>
          </w:rPrChange>
        </w:rPr>
      </w:pPr>
      <w:r>
        <w:rPr>
          <w:rFonts w:hint="eastAsia"/>
          <w:color w:val="auto"/>
          <w:highlight w:val="none"/>
          <w:lang w:eastAsia="zh-Hans"/>
          <w:rPrChange w:id="1125" w:author="PAICS" w:date="2022-09-29T12:30:49Z">
            <w:rPr>
              <w:rFonts w:hint="eastAsia"/>
              <w:highlight w:val="none"/>
              <w:lang w:eastAsia="zh-Hans"/>
            </w:rPr>
          </w:rPrChange>
        </w:rPr>
        <w:t>恰当地处理视觉元素能够化繁为简，帮助他人更加快速简单地理解你的表达。用方位和方向上的组织可以自然地表现元素间的关系。恰如其分地组织内容可以减轻用户的认知负担，不必再琢磨元素间的关系。不要迫使用户做出分辨，而是设计者用组织表现出来。</w:t>
      </w:r>
    </w:p>
    <w:p>
      <w:pPr>
        <w:spacing w:line="360" w:lineRule="auto"/>
        <w:rPr>
          <w:color w:val="auto"/>
          <w:highlight w:val="none"/>
          <w:lang w:eastAsia="zh-Hans"/>
          <w:rPrChange w:id="1126" w:author="PAICS" w:date="2022-09-29T12:30:49Z">
            <w:rPr>
              <w:highlight w:val="none"/>
              <w:lang w:eastAsia="zh-Hans"/>
            </w:rPr>
          </w:rPrChange>
        </w:rPr>
      </w:pPr>
    </w:p>
    <w:p>
      <w:pPr>
        <w:numPr>
          <w:ilvl w:val="0"/>
          <w:numId w:val="2"/>
        </w:numPr>
        <w:spacing w:line="360" w:lineRule="auto"/>
        <w:rPr>
          <w:b/>
          <w:bCs/>
          <w:color w:val="auto"/>
          <w:highlight w:val="none"/>
          <w:lang w:eastAsia="zh-Hans"/>
          <w:rPrChange w:id="1127" w:author="PAICS" w:date="2022-09-29T12:30:49Z">
            <w:rPr>
              <w:b/>
              <w:bCs/>
              <w:highlight w:val="none"/>
              <w:lang w:eastAsia="zh-Hans"/>
            </w:rPr>
          </w:rPrChange>
        </w:rPr>
      </w:pPr>
      <w:r>
        <w:rPr>
          <w:rFonts w:hint="eastAsia"/>
          <w:b/>
          <w:bCs/>
          <w:color w:val="auto"/>
          <w:highlight w:val="none"/>
          <w:lang w:eastAsia="zh-Hans"/>
          <w:rPrChange w:id="1128" w:author="PAICS" w:date="2022-09-29T12:30:49Z">
            <w:rPr>
              <w:rFonts w:hint="eastAsia"/>
              <w:b/>
              <w:bCs/>
              <w:highlight w:val="none"/>
              <w:lang w:eastAsia="zh-Hans"/>
            </w:rPr>
          </w:rPrChange>
        </w:rPr>
        <w:t>引导状态</w:t>
      </w:r>
    </w:p>
    <w:p>
      <w:pPr>
        <w:spacing w:line="360" w:lineRule="auto"/>
        <w:ind w:firstLine="420"/>
        <w:rPr>
          <w:color w:val="auto"/>
          <w:highlight w:val="none"/>
          <w:lang w:eastAsia="zh-Hans"/>
          <w:rPrChange w:id="1129" w:author="PAICS" w:date="2022-09-29T12:30:49Z">
            <w:rPr>
              <w:highlight w:val="none"/>
              <w:lang w:eastAsia="zh-Hans"/>
            </w:rPr>
          </w:rPrChange>
        </w:rPr>
      </w:pPr>
      <w:r>
        <w:rPr>
          <w:rFonts w:hint="eastAsia"/>
          <w:color w:val="auto"/>
          <w:highlight w:val="none"/>
          <w:lang w:eastAsia="zh-Hans"/>
          <w:rPrChange w:id="1130" w:author="PAICS" w:date="2022-09-29T12:30:49Z">
            <w:rPr>
              <w:rFonts w:hint="eastAsia"/>
              <w:highlight w:val="none"/>
              <w:lang w:eastAsia="zh-Hans"/>
            </w:rPr>
          </w:rPrChange>
        </w:rPr>
        <w:t>用户对一个界面的首次体验是非常重要的，而这常常被设计师忽略。为了更好的帮助用户快速适应我们的设计，设计应该处于零状态，也就是什么都没有发生的状态。但这个状态不是一块空白的画布，它应该能够为用户提供方向和指导，以此来帮助用户快速适应设计。在初始状态下的互动过程中会存在一些摩擦，一旦用户了解了各种规则，那将会有很高的机会获得成功。</w:t>
      </w:r>
    </w:p>
    <w:p>
      <w:pPr>
        <w:spacing w:line="360" w:lineRule="auto"/>
        <w:rPr>
          <w:color w:val="auto"/>
          <w:highlight w:val="none"/>
          <w:lang w:eastAsia="zh-Hans"/>
          <w:rPrChange w:id="1131" w:author="PAICS" w:date="2022-09-29T12:30:49Z">
            <w:rPr>
              <w:highlight w:val="none"/>
              <w:lang w:eastAsia="zh-Hans"/>
            </w:rPr>
          </w:rPrChange>
        </w:rPr>
      </w:pPr>
    </w:p>
    <w:p>
      <w:pPr>
        <w:numPr>
          <w:ilvl w:val="0"/>
          <w:numId w:val="2"/>
        </w:numPr>
        <w:spacing w:line="360" w:lineRule="auto"/>
        <w:rPr>
          <w:b/>
          <w:bCs/>
          <w:color w:val="auto"/>
          <w:highlight w:val="none"/>
          <w:lang w:eastAsia="zh-Hans"/>
          <w:rPrChange w:id="1132" w:author="PAICS" w:date="2022-09-29T12:30:49Z">
            <w:rPr>
              <w:b/>
              <w:bCs/>
              <w:highlight w:val="none"/>
              <w:lang w:eastAsia="zh-Hans"/>
            </w:rPr>
          </w:rPrChange>
        </w:rPr>
      </w:pPr>
      <w:r>
        <w:rPr>
          <w:rFonts w:hint="eastAsia"/>
          <w:b/>
          <w:bCs/>
          <w:color w:val="auto"/>
          <w:highlight w:val="none"/>
          <w:lang w:eastAsia="zh-Hans"/>
          <w:rPrChange w:id="1133" w:author="PAICS" w:date="2022-09-29T12:30:49Z">
            <w:rPr>
              <w:rFonts w:hint="eastAsia"/>
              <w:b/>
              <w:bCs/>
              <w:highlight w:val="none"/>
              <w:lang w:eastAsia="zh-Hans"/>
            </w:rPr>
          </w:rPrChange>
        </w:rPr>
        <w:t>恰当的展现</w:t>
      </w:r>
    </w:p>
    <w:p>
      <w:pPr>
        <w:spacing w:line="360" w:lineRule="auto"/>
        <w:ind w:firstLine="420"/>
        <w:rPr>
          <w:color w:val="auto"/>
          <w:highlight w:val="none"/>
          <w:lang w:eastAsia="zh-Hans"/>
          <w:rPrChange w:id="1134" w:author="PAICS" w:date="2022-09-29T12:30:49Z">
            <w:rPr>
              <w:highlight w:val="none"/>
              <w:lang w:eastAsia="zh-Hans"/>
            </w:rPr>
          </w:rPrChange>
        </w:rPr>
      </w:pPr>
      <w:r>
        <w:rPr>
          <w:rFonts w:hint="eastAsia"/>
          <w:color w:val="auto"/>
          <w:highlight w:val="none"/>
          <w:lang w:eastAsia="zh-Hans"/>
          <w:rPrChange w:id="1135" w:author="PAICS" w:date="2022-09-29T12:30:49Z">
            <w:rPr>
              <w:rFonts w:hint="eastAsia"/>
              <w:highlight w:val="none"/>
              <w:lang w:eastAsia="zh-Hans"/>
            </w:rPr>
          </w:rPrChange>
        </w:rPr>
        <w:t>每个屏幕只展现必需的内容。如果用户需要作出决定，则展现足够的信息供其选择，他们会到在下一屏找到所需细节。避免过度阐释或把所有一次展现，如果可能，将选择放在下一屏以有步骤地展示信息。这会使你的界面交互更加清晰。</w:t>
      </w:r>
    </w:p>
    <w:p>
      <w:pPr>
        <w:spacing w:line="360" w:lineRule="auto"/>
        <w:rPr>
          <w:color w:val="auto"/>
          <w:highlight w:val="none"/>
          <w:lang w:eastAsia="zh-Hans"/>
          <w:rPrChange w:id="1136" w:author="PAICS" w:date="2022-09-29T12:30:49Z">
            <w:rPr>
              <w:highlight w:val="none"/>
              <w:lang w:eastAsia="zh-Hans"/>
            </w:rPr>
          </w:rPrChange>
        </w:rPr>
      </w:pPr>
    </w:p>
    <w:p>
      <w:pPr>
        <w:numPr>
          <w:ilvl w:val="0"/>
          <w:numId w:val="2"/>
        </w:numPr>
        <w:spacing w:line="360" w:lineRule="auto"/>
        <w:rPr>
          <w:b/>
          <w:bCs/>
          <w:color w:val="auto"/>
          <w:highlight w:val="none"/>
          <w:lang w:eastAsia="zh-Hans"/>
          <w:rPrChange w:id="1137" w:author="PAICS" w:date="2022-09-29T12:30:49Z">
            <w:rPr>
              <w:b/>
              <w:bCs/>
              <w:highlight w:val="none"/>
              <w:lang w:eastAsia="zh-Hans"/>
            </w:rPr>
          </w:rPrChange>
        </w:rPr>
      </w:pPr>
      <w:r>
        <w:rPr>
          <w:rFonts w:hint="eastAsia"/>
          <w:b/>
          <w:bCs/>
          <w:color w:val="auto"/>
          <w:highlight w:val="none"/>
          <w:lang w:eastAsia="zh-Hans"/>
          <w:rPrChange w:id="1138" w:author="PAICS" w:date="2022-09-29T12:30:49Z">
            <w:rPr>
              <w:rFonts w:hint="eastAsia"/>
              <w:b/>
              <w:bCs/>
              <w:highlight w:val="none"/>
              <w:lang w:eastAsia="zh-Hans"/>
            </w:rPr>
          </w:rPrChange>
        </w:rPr>
        <w:t>实用性</w:t>
      </w:r>
    </w:p>
    <w:p>
      <w:pPr>
        <w:spacing w:line="360" w:lineRule="auto"/>
        <w:ind w:firstLine="420"/>
        <w:rPr>
          <w:color w:val="auto"/>
          <w:highlight w:val="none"/>
          <w:lang w:eastAsia="zh-Hans"/>
          <w:rPrChange w:id="1139" w:author="PAICS" w:date="2022-09-29T12:30:49Z">
            <w:rPr>
              <w:highlight w:val="none"/>
              <w:lang w:eastAsia="zh-Hans"/>
            </w:rPr>
          </w:rPrChange>
        </w:rPr>
      </w:pPr>
      <w:r>
        <w:rPr>
          <w:rFonts w:hint="eastAsia"/>
          <w:color w:val="auto"/>
          <w:highlight w:val="none"/>
          <w:lang w:eastAsia="zh-Hans"/>
          <w:rPrChange w:id="1140" w:author="PAICS" w:date="2022-09-29T12:30:49Z">
            <w:rPr>
              <w:rFonts w:hint="eastAsia"/>
              <w:highlight w:val="none"/>
              <w:lang w:eastAsia="zh-Hans"/>
            </w:rPr>
          </w:rPrChange>
        </w:rPr>
        <w:t>在设计领域，界面设计成功的要素就是有用户使用它。虽然精美但用户不会选择使用的设计作品，也就是失败的作品。因此，界面设计不仅仅是设计一个使用环境，还需要是创造一个值得使用的艺术品，它仅仅能够满足其设计者的虚荣心是不够的，首先它必须要实用！</w:t>
      </w:r>
    </w:p>
    <w:p>
      <w:pPr>
        <w:spacing w:line="360" w:lineRule="auto"/>
        <w:ind w:firstLine="420"/>
        <w:rPr>
          <w:color w:val="auto"/>
          <w:highlight w:val="none"/>
          <w:lang w:eastAsia="zh-Hans"/>
          <w:rPrChange w:id="1141" w:author="PAICS" w:date="2022-09-29T12:30:49Z">
            <w:rPr>
              <w:highlight w:val="none"/>
              <w:lang w:eastAsia="zh-Hans"/>
            </w:rPr>
          </w:rPrChange>
        </w:rPr>
      </w:pPr>
    </w:p>
    <w:p>
      <w:pPr>
        <w:pStyle w:val="4"/>
        <w:spacing w:line="360" w:lineRule="auto"/>
        <w:rPr>
          <w:rFonts w:hint="default" w:cs="宋体"/>
          <w:color w:val="auto"/>
          <w:sz w:val="24"/>
          <w:szCs w:val="24"/>
          <w:highlight w:val="none"/>
          <w:rPrChange w:id="1142" w:author="PAICS" w:date="2022-09-29T12:30:49Z">
            <w:rPr>
              <w:rFonts w:hint="default" w:cs="宋体"/>
              <w:sz w:val="24"/>
              <w:szCs w:val="24"/>
              <w:highlight w:val="none"/>
            </w:rPr>
          </w:rPrChange>
        </w:rPr>
      </w:pPr>
      <w:bookmarkStart w:id="69" w:name="_Toc21072"/>
      <w:r>
        <w:rPr>
          <w:rFonts w:cs="宋体"/>
          <w:color w:val="auto"/>
          <w:sz w:val="24"/>
          <w:szCs w:val="24"/>
          <w:highlight w:val="none"/>
          <w:rPrChange w:id="1143" w:author="PAICS" w:date="2022-09-29T12:30:49Z">
            <w:rPr>
              <w:rFonts w:cs="宋体"/>
              <w:sz w:val="24"/>
              <w:szCs w:val="24"/>
              <w:highlight w:val="none"/>
            </w:rPr>
          </w:rPrChange>
        </w:rPr>
        <w:t>7.4性能需求</w:t>
      </w:r>
      <w:bookmarkEnd w:id="68"/>
      <w:bookmarkEnd w:id="69"/>
    </w:p>
    <w:p>
      <w:pPr>
        <w:spacing w:line="360" w:lineRule="auto"/>
        <w:ind w:firstLine="420"/>
        <w:rPr>
          <w:color w:val="auto"/>
          <w:highlight w:val="none"/>
          <w:rPrChange w:id="1144" w:author="PAICS" w:date="2022-09-29T12:30:49Z">
            <w:rPr>
              <w:highlight w:val="none"/>
            </w:rPr>
          </w:rPrChange>
        </w:rPr>
      </w:pPr>
      <w:r>
        <w:rPr>
          <w:rFonts w:hint="eastAsia"/>
          <w:color w:val="auto"/>
          <w:highlight w:val="none"/>
          <w:rPrChange w:id="1145" w:author="PAICS" w:date="2022-09-29T12:30:49Z">
            <w:rPr>
              <w:rFonts w:hint="eastAsia"/>
              <w:highlight w:val="none"/>
            </w:rPr>
          </w:rPrChange>
        </w:rPr>
        <w:t>1）</w:t>
      </w:r>
      <w:r>
        <w:rPr>
          <w:rFonts w:hint="eastAsia"/>
          <w:color w:val="auto"/>
          <w:highlight w:val="none"/>
          <w:lang w:eastAsia="zh-Hans"/>
          <w:rPrChange w:id="1146" w:author="PAICS" w:date="2022-09-29T12:30:49Z">
            <w:rPr>
              <w:rFonts w:hint="eastAsia"/>
              <w:highlight w:val="none"/>
              <w:lang w:eastAsia="zh-Hans"/>
            </w:rPr>
          </w:rPrChange>
        </w:rPr>
        <w:t>实时同步的效率</w:t>
      </w:r>
      <w:r>
        <w:rPr>
          <w:color w:val="auto"/>
          <w:highlight w:val="none"/>
          <w:lang w:eastAsia="zh-Hans"/>
          <w:rPrChange w:id="1147" w:author="PAICS" w:date="2022-09-29T12:30:49Z">
            <w:rPr>
              <w:highlight w:val="none"/>
              <w:lang w:eastAsia="zh-Hans"/>
            </w:rPr>
          </w:rPrChange>
        </w:rPr>
        <w:t>：</w:t>
      </w:r>
      <w:r>
        <w:rPr>
          <w:rFonts w:hint="eastAsia"/>
          <w:color w:val="auto"/>
          <w:highlight w:val="none"/>
          <w:lang w:eastAsia="zh-Hans"/>
          <w:rPrChange w:id="1148" w:author="PAICS" w:date="2022-09-29T12:30:49Z">
            <w:rPr>
              <w:rFonts w:hint="eastAsia"/>
              <w:highlight w:val="none"/>
              <w:lang w:eastAsia="zh-Hans"/>
            </w:rPr>
          </w:rPrChange>
        </w:rPr>
        <w:t>应能在</w:t>
      </w:r>
      <w:r>
        <w:rPr>
          <w:color w:val="auto"/>
          <w:highlight w:val="none"/>
          <w:lang w:eastAsia="zh-Hans"/>
          <w:rPrChange w:id="1149" w:author="PAICS" w:date="2022-09-29T12:30:49Z">
            <w:rPr>
              <w:highlight w:val="none"/>
              <w:lang w:eastAsia="zh-Hans"/>
            </w:rPr>
          </w:rPrChange>
        </w:rPr>
        <w:t>3</w:t>
      </w:r>
      <w:r>
        <w:rPr>
          <w:rFonts w:hint="eastAsia"/>
          <w:color w:val="auto"/>
          <w:highlight w:val="none"/>
          <w:lang w:eastAsia="zh-Hans"/>
          <w:rPrChange w:id="1150" w:author="PAICS" w:date="2022-09-29T12:30:49Z">
            <w:rPr>
              <w:rFonts w:hint="eastAsia"/>
              <w:highlight w:val="none"/>
              <w:lang w:eastAsia="zh-Hans"/>
            </w:rPr>
          </w:rPrChange>
        </w:rPr>
        <w:t>s内采集到超声设备屏幕显示内容到设备上进行处理并显示</w:t>
      </w:r>
      <w:r>
        <w:rPr>
          <w:color w:val="auto"/>
          <w:highlight w:val="none"/>
          <w:lang w:eastAsia="zh-Hans"/>
          <w:rPrChange w:id="1151" w:author="PAICS" w:date="2022-09-29T12:30:49Z">
            <w:rPr>
              <w:highlight w:val="none"/>
              <w:lang w:eastAsia="zh-Hans"/>
            </w:rPr>
          </w:rPrChange>
        </w:rPr>
        <w:t>；</w:t>
      </w:r>
    </w:p>
    <w:p>
      <w:pPr>
        <w:spacing w:line="360" w:lineRule="auto"/>
        <w:ind w:firstLine="420"/>
        <w:rPr>
          <w:color w:val="auto"/>
          <w:highlight w:val="none"/>
          <w:rPrChange w:id="1152" w:author="PAICS" w:date="2022-09-29T12:30:49Z">
            <w:rPr>
              <w:highlight w:val="none"/>
            </w:rPr>
          </w:rPrChange>
        </w:rPr>
      </w:pPr>
      <w:r>
        <w:rPr>
          <w:rFonts w:hint="eastAsia"/>
          <w:color w:val="auto"/>
          <w:highlight w:val="none"/>
          <w:rPrChange w:id="1153" w:author="PAICS" w:date="2022-09-29T12:30:49Z">
            <w:rPr>
              <w:rFonts w:hint="eastAsia"/>
              <w:highlight w:val="none"/>
            </w:rPr>
          </w:rPrChange>
        </w:rPr>
        <w:t>2）检索查询的效率：应能在60秒内在100个不大于400M的历史病例中检索出当天历史病例；</w:t>
      </w:r>
    </w:p>
    <w:p>
      <w:pPr>
        <w:spacing w:line="360" w:lineRule="auto"/>
        <w:ind w:firstLine="420"/>
        <w:rPr>
          <w:color w:val="auto"/>
          <w:highlight w:val="none"/>
          <w:rPrChange w:id="1154" w:author="PAICS" w:date="2022-09-29T12:30:49Z">
            <w:rPr>
              <w:highlight w:val="none"/>
            </w:rPr>
          </w:rPrChange>
        </w:rPr>
      </w:pPr>
      <w:r>
        <w:rPr>
          <w:color w:val="auto"/>
          <w:highlight w:val="none"/>
          <w:rPrChange w:id="1155" w:author="PAICS" w:date="2022-09-29T12:30:49Z">
            <w:rPr>
              <w:highlight w:val="none"/>
            </w:rPr>
          </w:rPrChange>
        </w:rPr>
        <w:t>3</w:t>
      </w:r>
      <w:r>
        <w:rPr>
          <w:rFonts w:hint="eastAsia"/>
          <w:color w:val="auto"/>
          <w:highlight w:val="none"/>
          <w:rPrChange w:id="1156" w:author="PAICS" w:date="2022-09-29T12:30:49Z">
            <w:rPr>
              <w:rFonts w:hint="eastAsia"/>
              <w:highlight w:val="none"/>
            </w:rPr>
          </w:rPrChange>
        </w:rPr>
        <w:t>）影像浏览的效率：应能在60秒内打开已浏览的任一个不大于400M的历史病例影像数据。</w:t>
      </w:r>
    </w:p>
    <w:p>
      <w:pPr>
        <w:spacing w:line="360" w:lineRule="auto"/>
        <w:ind w:firstLine="420"/>
        <w:rPr>
          <w:color w:val="auto"/>
          <w:highlight w:val="none"/>
          <w:lang w:eastAsia="zh-Hans"/>
          <w:rPrChange w:id="1157" w:author="PAICS" w:date="2022-09-29T12:30:49Z">
            <w:rPr>
              <w:highlight w:val="none"/>
              <w:lang w:eastAsia="zh-Hans"/>
            </w:rPr>
          </w:rPrChange>
        </w:rPr>
      </w:pPr>
      <w:r>
        <w:rPr>
          <w:color w:val="auto"/>
          <w:highlight w:val="none"/>
          <w:lang w:eastAsia="zh-Hans"/>
          <w:rPrChange w:id="1158" w:author="PAICS" w:date="2022-09-29T12:30:49Z">
            <w:rPr>
              <w:highlight w:val="none"/>
              <w:lang w:eastAsia="zh-Hans"/>
            </w:rPr>
          </w:rPrChange>
        </w:rPr>
        <w:t>4</w:t>
      </w:r>
      <w:r>
        <w:rPr>
          <w:rFonts w:hint="eastAsia"/>
          <w:color w:val="auto"/>
          <w:highlight w:val="none"/>
          <w:lang w:eastAsia="zh-Hans"/>
          <w:rPrChange w:id="1159" w:author="PAICS" w:date="2022-09-29T12:30:49Z">
            <w:rPr>
              <w:rFonts w:hint="eastAsia"/>
              <w:highlight w:val="none"/>
              <w:lang w:eastAsia="zh-Hans"/>
            </w:rPr>
          </w:rPrChange>
        </w:rPr>
        <w:t>）计算机配置要求</w:t>
      </w:r>
      <w:r>
        <w:rPr>
          <w:color w:val="auto"/>
          <w:highlight w:val="none"/>
          <w:lang w:eastAsia="zh-Hans"/>
          <w:rPrChange w:id="1160" w:author="PAICS" w:date="2022-09-29T12:30:49Z">
            <w:rPr>
              <w:highlight w:val="none"/>
              <w:lang w:eastAsia="zh-Hans"/>
            </w:rPr>
          </w:rPrChange>
        </w:rPr>
        <w:t>：</w:t>
      </w: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color w:val="auto"/>
                <w:szCs w:val="21"/>
                <w:highlight w:val="none"/>
                <w:rPrChange w:id="1161" w:author="PAICS" w:date="2022-09-29T12:30:49Z">
                  <w:rPr>
                    <w:rFonts w:ascii="宋体" w:hAnsi="宋体" w:cs="宋体"/>
                    <w:szCs w:val="21"/>
                    <w:highlight w:val="none"/>
                  </w:rPr>
                </w:rPrChange>
              </w:rPr>
            </w:pPr>
            <w:bookmarkStart w:id="70" w:name="_Toc6657"/>
            <w:r>
              <w:rPr>
                <w:rFonts w:hint="eastAsia" w:ascii="宋体" w:hAnsi="宋体" w:cs="宋体"/>
                <w:color w:val="auto"/>
                <w:szCs w:val="21"/>
                <w:highlight w:val="none"/>
                <w:rPrChange w:id="1162" w:author="PAICS" w:date="2022-09-29T12:30:49Z">
                  <w:rPr>
                    <w:rFonts w:hint="eastAsia" w:ascii="宋体" w:hAnsi="宋体" w:cs="宋体"/>
                    <w:szCs w:val="21"/>
                    <w:highlight w:val="none"/>
                  </w:rPr>
                </w:rPrChange>
              </w:rPr>
              <w:t>硬件配置</w:t>
            </w:r>
          </w:p>
        </w:tc>
        <w:tc>
          <w:tcPr>
            <w:tcW w:w="2042" w:type="dxa"/>
            <w:vAlign w:val="center"/>
          </w:tcPr>
          <w:p>
            <w:pPr>
              <w:adjustRightInd w:val="0"/>
              <w:snapToGrid w:val="0"/>
              <w:spacing w:line="360" w:lineRule="auto"/>
              <w:jc w:val="center"/>
              <w:rPr>
                <w:rFonts w:ascii="宋体" w:hAnsi="宋体" w:cs="宋体"/>
                <w:iCs/>
                <w:color w:val="auto"/>
                <w:szCs w:val="21"/>
                <w:highlight w:val="none"/>
                <w:rPrChange w:id="1163"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64" w:author="PAICS" w:date="2022-09-29T12:30:49Z">
                  <w:rPr>
                    <w:rFonts w:hint="eastAsia" w:ascii="宋体" w:hAnsi="宋体" w:cs="宋体"/>
                    <w:kern w:val="0"/>
                    <w:szCs w:val="21"/>
                    <w:highlight w:val="none"/>
                  </w:rPr>
                </w:rPrChange>
              </w:rPr>
              <w:t>CPU</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1165"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66" w:author="PAICS" w:date="2022-09-29T12:30:49Z">
                  <w:rPr>
                    <w:rFonts w:hint="eastAsia" w:ascii="宋体" w:hAnsi="宋体" w:cs="宋体"/>
                    <w:kern w:val="0"/>
                    <w:szCs w:val="21"/>
                    <w:highlight w:val="none"/>
                  </w:rPr>
                </w:rPrChange>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1167"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1168"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69" w:author="PAICS" w:date="2022-09-29T12:30:49Z">
                  <w:rPr>
                    <w:rFonts w:hint="eastAsia" w:ascii="宋体" w:hAnsi="宋体" w:cs="宋体"/>
                    <w:kern w:val="0"/>
                    <w:szCs w:val="21"/>
                    <w:highlight w:val="none"/>
                  </w:rPr>
                </w:rPrChange>
              </w:rPr>
              <w:t>GPU</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1170"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71" w:author="PAICS" w:date="2022-09-29T12:30:49Z">
                  <w:rPr>
                    <w:rFonts w:hint="eastAsia" w:ascii="宋体" w:hAnsi="宋体" w:cs="宋体"/>
                    <w:kern w:val="0"/>
                    <w:szCs w:val="21"/>
                    <w:highlight w:val="none"/>
                  </w:rPr>
                </w:rPrChange>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1172"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1173"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74" w:author="PAICS" w:date="2022-09-29T12:30:49Z">
                  <w:rPr>
                    <w:rFonts w:hint="eastAsia" w:ascii="宋体" w:hAnsi="宋体" w:cs="宋体"/>
                    <w:kern w:val="0"/>
                    <w:szCs w:val="21"/>
                    <w:highlight w:val="none"/>
                  </w:rPr>
                </w:rPrChange>
              </w:rPr>
              <w:t>内存</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1175"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76" w:author="PAICS" w:date="2022-09-29T12:30:49Z">
                  <w:rPr>
                    <w:rFonts w:hint="eastAsia" w:ascii="宋体" w:hAnsi="宋体" w:cs="宋体"/>
                    <w:kern w:val="0"/>
                    <w:szCs w:val="21"/>
                    <w:highlight w:val="none"/>
                  </w:rPr>
                </w:rPrChange>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1177"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1178"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79" w:author="PAICS" w:date="2022-09-29T12:30:49Z">
                  <w:rPr>
                    <w:rFonts w:hint="eastAsia" w:ascii="宋体" w:hAnsi="宋体" w:cs="宋体"/>
                    <w:kern w:val="0"/>
                    <w:szCs w:val="21"/>
                    <w:highlight w:val="none"/>
                  </w:rPr>
                </w:rPrChange>
              </w:rPr>
              <w:t>硬盘</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1180"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81" w:author="PAICS" w:date="2022-09-29T12:30:49Z">
                  <w:rPr>
                    <w:rFonts w:hint="eastAsia" w:ascii="宋体" w:hAnsi="宋体" w:cs="宋体"/>
                    <w:kern w:val="0"/>
                    <w:szCs w:val="21"/>
                    <w:highlight w:val="none"/>
                  </w:rPr>
                </w:rPrChange>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1182"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1183"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84" w:author="PAICS" w:date="2022-09-29T12:30:49Z">
                  <w:rPr>
                    <w:rFonts w:hint="eastAsia" w:ascii="宋体" w:hAnsi="宋体" w:cs="宋体"/>
                    <w:kern w:val="0"/>
                    <w:szCs w:val="21"/>
                    <w:highlight w:val="none"/>
                  </w:rPr>
                </w:rPrChange>
              </w:rPr>
              <w:t>主板</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1185"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86" w:author="PAICS" w:date="2022-09-29T12:30:49Z">
                  <w:rPr>
                    <w:rFonts w:hint="eastAsia" w:ascii="宋体" w:hAnsi="宋体" w:cs="宋体"/>
                    <w:kern w:val="0"/>
                    <w:szCs w:val="21"/>
                    <w:highlight w:val="none"/>
                  </w:rPr>
                </w:rPrChange>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1187"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iCs/>
                <w:color w:val="auto"/>
                <w:szCs w:val="21"/>
                <w:highlight w:val="none"/>
                <w:rPrChange w:id="1188"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89" w:author="PAICS" w:date="2022-09-29T12:30:49Z">
                  <w:rPr>
                    <w:rFonts w:hint="eastAsia" w:ascii="宋体" w:hAnsi="宋体" w:cs="宋体"/>
                    <w:kern w:val="0"/>
                    <w:szCs w:val="21"/>
                    <w:highlight w:val="none"/>
                  </w:rPr>
                </w:rPrChange>
              </w:rPr>
              <w:t>采集卡</w:t>
            </w:r>
          </w:p>
        </w:tc>
        <w:tc>
          <w:tcPr>
            <w:tcW w:w="4623" w:type="dxa"/>
            <w:vAlign w:val="center"/>
          </w:tcPr>
          <w:p>
            <w:pPr>
              <w:adjustRightInd w:val="0"/>
              <w:snapToGrid w:val="0"/>
              <w:spacing w:line="360" w:lineRule="auto"/>
              <w:jc w:val="center"/>
              <w:rPr>
                <w:rFonts w:ascii="宋体" w:hAnsi="宋体" w:cs="宋体"/>
                <w:iCs/>
                <w:color w:val="auto"/>
                <w:szCs w:val="21"/>
                <w:highlight w:val="none"/>
                <w:rPrChange w:id="1190" w:author="PAICS" w:date="2022-09-29T12:30:49Z">
                  <w:rPr>
                    <w:rFonts w:ascii="宋体" w:hAnsi="宋体" w:cs="宋体"/>
                    <w:iCs/>
                    <w:szCs w:val="21"/>
                    <w:highlight w:val="none"/>
                  </w:rPr>
                </w:rPrChange>
              </w:rPr>
            </w:pPr>
            <w:r>
              <w:rPr>
                <w:rFonts w:hint="eastAsia" w:ascii="宋体" w:hAnsi="宋体" w:cs="宋体"/>
                <w:color w:val="auto"/>
                <w:kern w:val="0"/>
                <w:szCs w:val="21"/>
                <w:highlight w:val="none"/>
                <w:rPrChange w:id="1191" w:author="PAICS" w:date="2022-09-29T12:30:49Z">
                  <w:rPr>
                    <w:rFonts w:hint="eastAsia" w:ascii="宋体" w:hAnsi="宋体" w:cs="宋体"/>
                    <w:kern w:val="0"/>
                    <w:szCs w:val="21"/>
                    <w:highlight w:val="none"/>
                  </w:rPr>
                </w:rPrChange>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1192"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kern w:val="0"/>
                <w:szCs w:val="21"/>
                <w:highlight w:val="none"/>
                <w:rPrChange w:id="1193" w:author="PAICS" w:date="2022-09-29T12:30:49Z">
                  <w:rPr>
                    <w:rFonts w:ascii="宋体" w:hAnsi="宋体" w:cs="宋体"/>
                    <w:kern w:val="0"/>
                    <w:szCs w:val="21"/>
                    <w:highlight w:val="none"/>
                  </w:rPr>
                </w:rPrChange>
              </w:rPr>
            </w:pPr>
            <w:r>
              <w:rPr>
                <w:rFonts w:hint="eastAsia" w:ascii="宋体" w:hAnsi="宋体" w:cs="宋体"/>
                <w:color w:val="auto"/>
                <w:kern w:val="0"/>
                <w:szCs w:val="21"/>
                <w:highlight w:val="none"/>
                <w:rPrChange w:id="1194" w:author="PAICS" w:date="2022-09-29T12:30:49Z">
                  <w:rPr>
                    <w:rFonts w:hint="eastAsia" w:ascii="宋体" w:hAnsi="宋体" w:cs="宋体"/>
                    <w:kern w:val="0"/>
                    <w:szCs w:val="21"/>
                    <w:highlight w:val="none"/>
                  </w:rPr>
                </w:rPrChange>
              </w:rPr>
              <w:t>显示器</w:t>
            </w:r>
          </w:p>
        </w:tc>
        <w:tc>
          <w:tcPr>
            <w:tcW w:w="4623" w:type="dxa"/>
            <w:vAlign w:val="center"/>
          </w:tcPr>
          <w:p>
            <w:pPr>
              <w:adjustRightInd w:val="0"/>
              <w:snapToGrid w:val="0"/>
              <w:spacing w:line="360" w:lineRule="auto"/>
              <w:jc w:val="center"/>
              <w:rPr>
                <w:rFonts w:ascii="宋体" w:hAnsi="宋体" w:cs="宋体"/>
                <w:color w:val="auto"/>
                <w:kern w:val="0"/>
                <w:szCs w:val="21"/>
                <w:highlight w:val="none"/>
                <w:rPrChange w:id="1195" w:author="PAICS" w:date="2022-09-29T12:30:49Z">
                  <w:rPr>
                    <w:rFonts w:ascii="宋体" w:hAnsi="宋体" w:cs="宋体"/>
                    <w:kern w:val="0"/>
                    <w:szCs w:val="21"/>
                    <w:highlight w:val="none"/>
                  </w:rPr>
                </w:rPrChange>
              </w:rPr>
            </w:pPr>
            <w:r>
              <w:rPr>
                <w:rFonts w:hint="eastAsia" w:ascii="宋体" w:hAnsi="宋体" w:cs="宋体"/>
                <w:color w:val="auto"/>
                <w:szCs w:val="21"/>
                <w:highlight w:val="none"/>
                <w:rPrChange w:id="1196" w:author="PAICS" w:date="2022-09-29T12:30:49Z">
                  <w:rPr>
                    <w:rFonts w:hint="eastAsia" w:ascii="宋体" w:hAnsi="宋体" w:cs="宋体"/>
                    <w:szCs w:val="21"/>
                    <w:highlight w:val="none"/>
                  </w:rPr>
                </w:rPrChange>
              </w:rPr>
              <w:t>分辨率1920*1080</w:t>
            </w:r>
            <w:r>
              <w:rPr>
                <w:rFonts w:hint="eastAsia" w:ascii="宋体" w:hAnsi="宋体" w:cs="宋体"/>
                <w:color w:val="auto"/>
                <w:kern w:val="0"/>
                <w:szCs w:val="21"/>
                <w:highlight w:val="none"/>
                <w:rPrChange w:id="1197" w:author="PAICS" w:date="2022-09-29T12:30:49Z">
                  <w:rPr>
                    <w:rFonts w:hint="eastAsia" w:ascii="宋体" w:hAnsi="宋体" w:cs="宋体"/>
                    <w:kern w:val="0"/>
                    <w:szCs w:val="21"/>
                    <w:highlight w:val="none"/>
                  </w:rPr>
                </w:rPrChange>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color w:val="auto"/>
                <w:szCs w:val="21"/>
                <w:highlight w:val="none"/>
                <w:rPrChange w:id="1198" w:author="PAICS" w:date="2022-09-29T12:30:49Z">
                  <w:rPr>
                    <w:rFonts w:ascii="宋体" w:hAnsi="宋体" w:cs="宋体"/>
                    <w:szCs w:val="21"/>
                    <w:highlight w:val="none"/>
                  </w:rPr>
                </w:rPrChange>
              </w:rPr>
            </w:pPr>
          </w:p>
        </w:tc>
        <w:tc>
          <w:tcPr>
            <w:tcW w:w="2042" w:type="dxa"/>
            <w:vAlign w:val="center"/>
          </w:tcPr>
          <w:p>
            <w:pPr>
              <w:adjustRightInd w:val="0"/>
              <w:snapToGrid w:val="0"/>
              <w:spacing w:line="360" w:lineRule="auto"/>
              <w:jc w:val="center"/>
              <w:rPr>
                <w:rFonts w:ascii="宋体" w:hAnsi="宋体" w:cs="宋体"/>
                <w:color w:val="auto"/>
                <w:highlight w:val="none"/>
                <w:rPrChange w:id="1199" w:author="PAICS" w:date="2022-09-29T12:30:49Z">
                  <w:rPr>
                    <w:rFonts w:ascii="宋体" w:hAnsi="宋体" w:cs="宋体"/>
                    <w:highlight w:val="none"/>
                  </w:rPr>
                </w:rPrChange>
              </w:rPr>
            </w:pPr>
            <w:r>
              <w:rPr>
                <w:rFonts w:hint="eastAsia" w:ascii="宋体" w:hAnsi="宋体" w:cs="宋体"/>
                <w:color w:val="auto"/>
                <w:highlight w:val="none"/>
                <w:rPrChange w:id="1200" w:author="PAICS" w:date="2022-09-29T12:30:49Z">
                  <w:rPr>
                    <w:rFonts w:hint="eastAsia" w:ascii="宋体" w:hAnsi="宋体" w:cs="宋体"/>
                    <w:highlight w:val="none"/>
                  </w:rPr>
                </w:rPrChange>
              </w:rPr>
              <w:t>支持显卡型号</w:t>
            </w:r>
          </w:p>
        </w:tc>
        <w:tc>
          <w:tcPr>
            <w:tcW w:w="4623" w:type="dxa"/>
            <w:vAlign w:val="center"/>
          </w:tcPr>
          <w:p>
            <w:pPr>
              <w:adjustRightInd w:val="0"/>
              <w:snapToGrid w:val="0"/>
              <w:spacing w:line="360" w:lineRule="auto"/>
              <w:jc w:val="center"/>
              <w:rPr>
                <w:rFonts w:ascii="宋体" w:hAnsi="宋体" w:cs="宋体"/>
                <w:color w:val="auto"/>
                <w:szCs w:val="21"/>
                <w:highlight w:val="none"/>
                <w:rPrChange w:id="1201" w:author="PAICS" w:date="2022-09-29T12:30:49Z">
                  <w:rPr>
                    <w:rFonts w:ascii="宋体" w:hAnsi="宋体" w:cs="宋体"/>
                    <w:szCs w:val="21"/>
                    <w:highlight w:val="none"/>
                  </w:rPr>
                </w:rPrChange>
              </w:rPr>
            </w:pPr>
            <w:r>
              <w:rPr>
                <w:rFonts w:hint="eastAsia" w:ascii="宋体" w:hAnsi="宋体" w:cs="宋体"/>
                <w:color w:val="auto"/>
                <w:highlight w:val="none"/>
                <w:rPrChange w:id="1202" w:author="PAICS" w:date="2022-09-29T12:30:49Z">
                  <w:rPr>
                    <w:rFonts w:hint="eastAsia" w:ascii="宋体" w:hAnsi="宋体" w:cs="宋体"/>
                    <w:highlight w:val="none"/>
                  </w:rPr>
                </w:rPrChange>
              </w:rPr>
              <w:t>2070</w:t>
            </w:r>
          </w:p>
        </w:tc>
      </w:tr>
    </w:tbl>
    <w:p>
      <w:pPr>
        <w:pStyle w:val="4"/>
        <w:spacing w:line="360" w:lineRule="auto"/>
        <w:rPr>
          <w:rFonts w:hint="default" w:cs="宋体"/>
          <w:color w:val="auto"/>
          <w:sz w:val="24"/>
          <w:szCs w:val="24"/>
          <w:highlight w:val="none"/>
          <w:rPrChange w:id="1203" w:author="PAICS" w:date="2022-09-29T12:30:49Z">
            <w:rPr>
              <w:rFonts w:hint="default" w:cs="宋体"/>
              <w:sz w:val="24"/>
              <w:szCs w:val="24"/>
              <w:highlight w:val="none"/>
            </w:rPr>
          </w:rPrChange>
        </w:rPr>
      </w:pPr>
    </w:p>
    <w:p>
      <w:pPr>
        <w:pStyle w:val="4"/>
        <w:spacing w:line="360" w:lineRule="auto"/>
        <w:rPr>
          <w:rFonts w:hint="default" w:cs="宋体"/>
          <w:color w:val="auto"/>
          <w:sz w:val="24"/>
          <w:szCs w:val="24"/>
          <w:highlight w:val="none"/>
          <w:rPrChange w:id="1204" w:author="PAICS" w:date="2022-09-29T12:30:49Z">
            <w:rPr>
              <w:rFonts w:hint="default" w:cs="宋体"/>
              <w:sz w:val="24"/>
              <w:szCs w:val="24"/>
              <w:highlight w:val="none"/>
            </w:rPr>
          </w:rPrChange>
        </w:rPr>
      </w:pPr>
      <w:bookmarkStart w:id="71" w:name="_Toc7915"/>
      <w:r>
        <w:rPr>
          <w:rFonts w:hint="default" w:cs="宋体"/>
          <w:color w:val="auto"/>
          <w:sz w:val="24"/>
          <w:szCs w:val="24"/>
          <w:highlight w:val="none"/>
          <w:rPrChange w:id="1205" w:author="PAICS" w:date="2022-09-29T12:30:49Z">
            <w:rPr>
              <w:rFonts w:hint="default" w:cs="宋体"/>
              <w:sz w:val="24"/>
              <w:szCs w:val="24"/>
              <w:highlight w:val="none"/>
            </w:rPr>
          </w:rPrChange>
        </w:rPr>
        <w:t>7.5网络安全</w:t>
      </w:r>
      <w:bookmarkEnd w:id="70"/>
      <w:bookmarkEnd w:id="71"/>
    </w:p>
    <w:p>
      <w:pPr>
        <w:rPr>
          <w:rFonts w:hint="default"/>
          <w:color w:val="auto"/>
          <w:highlight w:val="none"/>
          <w:rPrChange w:id="1206" w:author="PAICS" w:date="2022-09-29T12:30:49Z">
            <w:rPr>
              <w:rFonts w:hint="default"/>
              <w:highlight w:val="none"/>
            </w:rPr>
          </w:rPrChange>
        </w:rPr>
      </w:pPr>
      <w:r>
        <w:rPr>
          <w:rFonts w:hint="default"/>
          <w:color w:val="auto"/>
          <w:highlight w:val="none"/>
          <w:rPrChange w:id="1207" w:author="PAICS" w:date="2022-09-29T12:30:49Z">
            <w:rPr>
              <w:rFonts w:hint="default"/>
              <w:highlight w:val="none"/>
            </w:rPr>
          </w:rPrChange>
        </w:rPr>
        <w:t>网络安全：授权认证、局域网、杀毒软件；关于防火墙</w:t>
      </w:r>
    </w:p>
    <w:p>
      <w:pPr>
        <w:rPr>
          <w:rFonts w:hint="eastAsia" w:ascii="宋体" w:hAnsi="宋体"/>
          <w:color w:val="auto"/>
          <w:szCs w:val="21"/>
          <w:highlight w:val="none"/>
          <w:lang w:val="en-US" w:eastAsia="zh-CN"/>
          <w:rPrChange w:id="1208" w:author="PAICS" w:date="2022-09-29T12:30:49Z">
            <w:rPr>
              <w:rFonts w:hint="eastAsia" w:ascii="宋体" w:hAnsi="宋体"/>
              <w:szCs w:val="21"/>
              <w:highlight w:val="none"/>
              <w:lang w:val="en-US" w:eastAsia="zh-CN"/>
            </w:rPr>
          </w:rPrChange>
        </w:rPr>
      </w:pPr>
      <w:r>
        <w:rPr>
          <w:rFonts w:hint="eastAsia" w:ascii="宋体" w:hAnsi="宋体"/>
          <w:color w:val="auto"/>
          <w:szCs w:val="21"/>
          <w:highlight w:val="none"/>
          <w:lang w:val="en-US" w:eastAsia="zh-CN"/>
          <w:rPrChange w:id="1209" w:author="PAICS" w:date="2022-09-29T12:30:49Z">
            <w:rPr>
              <w:rFonts w:hint="eastAsia" w:ascii="宋体" w:hAnsi="宋体"/>
              <w:szCs w:val="21"/>
              <w:highlight w:val="none"/>
              <w:lang w:val="en-US" w:eastAsia="zh-CN"/>
            </w:rPr>
          </w:rPrChange>
        </w:rPr>
        <w:t>授权认证：首次运行时需连接授权服务器，并插入经授权的U-key获得软件授权证书后方可使用。</w:t>
      </w:r>
    </w:p>
    <w:p>
      <w:pPr>
        <w:rPr>
          <w:rFonts w:hint="default" w:ascii="宋体" w:hAnsi="宋体"/>
          <w:color w:val="auto"/>
          <w:szCs w:val="21"/>
          <w:highlight w:val="none"/>
          <w:lang w:val="en-US" w:eastAsia="zh-CN"/>
          <w:rPrChange w:id="1210" w:author="PAICS" w:date="2022-09-29T12:30:49Z">
            <w:rPr>
              <w:rFonts w:hint="default" w:ascii="宋体" w:hAnsi="宋体"/>
              <w:szCs w:val="21"/>
              <w:highlight w:val="none"/>
              <w:lang w:val="en-US" w:eastAsia="zh-CN"/>
            </w:rPr>
          </w:rPrChange>
        </w:rPr>
      </w:pPr>
      <w:r>
        <w:rPr>
          <w:rFonts w:hint="eastAsia" w:ascii="宋体" w:hAnsi="宋体"/>
          <w:color w:val="auto"/>
          <w:szCs w:val="21"/>
          <w:highlight w:val="none"/>
          <w:lang w:val="en-US" w:eastAsia="zh-CN"/>
          <w:rPrChange w:id="1211" w:author="PAICS" w:date="2022-09-29T12:30:49Z">
            <w:rPr>
              <w:rFonts w:hint="eastAsia" w:ascii="宋体" w:hAnsi="宋体"/>
              <w:szCs w:val="21"/>
              <w:highlight w:val="none"/>
              <w:lang w:val="en-US" w:eastAsia="zh-CN"/>
            </w:rPr>
          </w:rPrChange>
        </w:rPr>
        <w:t>局域网：</w:t>
      </w:r>
      <w:r>
        <w:rPr>
          <w:rFonts w:hint="eastAsia" w:ascii="宋体" w:hAnsi="宋体" w:cs="宋体"/>
          <w:color w:val="auto"/>
          <w:sz w:val="21"/>
          <w:szCs w:val="21"/>
          <w:highlight w:val="none"/>
          <w:lang w:eastAsia="zh-CN"/>
          <w:rPrChange w:id="1212" w:author="PAICS" w:date="2022-09-29T12:30:49Z">
            <w:rPr>
              <w:rFonts w:hint="eastAsia" w:ascii="宋体" w:hAnsi="宋体" w:cs="宋体"/>
              <w:sz w:val="21"/>
              <w:szCs w:val="21"/>
              <w:highlight w:val="none"/>
              <w:lang w:eastAsia="zh-CN"/>
            </w:rPr>
          </w:rPrChange>
        </w:rPr>
        <w:t>千兆网络RJ-45，LAN，</w:t>
      </w:r>
      <w:r>
        <w:rPr>
          <w:rFonts w:hint="eastAsia" w:ascii="宋体" w:hAnsi="宋体" w:cs="宋体"/>
          <w:color w:val="auto"/>
          <w:sz w:val="21"/>
          <w:szCs w:val="21"/>
          <w:highlight w:val="none"/>
          <w:rPrChange w:id="1213" w:author="PAICS" w:date="2022-09-29T12:30:49Z">
            <w:rPr>
              <w:rFonts w:hint="eastAsia" w:ascii="宋体" w:hAnsi="宋体" w:cs="宋体"/>
              <w:sz w:val="21"/>
              <w:szCs w:val="21"/>
              <w:highlight w:val="none"/>
            </w:rPr>
          </w:rPrChange>
        </w:rPr>
        <w:t>星型拓扑</w:t>
      </w:r>
    </w:p>
    <w:p>
      <w:pPr>
        <w:rPr>
          <w:color w:val="auto"/>
          <w:highlight w:val="none"/>
          <w:lang w:eastAsia="zh-Hans"/>
          <w:rPrChange w:id="1214" w:author="PAICS" w:date="2022-09-29T12:30:49Z">
            <w:rPr>
              <w:highlight w:val="none"/>
              <w:lang w:eastAsia="zh-Hans"/>
            </w:rPr>
          </w:rPrChange>
        </w:rPr>
      </w:pPr>
      <w:r>
        <w:rPr>
          <w:rFonts w:hint="eastAsia" w:ascii="宋体" w:hAnsi="宋体"/>
          <w:color w:val="auto"/>
          <w:szCs w:val="21"/>
          <w:highlight w:val="none"/>
          <w:lang w:val="en-US" w:eastAsia="zh-CN"/>
          <w:rPrChange w:id="1215" w:author="PAICS" w:date="2022-09-29T12:30:49Z">
            <w:rPr>
              <w:rFonts w:hint="eastAsia" w:ascii="宋体" w:hAnsi="宋体"/>
              <w:szCs w:val="21"/>
              <w:highlight w:val="none"/>
              <w:lang w:val="en-US" w:eastAsia="zh-CN"/>
            </w:rPr>
          </w:rPrChange>
        </w:rPr>
        <w:t>杀毒软件：</w:t>
      </w:r>
      <w:r>
        <w:rPr>
          <w:rFonts w:hint="eastAsia" w:ascii="宋体" w:hAnsi="宋体"/>
          <w:color w:val="auto"/>
          <w:szCs w:val="21"/>
          <w:highlight w:val="none"/>
          <w:rPrChange w:id="1216" w:author="PAICS" w:date="2022-09-29T12:30:49Z">
            <w:rPr>
              <w:rFonts w:hint="eastAsia" w:ascii="宋体" w:hAnsi="宋体"/>
              <w:szCs w:val="21"/>
              <w:highlight w:val="none"/>
            </w:rPr>
          </w:rPrChange>
        </w:rPr>
        <w:t>卡巴斯基 （版本号：21.2.16.590）</w:t>
      </w:r>
      <w:bookmarkStart w:id="72" w:name="_Toc20549"/>
    </w:p>
    <w:p>
      <w:pPr>
        <w:pStyle w:val="4"/>
        <w:spacing w:line="360" w:lineRule="auto"/>
        <w:ind w:firstLine="420"/>
        <w:rPr>
          <w:rStyle w:val="27"/>
          <w:rFonts w:cs="宋体"/>
          <w:b w:val="0"/>
          <w:bCs/>
          <w:i w:val="0"/>
          <w:iCs/>
          <w:color w:val="auto"/>
          <w:spacing w:val="8"/>
          <w:sz w:val="21"/>
          <w:szCs w:val="21"/>
          <w:highlight w:val="none"/>
          <w:shd w:val="clear" w:color="auto" w:fill="FFFFFF"/>
          <w:lang w:eastAsia="zh-Hans" w:bidi="ar"/>
          <w:rPrChange w:id="1217" w:author="PAICS" w:date="2022-09-29T12:30:49Z">
            <w:rPr>
              <w:rStyle w:val="27"/>
              <w:rFonts w:cs="宋体"/>
              <w:b w:val="0"/>
              <w:bCs/>
              <w:i w:val="0"/>
              <w:iCs/>
              <w:color w:val="000000"/>
              <w:spacing w:val="8"/>
              <w:sz w:val="21"/>
              <w:szCs w:val="21"/>
              <w:highlight w:val="none"/>
              <w:shd w:val="clear" w:color="auto" w:fill="FFFFFF"/>
              <w:lang w:eastAsia="zh-Hans" w:bidi="ar"/>
            </w:rPr>
          </w:rPrChange>
        </w:rPr>
      </w:pPr>
      <w:bookmarkStart w:id="73" w:name="_Toc6675"/>
      <w:r>
        <w:rPr>
          <w:rStyle w:val="27"/>
          <w:rFonts w:cs="宋体"/>
          <w:b w:val="0"/>
          <w:bCs/>
          <w:i w:val="0"/>
          <w:iCs/>
          <w:color w:val="auto"/>
          <w:spacing w:val="8"/>
          <w:sz w:val="21"/>
          <w:szCs w:val="21"/>
          <w:highlight w:val="none"/>
          <w:shd w:val="clear" w:color="auto" w:fill="FFFFFF"/>
          <w:lang w:eastAsia="zh-Hans" w:bidi="ar"/>
          <w:rPrChange w:id="1218" w:author="PAICS" w:date="2022-09-29T12:30:49Z">
            <w:rPr>
              <w:rStyle w:val="27"/>
              <w:rFonts w:cs="宋体"/>
              <w:b w:val="0"/>
              <w:bCs/>
              <w:i w:val="0"/>
              <w:iCs/>
              <w:color w:val="000000"/>
              <w:spacing w:val="8"/>
              <w:sz w:val="21"/>
              <w:szCs w:val="21"/>
              <w:highlight w:val="none"/>
              <w:shd w:val="clear" w:color="auto" w:fill="FFFFFF"/>
              <w:lang w:eastAsia="zh-Hans" w:bidi="ar"/>
            </w:rPr>
          </w:rPrChange>
        </w:rPr>
        <w:t>7</w:t>
      </w:r>
      <w:r>
        <w:rPr>
          <w:rStyle w:val="27"/>
          <w:rFonts w:hint="eastAsia" w:cs="宋体"/>
          <w:b w:val="0"/>
          <w:bCs/>
          <w:i w:val="0"/>
          <w:iCs/>
          <w:color w:val="auto"/>
          <w:spacing w:val="8"/>
          <w:sz w:val="21"/>
          <w:szCs w:val="21"/>
          <w:highlight w:val="none"/>
          <w:shd w:val="clear" w:color="auto" w:fill="FFFFFF"/>
          <w:lang w:val="en-US" w:eastAsia="zh-Hans" w:bidi="ar"/>
          <w:rPrChange w:id="1219" w:author="PAICS" w:date="2022-09-29T12:30:49Z">
            <w:rPr>
              <w:rStyle w:val="27"/>
              <w:rFonts w:hint="eastAsia" w:cs="宋体"/>
              <w:b w:val="0"/>
              <w:bCs/>
              <w:i w:val="0"/>
              <w:iCs/>
              <w:color w:val="000000"/>
              <w:spacing w:val="8"/>
              <w:sz w:val="21"/>
              <w:szCs w:val="21"/>
              <w:highlight w:val="none"/>
              <w:shd w:val="clear" w:color="auto" w:fill="FFFFFF"/>
              <w:lang w:val="en-US" w:eastAsia="zh-Hans" w:bidi="ar"/>
            </w:rPr>
          </w:rPrChange>
        </w:rPr>
        <w:t>.</w:t>
      </w:r>
      <w:r>
        <w:rPr>
          <w:rStyle w:val="27"/>
          <w:rFonts w:hint="default" w:cs="宋体"/>
          <w:b w:val="0"/>
          <w:bCs/>
          <w:i w:val="0"/>
          <w:iCs/>
          <w:color w:val="auto"/>
          <w:spacing w:val="8"/>
          <w:sz w:val="21"/>
          <w:szCs w:val="21"/>
          <w:highlight w:val="none"/>
          <w:shd w:val="clear" w:color="auto" w:fill="FFFFFF"/>
          <w:lang w:eastAsia="zh-Hans" w:bidi="ar"/>
          <w:rPrChange w:id="1220"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5</w:t>
      </w:r>
      <w:r>
        <w:rPr>
          <w:rStyle w:val="27"/>
          <w:rFonts w:hint="eastAsia" w:cs="宋体"/>
          <w:b w:val="0"/>
          <w:bCs/>
          <w:i w:val="0"/>
          <w:iCs/>
          <w:color w:val="auto"/>
          <w:spacing w:val="8"/>
          <w:sz w:val="21"/>
          <w:szCs w:val="21"/>
          <w:highlight w:val="none"/>
          <w:shd w:val="clear" w:color="auto" w:fill="FFFFFF"/>
          <w:lang w:val="en-US" w:eastAsia="zh-Hans" w:bidi="ar"/>
          <w:rPrChange w:id="1221" w:author="PAICS" w:date="2022-09-29T12:30:49Z">
            <w:rPr>
              <w:rStyle w:val="27"/>
              <w:rFonts w:hint="eastAsia" w:cs="宋体"/>
              <w:b w:val="0"/>
              <w:bCs/>
              <w:i w:val="0"/>
              <w:iCs/>
              <w:color w:val="000000"/>
              <w:spacing w:val="8"/>
              <w:sz w:val="21"/>
              <w:szCs w:val="21"/>
              <w:highlight w:val="none"/>
              <w:shd w:val="clear" w:color="auto" w:fill="FFFFFF"/>
              <w:lang w:val="en-US" w:eastAsia="zh-Hans" w:bidi="ar"/>
            </w:rPr>
          </w:rPrChange>
        </w:rPr>
        <w:t>.</w:t>
      </w:r>
      <w:r>
        <w:rPr>
          <w:rStyle w:val="27"/>
          <w:rFonts w:hint="default" w:cs="宋体"/>
          <w:b w:val="0"/>
          <w:bCs/>
          <w:i w:val="0"/>
          <w:iCs/>
          <w:color w:val="auto"/>
          <w:spacing w:val="8"/>
          <w:sz w:val="21"/>
          <w:szCs w:val="21"/>
          <w:highlight w:val="none"/>
          <w:shd w:val="clear" w:color="auto" w:fill="FFFFFF"/>
          <w:lang w:eastAsia="zh-Hans" w:bidi="ar"/>
          <w:rPrChange w:id="1222"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 xml:space="preserve">1 </w:t>
      </w:r>
      <w:r>
        <w:rPr>
          <w:rStyle w:val="27"/>
          <w:rFonts w:hint="eastAsia" w:cs="宋体"/>
          <w:b w:val="0"/>
          <w:bCs/>
          <w:i w:val="0"/>
          <w:iCs/>
          <w:color w:val="auto"/>
          <w:spacing w:val="8"/>
          <w:sz w:val="21"/>
          <w:szCs w:val="21"/>
          <w:highlight w:val="none"/>
          <w:shd w:val="clear" w:color="auto" w:fill="FFFFFF"/>
          <w:lang w:val="en-US" w:eastAsia="zh-Hans" w:bidi="ar"/>
          <w:rPrChange w:id="1223" w:author="PAICS" w:date="2022-09-29T12:30:49Z">
            <w:rPr>
              <w:rStyle w:val="27"/>
              <w:rFonts w:hint="eastAsia" w:cs="宋体"/>
              <w:b w:val="0"/>
              <w:bCs/>
              <w:i w:val="0"/>
              <w:iCs/>
              <w:color w:val="000000"/>
              <w:spacing w:val="8"/>
              <w:sz w:val="21"/>
              <w:szCs w:val="21"/>
              <w:highlight w:val="none"/>
              <w:shd w:val="clear" w:color="auto" w:fill="FFFFFF"/>
              <w:lang w:val="en-US" w:eastAsia="zh-Hans" w:bidi="ar"/>
            </w:rPr>
          </w:rPrChange>
        </w:rPr>
        <w:t>日常使用时网络安全</w:t>
      </w:r>
      <w:bookmarkEnd w:id="73"/>
    </w:p>
    <w:p>
      <w:pPr>
        <w:pStyle w:val="4"/>
        <w:spacing w:line="360" w:lineRule="auto"/>
        <w:ind w:firstLine="420"/>
        <w:rPr>
          <w:rStyle w:val="27"/>
          <w:rFonts w:hint="default" w:cs="宋体"/>
          <w:b w:val="0"/>
          <w:bCs/>
          <w:i w:val="0"/>
          <w:iCs/>
          <w:color w:val="auto"/>
          <w:spacing w:val="8"/>
          <w:sz w:val="21"/>
          <w:szCs w:val="21"/>
          <w:highlight w:val="none"/>
          <w:shd w:val="clear" w:color="auto" w:fill="FFFFFF"/>
          <w:lang w:eastAsia="zh-Hans" w:bidi="ar"/>
          <w:rPrChange w:id="1224"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pPr>
      <w:bookmarkStart w:id="74" w:name="_Toc2655"/>
      <w:r>
        <w:rPr>
          <w:rStyle w:val="27"/>
          <w:rFonts w:cs="宋体"/>
          <w:b w:val="0"/>
          <w:bCs/>
          <w:i w:val="0"/>
          <w:iCs/>
          <w:color w:val="auto"/>
          <w:spacing w:val="8"/>
          <w:sz w:val="21"/>
          <w:szCs w:val="21"/>
          <w:highlight w:val="none"/>
          <w:shd w:val="clear" w:color="auto" w:fill="FFFFFF"/>
          <w:lang w:eastAsia="zh-Hans" w:bidi="ar"/>
          <w:rPrChange w:id="1225" w:author="PAICS" w:date="2022-09-29T12:30:49Z">
            <w:rPr>
              <w:rStyle w:val="27"/>
              <w:rFonts w:cs="宋体"/>
              <w:b w:val="0"/>
              <w:bCs/>
              <w:i w:val="0"/>
              <w:iCs/>
              <w:color w:val="000000"/>
              <w:spacing w:val="8"/>
              <w:sz w:val="21"/>
              <w:szCs w:val="21"/>
              <w:highlight w:val="none"/>
              <w:shd w:val="clear" w:color="auto" w:fill="FFFFFF"/>
              <w:lang w:eastAsia="zh-Hans" w:bidi="ar"/>
            </w:rPr>
          </w:rPrChange>
        </w:rPr>
        <w:t>软件仅在授权</w:t>
      </w:r>
      <w:r>
        <w:rPr>
          <w:rStyle w:val="27"/>
          <w:rFonts w:hint="default" w:cs="宋体"/>
          <w:b w:val="0"/>
          <w:bCs/>
          <w:i w:val="0"/>
          <w:iCs/>
          <w:color w:val="auto"/>
          <w:spacing w:val="8"/>
          <w:sz w:val="21"/>
          <w:szCs w:val="21"/>
          <w:highlight w:val="none"/>
          <w:shd w:val="clear" w:color="auto" w:fill="FFFFFF"/>
          <w:lang w:eastAsia="zh-Hans" w:bidi="ar"/>
          <w:rPrChange w:id="1226"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w:t>
      </w:r>
      <w:r>
        <w:rPr>
          <w:rStyle w:val="27"/>
          <w:rFonts w:cs="宋体"/>
          <w:b w:val="0"/>
          <w:bCs/>
          <w:i w:val="0"/>
          <w:iCs/>
          <w:color w:val="auto"/>
          <w:spacing w:val="8"/>
          <w:sz w:val="21"/>
          <w:szCs w:val="21"/>
          <w:highlight w:val="none"/>
          <w:shd w:val="clear" w:color="auto" w:fill="FFFFFF"/>
          <w:lang w:eastAsia="zh-Hans" w:bidi="ar"/>
          <w:rPrChange w:id="1227" w:author="PAICS" w:date="2022-09-29T12:30:49Z">
            <w:rPr>
              <w:rStyle w:val="27"/>
              <w:rFonts w:cs="宋体"/>
              <w:b w:val="0"/>
              <w:bCs/>
              <w:i w:val="0"/>
              <w:iCs/>
              <w:color w:val="000000"/>
              <w:spacing w:val="8"/>
              <w:sz w:val="21"/>
              <w:szCs w:val="21"/>
              <w:highlight w:val="none"/>
              <w:shd w:val="clear" w:color="auto" w:fill="FFFFFF"/>
              <w:lang w:eastAsia="zh-Hans" w:bidi="ar"/>
            </w:rPr>
          </w:rPrChange>
        </w:rPr>
        <w:t>激活等必要时连接互联网</w:t>
      </w:r>
      <w:r>
        <w:rPr>
          <w:rStyle w:val="27"/>
          <w:rFonts w:hint="default" w:cs="宋体"/>
          <w:b w:val="0"/>
          <w:bCs/>
          <w:i w:val="0"/>
          <w:iCs/>
          <w:color w:val="auto"/>
          <w:spacing w:val="8"/>
          <w:sz w:val="21"/>
          <w:szCs w:val="21"/>
          <w:highlight w:val="none"/>
          <w:shd w:val="clear" w:color="auto" w:fill="FFFFFF"/>
          <w:lang w:eastAsia="zh-Hans" w:bidi="ar"/>
          <w:rPrChange w:id="1228"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w:t>
      </w:r>
      <w:r>
        <w:rPr>
          <w:rStyle w:val="27"/>
          <w:rFonts w:cs="宋体"/>
          <w:b w:val="0"/>
          <w:bCs/>
          <w:i w:val="0"/>
          <w:iCs/>
          <w:color w:val="auto"/>
          <w:spacing w:val="8"/>
          <w:sz w:val="21"/>
          <w:szCs w:val="21"/>
          <w:highlight w:val="none"/>
          <w:shd w:val="clear" w:color="auto" w:fill="FFFFFF"/>
          <w:lang w:eastAsia="zh-Hans" w:bidi="ar"/>
          <w:rPrChange w:id="1229" w:author="PAICS" w:date="2022-09-29T12:30:49Z">
            <w:rPr>
              <w:rStyle w:val="27"/>
              <w:rFonts w:cs="宋体"/>
              <w:b w:val="0"/>
              <w:bCs/>
              <w:i w:val="0"/>
              <w:iCs/>
              <w:color w:val="000000"/>
              <w:spacing w:val="8"/>
              <w:sz w:val="21"/>
              <w:szCs w:val="21"/>
              <w:highlight w:val="none"/>
              <w:shd w:val="clear" w:color="auto" w:fill="FFFFFF"/>
              <w:lang w:eastAsia="zh-Hans" w:bidi="ar"/>
            </w:rPr>
          </w:rPrChange>
        </w:rPr>
        <w:t>大部分时间都不联外网</w:t>
      </w:r>
      <w:r>
        <w:rPr>
          <w:rStyle w:val="27"/>
          <w:rFonts w:hint="default" w:cs="宋体"/>
          <w:b w:val="0"/>
          <w:bCs/>
          <w:i w:val="0"/>
          <w:iCs/>
          <w:color w:val="auto"/>
          <w:spacing w:val="8"/>
          <w:sz w:val="21"/>
          <w:szCs w:val="21"/>
          <w:highlight w:val="none"/>
          <w:shd w:val="clear" w:color="auto" w:fill="FFFFFF"/>
          <w:lang w:eastAsia="zh-Hans" w:bidi="ar"/>
          <w:rPrChange w:id="1230"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w:t>
      </w:r>
      <w:r>
        <w:rPr>
          <w:rStyle w:val="27"/>
          <w:rFonts w:cs="宋体"/>
          <w:b w:val="0"/>
          <w:bCs/>
          <w:i w:val="0"/>
          <w:iCs/>
          <w:color w:val="auto"/>
          <w:spacing w:val="8"/>
          <w:sz w:val="21"/>
          <w:szCs w:val="21"/>
          <w:highlight w:val="none"/>
          <w:shd w:val="clear" w:color="auto" w:fill="FFFFFF"/>
          <w:lang w:eastAsia="zh-Hans" w:bidi="ar"/>
          <w:rPrChange w:id="1231" w:author="PAICS" w:date="2022-09-29T12:30:49Z">
            <w:rPr>
              <w:rStyle w:val="27"/>
              <w:rFonts w:cs="宋体"/>
              <w:b w:val="0"/>
              <w:bCs/>
              <w:i w:val="0"/>
              <w:iCs/>
              <w:color w:val="000000"/>
              <w:spacing w:val="8"/>
              <w:sz w:val="21"/>
              <w:szCs w:val="21"/>
              <w:highlight w:val="none"/>
              <w:shd w:val="clear" w:color="auto" w:fill="FFFFFF"/>
              <w:lang w:eastAsia="zh-Hans" w:bidi="ar"/>
            </w:rPr>
          </w:rPrChange>
        </w:rPr>
        <w:t>只使用医院内部局域网</w:t>
      </w:r>
      <w:r>
        <w:rPr>
          <w:rStyle w:val="27"/>
          <w:rFonts w:hint="default" w:cs="宋体"/>
          <w:b w:val="0"/>
          <w:bCs/>
          <w:i w:val="0"/>
          <w:iCs/>
          <w:color w:val="auto"/>
          <w:spacing w:val="8"/>
          <w:sz w:val="21"/>
          <w:szCs w:val="21"/>
          <w:highlight w:val="none"/>
          <w:shd w:val="clear" w:color="auto" w:fill="FFFFFF"/>
          <w:lang w:eastAsia="zh-Hans" w:bidi="ar"/>
          <w:rPrChange w:id="1232"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w:t>
      </w:r>
      <w:r>
        <w:rPr>
          <w:rStyle w:val="27"/>
          <w:rFonts w:cs="宋体"/>
          <w:b w:val="0"/>
          <w:bCs/>
          <w:i w:val="0"/>
          <w:iCs/>
          <w:color w:val="auto"/>
          <w:spacing w:val="8"/>
          <w:sz w:val="21"/>
          <w:szCs w:val="21"/>
          <w:highlight w:val="none"/>
          <w:shd w:val="clear" w:color="auto" w:fill="FFFFFF"/>
          <w:lang w:eastAsia="zh-Hans" w:bidi="ar"/>
          <w:rPrChange w:id="1233" w:author="PAICS" w:date="2022-09-29T12:30:49Z">
            <w:rPr>
              <w:rStyle w:val="27"/>
              <w:rFonts w:cs="宋体"/>
              <w:b w:val="0"/>
              <w:bCs/>
              <w:i w:val="0"/>
              <w:iCs/>
              <w:color w:val="000000"/>
              <w:spacing w:val="8"/>
              <w:sz w:val="21"/>
              <w:szCs w:val="21"/>
              <w:highlight w:val="none"/>
              <w:shd w:val="clear" w:color="auto" w:fill="FFFFFF"/>
              <w:lang w:eastAsia="zh-Hans" w:bidi="ar"/>
            </w:rPr>
          </w:rPrChange>
        </w:rPr>
        <w:t>医院内部网络</w:t>
      </w:r>
      <w:r>
        <w:rPr>
          <w:rStyle w:val="27"/>
          <w:rFonts w:hint="default" w:cs="宋体"/>
          <w:b w:val="0"/>
          <w:bCs/>
          <w:i w:val="0"/>
          <w:iCs/>
          <w:color w:val="auto"/>
          <w:spacing w:val="8"/>
          <w:sz w:val="21"/>
          <w:szCs w:val="21"/>
          <w:highlight w:val="none"/>
          <w:shd w:val="clear" w:color="auto" w:fill="FFFFFF"/>
          <w:lang w:eastAsia="zh-Hans" w:bidi="ar"/>
          <w:rPrChange w:id="1234"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w:t>
      </w:r>
      <w:r>
        <w:rPr>
          <w:rStyle w:val="27"/>
          <w:rFonts w:cs="宋体"/>
          <w:b w:val="0"/>
          <w:bCs/>
          <w:i w:val="0"/>
          <w:iCs/>
          <w:color w:val="auto"/>
          <w:spacing w:val="8"/>
          <w:sz w:val="21"/>
          <w:szCs w:val="21"/>
          <w:highlight w:val="none"/>
          <w:shd w:val="clear" w:color="auto" w:fill="FFFFFF"/>
          <w:lang w:eastAsia="zh-Hans" w:bidi="ar"/>
          <w:rPrChange w:id="1235" w:author="PAICS" w:date="2022-09-29T12:30:49Z">
            <w:rPr>
              <w:rStyle w:val="27"/>
              <w:rFonts w:cs="宋体"/>
              <w:b w:val="0"/>
              <w:bCs/>
              <w:i w:val="0"/>
              <w:iCs/>
              <w:color w:val="000000"/>
              <w:spacing w:val="8"/>
              <w:sz w:val="21"/>
              <w:szCs w:val="21"/>
              <w:highlight w:val="none"/>
              <w:shd w:val="clear" w:color="auto" w:fill="FFFFFF"/>
              <w:lang w:eastAsia="zh-Hans" w:bidi="ar"/>
            </w:rPr>
          </w:rPrChange>
        </w:rPr>
        <w:t>以确保软件网络安全</w:t>
      </w:r>
      <w:r>
        <w:rPr>
          <w:rStyle w:val="27"/>
          <w:rFonts w:hint="default" w:cs="宋体"/>
          <w:b w:val="0"/>
          <w:bCs/>
          <w:i w:val="0"/>
          <w:iCs/>
          <w:color w:val="auto"/>
          <w:spacing w:val="8"/>
          <w:sz w:val="21"/>
          <w:szCs w:val="21"/>
          <w:highlight w:val="none"/>
          <w:shd w:val="clear" w:color="auto" w:fill="FFFFFF"/>
          <w:lang w:eastAsia="zh-Hans" w:bidi="ar"/>
          <w:rPrChange w:id="1236"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w:t>
      </w:r>
      <w:r>
        <w:rPr>
          <w:rStyle w:val="27"/>
          <w:rFonts w:cs="宋体"/>
          <w:b w:val="0"/>
          <w:bCs/>
          <w:i w:val="0"/>
          <w:iCs/>
          <w:color w:val="auto"/>
          <w:spacing w:val="8"/>
          <w:sz w:val="21"/>
          <w:szCs w:val="21"/>
          <w:highlight w:val="none"/>
          <w:shd w:val="clear" w:color="auto" w:fill="FFFFFF"/>
          <w:lang w:eastAsia="zh-Hans" w:bidi="ar"/>
          <w:rPrChange w:id="1237" w:author="PAICS" w:date="2022-09-29T12:30:49Z">
            <w:rPr>
              <w:rStyle w:val="27"/>
              <w:rFonts w:cs="宋体"/>
              <w:b w:val="0"/>
              <w:bCs/>
              <w:i w:val="0"/>
              <w:iCs/>
              <w:color w:val="000000"/>
              <w:spacing w:val="8"/>
              <w:sz w:val="21"/>
              <w:szCs w:val="21"/>
              <w:highlight w:val="none"/>
              <w:shd w:val="clear" w:color="auto" w:fill="FFFFFF"/>
              <w:lang w:eastAsia="zh-Hans" w:bidi="ar"/>
            </w:rPr>
          </w:rPrChange>
        </w:rPr>
        <w:t>可靠</w:t>
      </w:r>
      <w:r>
        <w:rPr>
          <w:rStyle w:val="27"/>
          <w:rFonts w:hint="default" w:cs="宋体"/>
          <w:b w:val="0"/>
          <w:bCs/>
          <w:i w:val="0"/>
          <w:iCs/>
          <w:color w:val="auto"/>
          <w:spacing w:val="8"/>
          <w:sz w:val="21"/>
          <w:szCs w:val="21"/>
          <w:highlight w:val="none"/>
          <w:shd w:val="clear" w:color="auto" w:fill="FFFFFF"/>
          <w:lang w:eastAsia="zh-Hans" w:bidi="ar"/>
          <w:rPrChange w:id="1238" w:author="PAICS" w:date="2022-09-29T12:30:49Z">
            <w:rPr>
              <w:rStyle w:val="27"/>
              <w:rFonts w:hint="default" w:cs="宋体"/>
              <w:b w:val="0"/>
              <w:bCs/>
              <w:i w:val="0"/>
              <w:iCs/>
              <w:color w:val="000000"/>
              <w:spacing w:val="8"/>
              <w:sz w:val="21"/>
              <w:szCs w:val="21"/>
              <w:highlight w:val="none"/>
              <w:shd w:val="clear" w:color="auto" w:fill="FFFFFF"/>
              <w:lang w:eastAsia="zh-Hans" w:bidi="ar"/>
            </w:rPr>
          </w:rPrChange>
        </w:rPr>
        <w:t>。</w:t>
      </w:r>
      <w:bookmarkEnd w:id="74"/>
    </w:p>
    <w:p>
      <w:pPr>
        <w:spacing w:line="360" w:lineRule="auto"/>
        <w:rPr>
          <w:color w:val="auto"/>
          <w:highlight w:val="none"/>
          <w:lang w:eastAsia="zh-Hans"/>
          <w:rPrChange w:id="1239" w:author="PAICS" w:date="2022-09-29T12:30:49Z">
            <w:rPr>
              <w:highlight w:val="none"/>
              <w:lang w:eastAsia="zh-Hans"/>
            </w:rPr>
          </w:rPrChange>
        </w:rPr>
      </w:pPr>
    </w:p>
    <w:p>
      <w:pPr>
        <w:pStyle w:val="4"/>
        <w:spacing w:line="360" w:lineRule="auto"/>
        <w:rPr>
          <w:rFonts w:hint="default" w:cs="宋体"/>
          <w:color w:val="auto"/>
          <w:sz w:val="24"/>
          <w:szCs w:val="24"/>
          <w:highlight w:val="none"/>
          <w:rPrChange w:id="1240" w:author="PAICS" w:date="2022-09-29T12:30:49Z">
            <w:rPr>
              <w:rFonts w:hint="default" w:cs="宋体"/>
              <w:sz w:val="24"/>
              <w:szCs w:val="24"/>
              <w:highlight w:val="none"/>
            </w:rPr>
          </w:rPrChange>
        </w:rPr>
      </w:pPr>
      <w:bookmarkStart w:id="75" w:name="_Toc17951"/>
      <w:r>
        <w:rPr>
          <w:rFonts w:hint="default" w:cs="宋体"/>
          <w:color w:val="auto"/>
          <w:sz w:val="24"/>
          <w:szCs w:val="24"/>
          <w:highlight w:val="none"/>
          <w:rPrChange w:id="1241" w:author="PAICS" w:date="2022-09-29T12:30:49Z">
            <w:rPr>
              <w:rFonts w:hint="default" w:cs="宋体"/>
              <w:sz w:val="24"/>
              <w:szCs w:val="24"/>
              <w:highlight w:val="none"/>
            </w:rPr>
          </w:rPrChange>
        </w:rPr>
        <w:t>7.6兼容性</w:t>
      </w:r>
      <w:bookmarkEnd w:id="72"/>
      <w:bookmarkEnd w:id="75"/>
    </w:p>
    <w:p>
      <w:pPr>
        <w:pStyle w:val="6"/>
        <w:numPr>
          <w:ins w:id="1242" w:author="Administrator" w:date=""/>
        </w:numPr>
        <w:spacing w:line="360" w:lineRule="auto"/>
        <w:ind w:firstLine="452" w:firstLineChars="200"/>
        <w:rPr>
          <w:rStyle w:val="27"/>
          <w:rFonts w:ascii="宋体" w:hAnsi="宋体" w:cs="宋体"/>
          <w:i w:val="0"/>
          <w:iCs/>
          <w:color w:val="auto"/>
          <w:spacing w:val="8"/>
          <w:kern w:val="0"/>
          <w:sz w:val="21"/>
          <w:szCs w:val="21"/>
          <w:highlight w:val="none"/>
          <w:shd w:val="clear" w:color="auto" w:fill="FFFFFF"/>
          <w:lang w:eastAsia="zh-Hans" w:bidi="ar"/>
          <w:rPrChange w:id="1243"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pPr>
      <w:r>
        <w:rPr>
          <w:rStyle w:val="27"/>
          <w:rFonts w:hint="eastAsia" w:ascii="宋体" w:hAnsi="宋体" w:cs="宋体"/>
          <w:i w:val="0"/>
          <w:iCs/>
          <w:color w:val="auto"/>
          <w:spacing w:val="8"/>
          <w:kern w:val="0"/>
          <w:sz w:val="21"/>
          <w:szCs w:val="21"/>
          <w:highlight w:val="none"/>
          <w:shd w:val="clear" w:color="auto" w:fill="FFFFFF"/>
          <w:lang w:eastAsia="zh-Hans" w:bidi="ar"/>
          <w:rPrChange w:id="1244"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软件兼容</w:t>
      </w:r>
      <w:r>
        <w:rPr>
          <w:rStyle w:val="27"/>
          <w:rFonts w:ascii="宋体" w:hAnsi="宋体" w:cs="宋体"/>
          <w:i w:val="0"/>
          <w:iCs/>
          <w:color w:val="auto"/>
          <w:spacing w:val="8"/>
          <w:kern w:val="0"/>
          <w:sz w:val="21"/>
          <w:szCs w:val="21"/>
          <w:highlight w:val="none"/>
          <w:shd w:val="clear" w:color="auto" w:fill="FFFFFF"/>
          <w:lang w:eastAsia="zh-Hans" w:bidi="ar"/>
          <w:rPrChange w:id="1245"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w:t>
      </w:r>
      <w:r>
        <w:rPr>
          <w:rStyle w:val="27"/>
          <w:rFonts w:hint="eastAsia" w:ascii="宋体" w:hAnsi="宋体" w:cs="宋体"/>
          <w:i w:val="0"/>
          <w:iCs/>
          <w:color w:val="auto"/>
          <w:spacing w:val="8"/>
          <w:kern w:val="0"/>
          <w:sz w:val="21"/>
          <w:szCs w:val="21"/>
          <w:highlight w:val="none"/>
          <w:shd w:val="clear" w:color="auto" w:fill="FFFFFF"/>
          <w:lang w:eastAsia="zh-Hans" w:bidi="ar"/>
          <w:rPrChange w:id="1246"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Microsoft</w:t>
      </w:r>
      <w:r>
        <w:rPr>
          <w:rStyle w:val="27"/>
          <w:rFonts w:ascii="宋体" w:hAnsi="宋体" w:cs="宋体"/>
          <w:i w:val="0"/>
          <w:iCs/>
          <w:color w:val="auto"/>
          <w:spacing w:val="8"/>
          <w:kern w:val="0"/>
          <w:sz w:val="21"/>
          <w:szCs w:val="21"/>
          <w:highlight w:val="none"/>
          <w:shd w:val="clear" w:color="auto" w:fill="FFFFFF"/>
          <w:lang w:eastAsia="zh-Hans" w:bidi="ar"/>
          <w:rPrChange w:id="1247"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 xml:space="preserve"> </w:t>
      </w:r>
      <w:r>
        <w:rPr>
          <w:rStyle w:val="27"/>
          <w:rFonts w:hint="eastAsia" w:ascii="宋体" w:hAnsi="宋体" w:cs="宋体"/>
          <w:i w:val="0"/>
          <w:iCs/>
          <w:color w:val="auto"/>
          <w:spacing w:val="8"/>
          <w:kern w:val="0"/>
          <w:sz w:val="21"/>
          <w:szCs w:val="21"/>
          <w:highlight w:val="none"/>
          <w:shd w:val="clear" w:color="auto" w:fill="FFFFFF"/>
          <w:lang w:eastAsia="zh-Hans" w:bidi="ar"/>
          <w:rPrChange w:id="1248"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Windows</w:t>
      </w:r>
      <w:r>
        <w:rPr>
          <w:rStyle w:val="27"/>
          <w:rFonts w:ascii="宋体" w:hAnsi="宋体" w:cs="宋体"/>
          <w:i w:val="0"/>
          <w:iCs/>
          <w:color w:val="auto"/>
          <w:spacing w:val="8"/>
          <w:kern w:val="0"/>
          <w:sz w:val="21"/>
          <w:szCs w:val="21"/>
          <w:highlight w:val="none"/>
          <w:shd w:val="clear" w:color="auto" w:fill="FFFFFF"/>
          <w:lang w:eastAsia="zh-Hans" w:bidi="ar"/>
          <w:rPrChange w:id="1249"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 xml:space="preserve"> 10</w:t>
      </w:r>
      <w:r>
        <w:rPr>
          <w:rStyle w:val="27"/>
          <w:rFonts w:hint="eastAsia" w:ascii="宋体" w:hAnsi="宋体" w:cs="宋体"/>
          <w:i w:val="0"/>
          <w:iCs/>
          <w:color w:val="auto"/>
          <w:spacing w:val="8"/>
          <w:kern w:val="0"/>
          <w:sz w:val="21"/>
          <w:szCs w:val="21"/>
          <w:highlight w:val="none"/>
          <w:shd w:val="clear" w:color="auto" w:fill="FFFFFF"/>
          <w:lang w:eastAsia="zh-Hans" w:bidi="ar"/>
          <w:rPrChange w:id="1250"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操作系统</w:t>
      </w:r>
    </w:p>
    <w:p>
      <w:pPr>
        <w:pStyle w:val="6"/>
        <w:numPr>
          <w:ins w:id="1251" w:author="Administrator" w:date=""/>
        </w:numPr>
        <w:spacing w:line="360" w:lineRule="auto"/>
        <w:ind w:firstLine="452" w:firstLineChars="200"/>
        <w:rPr>
          <w:rStyle w:val="27"/>
          <w:rFonts w:ascii="宋体" w:hAnsi="宋体" w:cs="宋体"/>
          <w:i w:val="0"/>
          <w:iCs/>
          <w:color w:val="auto"/>
          <w:spacing w:val="8"/>
          <w:kern w:val="0"/>
          <w:sz w:val="21"/>
          <w:szCs w:val="21"/>
          <w:highlight w:val="none"/>
          <w:shd w:val="clear" w:color="auto" w:fill="FFFFFF"/>
          <w:lang w:eastAsia="zh-Hans" w:bidi="ar"/>
          <w:rPrChange w:id="1252"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pPr>
      <w:r>
        <w:rPr>
          <w:rStyle w:val="27"/>
          <w:rFonts w:hint="eastAsia" w:ascii="宋体" w:hAnsi="宋体" w:cs="宋体"/>
          <w:i w:val="0"/>
          <w:iCs/>
          <w:color w:val="auto"/>
          <w:spacing w:val="8"/>
          <w:kern w:val="0"/>
          <w:sz w:val="21"/>
          <w:szCs w:val="21"/>
          <w:highlight w:val="none"/>
          <w:shd w:val="clear" w:color="auto" w:fill="FFFFFF"/>
          <w:lang w:eastAsia="zh-Hans" w:bidi="ar"/>
          <w:rPrChange w:id="1253"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硬件兼容</w:t>
      </w:r>
      <w:r>
        <w:rPr>
          <w:rStyle w:val="27"/>
          <w:rFonts w:ascii="宋体" w:hAnsi="宋体" w:cs="宋体"/>
          <w:i w:val="0"/>
          <w:iCs/>
          <w:color w:val="auto"/>
          <w:spacing w:val="8"/>
          <w:kern w:val="0"/>
          <w:sz w:val="21"/>
          <w:szCs w:val="21"/>
          <w:highlight w:val="none"/>
          <w:shd w:val="clear" w:color="auto" w:fill="FFFFFF"/>
          <w:lang w:eastAsia="zh-Hans" w:bidi="ar"/>
          <w:rPrChange w:id="1254"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w:t>
      </w:r>
      <w:r>
        <w:rPr>
          <w:rStyle w:val="27"/>
          <w:rFonts w:hint="eastAsia" w:ascii="宋体" w:hAnsi="宋体" w:cs="宋体"/>
          <w:i w:val="0"/>
          <w:iCs/>
          <w:color w:val="auto"/>
          <w:spacing w:val="8"/>
          <w:kern w:val="0"/>
          <w:sz w:val="21"/>
          <w:szCs w:val="21"/>
          <w:highlight w:val="none"/>
          <w:shd w:val="clear" w:color="auto" w:fill="FFFFFF"/>
          <w:lang w:eastAsia="zh-Hans" w:bidi="ar"/>
          <w:rPrChange w:id="1255"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CPU、GPU、内存、硬盘、主板、采集卡、显示器等</w:t>
      </w:r>
    </w:p>
    <w:p>
      <w:pPr>
        <w:pStyle w:val="6"/>
        <w:numPr>
          <w:ins w:id="1256" w:author="Administrator" w:date=""/>
        </w:numPr>
        <w:spacing w:line="360" w:lineRule="auto"/>
        <w:ind w:firstLine="452" w:firstLineChars="200"/>
        <w:rPr>
          <w:rStyle w:val="27"/>
          <w:rFonts w:ascii="宋体" w:hAnsi="宋体" w:cs="宋体"/>
          <w:i w:val="0"/>
          <w:iCs/>
          <w:color w:val="auto"/>
          <w:spacing w:val="8"/>
          <w:kern w:val="0"/>
          <w:sz w:val="21"/>
          <w:szCs w:val="21"/>
          <w:highlight w:val="none"/>
          <w:shd w:val="clear" w:color="auto" w:fill="FFFFFF"/>
          <w:lang w:eastAsia="zh-Hans" w:bidi="ar"/>
          <w:rPrChange w:id="1257"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pPr>
      <w:r>
        <w:rPr>
          <w:rStyle w:val="27"/>
          <w:rFonts w:hint="eastAsia" w:ascii="宋体" w:hAnsi="宋体" w:cs="宋体"/>
          <w:i w:val="0"/>
          <w:iCs/>
          <w:color w:val="auto"/>
          <w:spacing w:val="8"/>
          <w:kern w:val="0"/>
          <w:sz w:val="21"/>
          <w:szCs w:val="21"/>
          <w:highlight w:val="none"/>
          <w:shd w:val="clear" w:color="auto" w:fill="FFFFFF"/>
          <w:lang w:eastAsia="zh-Hans" w:bidi="ar"/>
          <w:rPrChange w:id="1258"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需要充分考虑软硬件兼容关系</w:t>
      </w:r>
      <w:r>
        <w:rPr>
          <w:rStyle w:val="27"/>
          <w:rFonts w:ascii="宋体" w:hAnsi="宋体" w:cs="宋体"/>
          <w:i w:val="0"/>
          <w:iCs/>
          <w:color w:val="auto"/>
          <w:spacing w:val="8"/>
          <w:kern w:val="0"/>
          <w:sz w:val="21"/>
          <w:szCs w:val="21"/>
          <w:highlight w:val="none"/>
          <w:shd w:val="clear" w:color="auto" w:fill="FFFFFF"/>
          <w:lang w:eastAsia="zh-Hans" w:bidi="ar"/>
          <w:rPrChange w:id="1259"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w:t>
      </w:r>
      <w:r>
        <w:rPr>
          <w:rStyle w:val="27"/>
          <w:rFonts w:hint="eastAsia" w:ascii="宋体" w:hAnsi="宋体" w:cs="宋体"/>
          <w:i w:val="0"/>
          <w:iCs/>
          <w:color w:val="auto"/>
          <w:spacing w:val="8"/>
          <w:kern w:val="0"/>
          <w:sz w:val="21"/>
          <w:szCs w:val="21"/>
          <w:highlight w:val="none"/>
          <w:shd w:val="clear" w:color="auto" w:fill="FFFFFF"/>
          <w:lang w:eastAsia="zh-Hans" w:bidi="ar"/>
          <w:rPrChange w:id="1260" w:author="PAICS" w:date="2022-09-29T12:30:49Z">
            <w:rPr>
              <w:rStyle w:val="27"/>
              <w:rFonts w:hint="eastAsia" w:ascii="宋体" w:hAnsi="宋体" w:cs="宋体"/>
              <w:i w:val="0"/>
              <w:iCs/>
              <w:color w:val="000000"/>
              <w:spacing w:val="8"/>
              <w:kern w:val="0"/>
              <w:sz w:val="21"/>
              <w:szCs w:val="21"/>
              <w:highlight w:val="none"/>
              <w:shd w:val="clear" w:color="auto" w:fill="FFFFFF"/>
              <w:lang w:eastAsia="zh-Hans" w:bidi="ar"/>
            </w:rPr>
          </w:rPrChange>
        </w:rPr>
        <w:t>以发挥最优性能</w:t>
      </w:r>
      <w:r>
        <w:rPr>
          <w:rStyle w:val="27"/>
          <w:rFonts w:ascii="宋体" w:hAnsi="宋体" w:cs="宋体"/>
          <w:i w:val="0"/>
          <w:iCs/>
          <w:color w:val="auto"/>
          <w:spacing w:val="8"/>
          <w:kern w:val="0"/>
          <w:sz w:val="21"/>
          <w:szCs w:val="21"/>
          <w:highlight w:val="none"/>
          <w:shd w:val="clear" w:color="auto" w:fill="FFFFFF"/>
          <w:lang w:eastAsia="zh-Hans" w:bidi="ar"/>
          <w:rPrChange w:id="1261"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t>。</w:t>
      </w:r>
    </w:p>
    <w:p>
      <w:pPr>
        <w:pStyle w:val="6"/>
        <w:numPr>
          <w:ins w:id="1262" w:author="Administrator" w:date=""/>
        </w:numPr>
        <w:spacing w:line="360" w:lineRule="auto"/>
        <w:ind w:firstLine="452" w:firstLineChars="200"/>
        <w:rPr>
          <w:rStyle w:val="27"/>
          <w:rFonts w:ascii="宋体" w:hAnsi="宋体" w:cs="宋体"/>
          <w:i w:val="0"/>
          <w:iCs/>
          <w:color w:val="auto"/>
          <w:spacing w:val="8"/>
          <w:kern w:val="0"/>
          <w:sz w:val="21"/>
          <w:szCs w:val="21"/>
          <w:highlight w:val="none"/>
          <w:shd w:val="clear" w:color="auto" w:fill="FFFFFF"/>
          <w:lang w:eastAsia="zh-Hans" w:bidi="ar"/>
          <w:rPrChange w:id="1263" w:author="PAICS" w:date="2022-09-29T12:30:49Z">
            <w:rPr>
              <w:rStyle w:val="27"/>
              <w:rFonts w:ascii="宋体" w:hAnsi="宋体" w:cs="宋体"/>
              <w:i w:val="0"/>
              <w:iCs/>
              <w:color w:val="000000"/>
              <w:spacing w:val="8"/>
              <w:kern w:val="0"/>
              <w:sz w:val="21"/>
              <w:szCs w:val="21"/>
              <w:highlight w:val="none"/>
              <w:shd w:val="clear" w:color="auto" w:fill="FFFFFF"/>
              <w:lang w:eastAsia="zh-Hans" w:bidi="ar"/>
            </w:rPr>
          </w:rPrChange>
        </w:rPr>
      </w:pPr>
    </w:p>
    <w:p>
      <w:pPr>
        <w:pStyle w:val="4"/>
        <w:spacing w:line="360" w:lineRule="auto"/>
        <w:rPr>
          <w:rFonts w:hint="default" w:cs="宋体"/>
          <w:color w:val="auto"/>
          <w:sz w:val="24"/>
          <w:szCs w:val="24"/>
          <w:highlight w:val="none"/>
          <w:rPrChange w:id="1264" w:author="PAICS" w:date="2022-09-29T12:30:49Z">
            <w:rPr>
              <w:rFonts w:hint="default" w:cs="宋体"/>
              <w:sz w:val="24"/>
              <w:szCs w:val="24"/>
              <w:highlight w:val="none"/>
            </w:rPr>
          </w:rPrChange>
        </w:rPr>
      </w:pPr>
      <w:bookmarkStart w:id="76" w:name="_Toc28781"/>
      <w:bookmarkStart w:id="77" w:name="_Toc5922"/>
      <w:r>
        <w:rPr>
          <w:rFonts w:cs="宋体"/>
          <w:color w:val="auto"/>
          <w:sz w:val="24"/>
          <w:szCs w:val="24"/>
          <w:highlight w:val="none"/>
          <w:rPrChange w:id="1265" w:author="PAICS" w:date="2022-09-29T12:30:49Z">
            <w:rPr>
              <w:rFonts w:cs="宋体"/>
              <w:sz w:val="24"/>
              <w:szCs w:val="24"/>
              <w:highlight w:val="none"/>
            </w:rPr>
          </w:rPrChange>
        </w:rPr>
        <w:t>7.7交付方式</w:t>
      </w:r>
      <w:bookmarkEnd w:id="76"/>
      <w:r>
        <w:rPr>
          <w:rFonts w:hint="default" w:cs="宋体"/>
          <w:color w:val="auto"/>
          <w:sz w:val="24"/>
          <w:szCs w:val="24"/>
          <w:highlight w:val="none"/>
          <w:rPrChange w:id="1266" w:author="PAICS" w:date="2022-09-29T12:30:49Z">
            <w:rPr>
              <w:rFonts w:hint="default" w:cs="宋体"/>
              <w:sz w:val="24"/>
              <w:szCs w:val="24"/>
              <w:highlight w:val="none"/>
            </w:rPr>
          </w:rPrChange>
        </w:rPr>
        <w:t>、</w:t>
      </w:r>
      <w:r>
        <w:rPr>
          <w:rFonts w:cs="宋体"/>
          <w:color w:val="auto"/>
          <w:sz w:val="24"/>
          <w:szCs w:val="24"/>
          <w:highlight w:val="none"/>
          <w:lang w:eastAsia="zh-Hans"/>
          <w:rPrChange w:id="1267" w:author="PAICS" w:date="2022-09-29T12:30:49Z">
            <w:rPr>
              <w:rFonts w:cs="宋体"/>
              <w:sz w:val="24"/>
              <w:szCs w:val="24"/>
              <w:highlight w:val="none"/>
              <w:lang w:eastAsia="zh-Hans"/>
            </w:rPr>
          </w:rPrChange>
        </w:rPr>
        <w:t>产品储存</w:t>
      </w:r>
      <w:r>
        <w:rPr>
          <w:rFonts w:hint="default" w:cs="宋体"/>
          <w:color w:val="auto"/>
          <w:sz w:val="24"/>
          <w:szCs w:val="24"/>
          <w:highlight w:val="none"/>
          <w:lang w:eastAsia="zh-Hans"/>
          <w:rPrChange w:id="1268" w:author="PAICS" w:date="2022-09-29T12:30:49Z">
            <w:rPr>
              <w:rFonts w:hint="default" w:cs="宋体"/>
              <w:sz w:val="24"/>
              <w:szCs w:val="24"/>
              <w:highlight w:val="none"/>
              <w:lang w:eastAsia="zh-Hans"/>
            </w:rPr>
          </w:rPrChange>
        </w:rPr>
        <w:t>、</w:t>
      </w:r>
      <w:r>
        <w:rPr>
          <w:rFonts w:cs="宋体"/>
          <w:color w:val="auto"/>
          <w:sz w:val="24"/>
          <w:szCs w:val="24"/>
          <w:highlight w:val="none"/>
          <w:lang w:eastAsia="zh-Hans"/>
          <w:rPrChange w:id="1269" w:author="PAICS" w:date="2022-09-29T12:30:49Z">
            <w:rPr>
              <w:rFonts w:cs="宋体"/>
              <w:sz w:val="24"/>
              <w:szCs w:val="24"/>
              <w:highlight w:val="none"/>
              <w:lang w:eastAsia="zh-Hans"/>
            </w:rPr>
          </w:rPrChange>
        </w:rPr>
        <w:t>运输条件说明</w:t>
      </w:r>
      <w:bookmarkEnd w:id="77"/>
    </w:p>
    <w:p>
      <w:pPr>
        <w:spacing w:line="360" w:lineRule="auto"/>
        <w:ind w:firstLine="452" w:firstLineChars="200"/>
        <w:rPr>
          <w:rStyle w:val="27"/>
          <w:rFonts w:ascii="宋体" w:hAnsi="宋体" w:cs="宋体"/>
          <w:i w:val="0"/>
          <w:iCs/>
          <w:color w:val="auto"/>
          <w:spacing w:val="8"/>
          <w:kern w:val="0"/>
          <w:szCs w:val="21"/>
          <w:highlight w:val="none"/>
          <w:shd w:val="clear" w:color="auto" w:fill="FFFFFF"/>
          <w:lang w:eastAsia="zh-Hans" w:bidi="ar"/>
          <w:rPrChange w:id="1270" w:author="PAICS" w:date="2022-09-29T12:30:49Z">
            <w:rPr>
              <w:rStyle w:val="27"/>
              <w:rFonts w:ascii="宋体" w:hAnsi="宋体" w:cs="宋体"/>
              <w:i w:val="0"/>
              <w:iCs/>
              <w:spacing w:val="8"/>
              <w:kern w:val="0"/>
              <w:szCs w:val="21"/>
              <w:highlight w:val="none"/>
              <w:shd w:val="clear" w:color="auto" w:fill="FFFFFF"/>
              <w:lang w:eastAsia="zh-Hans" w:bidi="ar"/>
            </w:rPr>
          </w:rPrChange>
        </w:rPr>
      </w:pPr>
      <w:r>
        <w:rPr>
          <w:rStyle w:val="27"/>
          <w:rFonts w:hint="eastAsia" w:ascii="宋体" w:hAnsi="宋体" w:cs="宋体"/>
          <w:i w:val="0"/>
          <w:iCs/>
          <w:color w:val="auto"/>
          <w:spacing w:val="8"/>
          <w:kern w:val="0"/>
          <w:szCs w:val="21"/>
          <w:highlight w:val="none"/>
          <w:shd w:val="clear" w:color="auto" w:fill="FFFFFF"/>
          <w:lang w:eastAsia="zh-Hans" w:bidi="ar"/>
          <w:rPrChange w:id="1271" w:author="PAICS" w:date="2022-09-29T12:30:49Z">
            <w:rPr>
              <w:rStyle w:val="27"/>
              <w:rFonts w:hint="eastAsia" w:ascii="宋体" w:hAnsi="宋体" w:cs="宋体"/>
              <w:i w:val="0"/>
              <w:iCs/>
              <w:spacing w:val="8"/>
              <w:kern w:val="0"/>
              <w:szCs w:val="21"/>
              <w:highlight w:val="none"/>
              <w:shd w:val="clear" w:color="auto" w:fill="FFFFFF"/>
              <w:lang w:eastAsia="zh-Hans" w:bidi="ar"/>
            </w:rPr>
          </w:rPrChange>
        </w:rPr>
        <w:t>交付方式</w:t>
      </w:r>
      <w:r>
        <w:rPr>
          <w:rStyle w:val="27"/>
          <w:rFonts w:ascii="宋体" w:hAnsi="宋体" w:cs="宋体"/>
          <w:i w:val="0"/>
          <w:iCs/>
          <w:color w:val="auto"/>
          <w:spacing w:val="8"/>
          <w:kern w:val="0"/>
          <w:szCs w:val="21"/>
          <w:highlight w:val="none"/>
          <w:shd w:val="clear" w:color="auto" w:fill="FFFFFF"/>
          <w:lang w:eastAsia="zh-Hans" w:bidi="ar"/>
          <w:rPrChange w:id="1272" w:author="PAICS" w:date="2022-09-29T12:30:49Z">
            <w:rPr>
              <w:rStyle w:val="27"/>
              <w:rFonts w:ascii="宋体" w:hAnsi="宋体" w:cs="宋体"/>
              <w:i w:val="0"/>
              <w:iCs/>
              <w:spacing w:val="8"/>
              <w:kern w:val="0"/>
              <w:szCs w:val="21"/>
              <w:highlight w:val="none"/>
              <w:shd w:val="clear" w:color="auto" w:fill="FFFFFF"/>
              <w:lang w:eastAsia="zh-Hans" w:bidi="ar"/>
            </w:rPr>
          </w:rPrChange>
        </w:rPr>
        <w:t>：</w:t>
      </w:r>
      <w:r>
        <w:rPr>
          <w:rStyle w:val="27"/>
          <w:rFonts w:hint="eastAsia" w:ascii="宋体" w:hAnsi="宋体" w:cs="宋体"/>
          <w:i w:val="0"/>
          <w:iCs/>
          <w:color w:val="auto"/>
          <w:spacing w:val="8"/>
          <w:kern w:val="0"/>
          <w:szCs w:val="21"/>
          <w:highlight w:val="none"/>
          <w:shd w:val="clear" w:color="auto" w:fill="FFFFFF"/>
          <w:lang w:eastAsia="zh-Hans" w:bidi="ar"/>
          <w:rPrChange w:id="1273" w:author="PAICS" w:date="2022-09-29T12:30:49Z">
            <w:rPr>
              <w:rStyle w:val="27"/>
              <w:rFonts w:hint="eastAsia" w:ascii="宋体" w:hAnsi="宋体" w:cs="宋体"/>
              <w:i w:val="0"/>
              <w:iCs/>
              <w:spacing w:val="8"/>
              <w:kern w:val="0"/>
              <w:szCs w:val="21"/>
              <w:highlight w:val="none"/>
              <w:shd w:val="clear" w:color="auto" w:fill="FFFFFF"/>
              <w:lang w:eastAsia="zh-Hans" w:bidi="ar"/>
            </w:rPr>
          </w:rPrChange>
        </w:rPr>
        <w:t>预装交付</w:t>
      </w:r>
      <w:r>
        <w:rPr>
          <w:rStyle w:val="27"/>
          <w:rFonts w:ascii="宋体" w:hAnsi="宋体" w:cs="宋体"/>
          <w:i w:val="0"/>
          <w:iCs/>
          <w:color w:val="auto"/>
          <w:spacing w:val="8"/>
          <w:kern w:val="0"/>
          <w:szCs w:val="21"/>
          <w:highlight w:val="none"/>
          <w:shd w:val="clear" w:color="auto" w:fill="FFFFFF"/>
          <w:lang w:eastAsia="zh-Hans" w:bidi="ar"/>
          <w:rPrChange w:id="1274" w:author="PAICS" w:date="2022-09-29T12:30:49Z">
            <w:rPr>
              <w:rStyle w:val="27"/>
              <w:rFonts w:ascii="宋体" w:hAnsi="宋体" w:cs="宋体"/>
              <w:i w:val="0"/>
              <w:iCs/>
              <w:spacing w:val="8"/>
              <w:kern w:val="0"/>
              <w:szCs w:val="21"/>
              <w:highlight w:val="none"/>
              <w:shd w:val="clear" w:color="auto" w:fill="FFFFFF"/>
              <w:lang w:eastAsia="zh-Hans" w:bidi="ar"/>
            </w:rPr>
          </w:rPrChange>
        </w:rPr>
        <w:t>&amp;</w:t>
      </w:r>
      <w:r>
        <w:rPr>
          <w:rStyle w:val="27"/>
          <w:rFonts w:hint="eastAsia" w:ascii="宋体" w:hAnsi="宋体" w:cs="宋体"/>
          <w:i w:val="0"/>
          <w:iCs/>
          <w:color w:val="auto"/>
          <w:spacing w:val="8"/>
          <w:kern w:val="0"/>
          <w:szCs w:val="21"/>
          <w:highlight w:val="none"/>
          <w:shd w:val="clear" w:color="auto" w:fill="FFFFFF"/>
          <w:lang w:eastAsia="zh-Hans" w:bidi="ar"/>
          <w:rPrChange w:id="1275" w:author="PAICS" w:date="2022-09-29T12:30:49Z">
            <w:rPr>
              <w:rStyle w:val="27"/>
              <w:rFonts w:hint="eastAsia" w:ascii="宋体" w:hAnsi="宋体" w:cs="宋体"/>
              <w:i w:val="0"/>
              <w:iCs/>
              <w:spacing w:val="8"/>
              <w:kern w:val="0"/>
              <w:szCs w:val="21"/>
              <w:highlight w:val="none"/>
              <w:shd w:val="clear" w:color="auto" w:fill="FFFFFF"/>
              <w:lang w:eastAsia="zh-Hans" w:bidi="ar"/>
            </w:rPr>
          </w:rPrChange>
        </w:rPr>
        <w:t>软件</w:t>
      </w:r>
      <w:r>
        <w:rPr>
          <w:rStyle w:val="27"/>
          <w:rFonts w:ascii="宋体" w:hAnsi="宋体" w:cs="宋体"/>
          <w:i w:val="0"/>
          <w:iCs/>
          <w:color w:val="auto"/>
          <w:spacing w:val="8"/>
          <w:kern w:val="0"/>
          <w:szCs w:val="21"/>
          <w:highlight w:val="none"/>
          <w:shd w:val="clear" w:color="auto" w:fill="FFFFFF"/>
          <w:lang w:eastAsia="zh-Hans" w:bidi="ar"/>
          <w:rPrChange w:id="1276" w:author="PAICS" w:date="2022-09-29T12:30:49Z">
            <w:rPr>
              <w:rStyle w:val="27"/>
              <w:rFonts w:ascii="宋体" w:hAnsi="宋体" w:cs="宋体"/>
              <w:i w:val="0"/>
              <w:iCs/>
              <w:spacing w:val="8"/>
              <w:kern w:val="0"/>
              <w:szCs w:val="21"/>
              <w:highlight w:val="none"/>
              <w:shd w:val="clear" w:color="auto" w:fill="FFFFFF"/>
              <w:lang w:eastAsia="zh-Hans" w:bidi="ar"/>
            </w:rPr>
          </w:rPrChange>
        </w:rPr>
        <w:t>U盘</w:t>
      </w:r>
    </w:p>
    <w:p>
      <w:pPr>
        <w:pStyle w:val="4"/>
        <w:spacing w:line="360" w:lineRule="auto"/>
        <w:rPr>
          <w:rStyle w:val="27"/>
          <w:rFonts w:hint="default" w:cs="宋体"/>
          <w:i w:val="0"/>
          <w:iCs/>
          <w:color w:val="auto"/>
          <w:spacing w:val="8"/>
          <w:sz w:val="21"/>
          <w:szCs w:val="21"/>
          <w:highlight w:val="none"/>
          <w:shd w:val="clear" w:color="auto" w:fill="FFFFFF"/>
          <w:lang w:eastAsia="zh-Hans" w:bidi="ar"/>
          <w:rPrChange w:id="1277" w:author="PAICS" w:date="2022-09-29T12:30:49Z">
            <w:rPr>
              <w:rStyle w:val="27"/>
              <w:rFonts w:hint="default" w:cs="宋体"/>
              <w:i w:val="0"/>
              <w:iCs/>
              <w:spacing w:val="8"/>
              <w:sz w:val="21"/>
              <w:szCs w:val="21"/>
              <w:highlight w:val="none"/>
              <w:shd w:val="clear" w:color="auto" w:fill="FFFFFF"/>
              <w:lang w:eastAsia="zh-Hans" w:bidi="ar"/>
            </w:rPr>
          </w:rPrChange>
        </w:rPr>
      </w:pPr>
      <w:bookmarkStart w:id="78" w:name="_Toc22724"/>
      <w:bookmarkStart w:id="79" w:name="_Toc32008"/>
      <w:r>
        <w:rPr>
          <w:rStyle w:val="27"/>
          <w:rFonts w:cs="宋体"/>
          <w:i w:val="0"/>
          <w:iCs/>
          <w:color w:val="auto"/>
          <w:spacing w:val="8"/>
          <w:sz w:val="21"/>
          <w:szCs w:val="21"/>
          <w:highlight w:val="none"/>
          <w:shd w:val="clear" w:color="auto" w:fill="FFFFFF"/>
          <w:lang w:eastAsia="zh-Hans" w:bidi="ar"/>
          <w:rPrChange w:id="1278" w:author="PAICS" w:date="2022-09-29T12:30:49Z">
            <w:rPr>
              <w:rStyle w:val="27"/>
              <w:rFonts w:cs="宋体"/>
              <w:i w:val="0"/>
              <w:iCs/>
              <w:spacing w:val="8"/>
              <w:sz w:val="21"/>
              <w:szCs w:val="21"/>
              <w:highlight w:val="none"/>
              <w:shd w:val="clear" w:color="auto" w:fill="FFFFFF"/>
              <w:lang w:eastAsia="zh-Hans" w:bidi="ar"/>
            </w:rPr>
          </w:rPrChange>
        </w:rPr>
        <w:t>1 产品的储存条件</w:t>
      </w:r>
      <w:bookmarkEnd w:id="78"/>
    </w:p>
    <w:p>
      <w:pPr>
        <w:pStyle w:val="4"/>
        <w:spacing w:line="360" w:lineRule="auto"/>
        <w:ind w:firstLine="420"/>
        <w:rPr>
          <w:rStyle w:val="27"/>
          <w:rFonts w:hint="default" w:cs="宋体"/>
          <w:b w:val="0"/>
          <w:bCs/>
          <w:i w:val="0"/>
          <w:iCs/>
          <w:color w:val="auto"/>
          <w:spacing w:val="8"/>
          <w:sz w:val="21"/>
          <w:szCs w:val="21"/>
          <w:highlight w:val="none"/>
          <w:shd w:val="clear" w:color="auto" w:fill="FFFFFF"/>
          <w:lang w:eastAsia="zh-Hans" w:bidi="ar"/>
          <w:rPrChange w:id="1279" w:author="PAICS" w:date="2022-09-29T12:30:49Z">
            <w:rPr>
              <w:rStyle w:val="27"/>
              <w:rFonts w:hint="default" w:cs="宋体"/>
              <w:b w:val="0"/>
              <w:bCs/>
              <w:i w:val="0"/>
              <w:iCs/>
              <w:spacing w:val="8"/>
              <w:sz w:val="21"/>
              <w:szCs w:val="21"/>
              <w:highlight w:val="none"/>
              <w:shd w:val="clear" w:color="auto" w:fill="FFFFFF"/>
              <w:lang w:eastAsia="zh-Hans" w:bidi="ar"/>
            </w:rPr>
          </w:rPrChange>
        </w:rPr>
      </w:pPr>
      <w:bookmarkStart w:id="80" w:name="_Toc29068"/>
      <w:r>
        <w:rPr>
          <w:rStyle w:val="27"/>
          <w:rFonts w:cs="宋体"/>
          <w:b w:val="0"/>
          <w:bCs/>
          <w:i w:val="0"/>
          <w:iCs/>
          <w:color w:val="auto"/>
          <w:spacing w:val="8"/>
          <w:sz w:val="21"/>
          <w:szCs w:val="21"/>
          <w:highlight w:val="none"/>
          <w:shd w:val="clear" w:color="auto" w:fill="FFFFFF"/>
          <w:lang w:eastAsia="zh-Hans" w:bidi="ar"/>
          <w:rPrChange w:id="1280" w:author="PAICS" w:date="2022-09-29T12:30:49Z">
            <w:rPr>
              <w:rStyle w:val="27"/>
              <w:rFonts w:cs="宋体"/>
              <w:b w:val="0"/>
              <w:bCs/>
              <w:i w:val="0"/>
              <w:iCs/>
              <w:spacing w:val="8"/>
              <w:sz w:val="21"/>
              <w:szCs w:val="21"/>
              <w:highlight w:val="none"/>
              <w:shd w:val="clear" w:color="auto" w:fill="FFFFFF"/>
              <w:lang w:eastAsia="zh-Hans" w:bidi="ar"/>
            </w:rPr>
          </w:rPrChange>
        </w:rPr>
        <w:t>（1）产品贮存时应放在原包装箱内，存放产品的仓库环境温度为0℃~40℃，相对湿度为30%~85%。</w:t>
      </w:r>
      <w:bookmarkEnd w:id="80"/>
    </w:p>
    <w:p>
      <w:pPr>
        <w:pStyle w:val="4"/>
        <w:spacing w:line="360" w:lineRule="auto"/>
        <w:ind w:firstLine="420"/>
        <w:rPr>
          <w:rStyle w:val="27"/>
          <w:rFonts w:hint="default" w:cs="宋体"/>
          <w:b w:val="0"/>
          <w:bCs/>
          <w:i w:val="0"/>
          <w:iCs/>
          <w:color w:val="auto"/>
          <w:spacing w:val="8"/>
          <w:sz w:val="21"/>
          <w:szCs w:val="21"/>
          <w:highlight w:val="none"/>
          <w:shd w:val="clear" w:color="auto" w:fill="FFFFFF"/>
          <w:lang w:eastAsia="zh-Hans" w:bidi="ar"/>
          <w:rPrChange w:id="1281" w:author="PAICS" w:date="2022-09-29T12:30:49Z">
            <w:rPr>
              <w:rStyle w:val="27"/>
              <w:rFonts w:hint="default" w:cs="宋体"/>
              <w:b w:val="0"/>
              <w:bCs/>
              <w:i w:val="0"/>
              <w:iCs/>
              <w:spacing w:val="8"/>
              <w:sz w:val="21"/>
              <w:szCs w:val="21"/>
              <w:highlight w:val="none"/>
              <w:shd w:val="clear" w:color="auto" w:fill="FFFFFF"/>
              <w:lang w:eastAsia="zh-Hans" w:bidi="ar"/>
            </w:rPr>
          </w:rPrChange>
        </w:rPr>
      </w:pPr>
      <w:bookmarkStart w:id="81" w:name="_Toc23321"/>
      <w:r>
        <w:rPr>
          <w:rStyle w:val="27"/>
          <w:rFonts w:cs="宋体"/>
          <w:b w:val="0"/>
          <w:bCs/>
          <w:i w:val="0"/>
          <w:iCs/>
          <w:color w:val="auto"/>
          <w:spacing w:val="8"/>
          <w:sz w:val="21"/>
          <w:szCs w:val="21"/>
          <w:highlight w:val="none"/>
          <w:shd w:val="clear" w:color="auto" w:fill="FFFFFF"/>
          <w:lang w:eastAsia="zh-Hans" w:bidi="ar"/>
          <w:rPrChange w:id="1282" w:author="PAICS" w:date="2022-09-29T12:30:49Z">
            <w:rPr>
              <w:rStyle w:val="27"/>
              <w:rFonts w:cs="宋体"/>
              <w:b w:val="0"/>
              <w:bCs/>
              <w:i w:val="0"/>
              <w:iCs/>
              <w:spacing w:val="8"/>
              <w:sz w:val="21"/>
              <w:szCs w:val="21"/>
              <w:highlight w:val="none"/>
              <w:shd w:val="clear" w:color="auto" w:fill="FFFFFF"/>
              <w:lang w:eastAsia="zh-Hans" w:bidi="ar"/>
            </w:rPr>
          </w:rPrChange>
        </w:rPr>
        <w:t>（2）仓库内不允许有各种有害气体、易燃、易爆的产品及有腐蚀性的化学物品，并且应无强烈的机械振动、冲击和强磁场作用。</w:t>
      </w:r>
      <w:bookmarkEnd w:id="81"/>
    </w:p>
    <w:p>
      <w:pPr>
        <w:pStyle w:val="4"/>
        <w:spacing w:line="360" w:lineRule="auto"/>
        <w:ind w:firstLine="420"/>
        <w:rPr>
          <w:rStyle w:val="27"/>
          <w:rFonts w:hint="default" w:cs="宋体"/>
          <w:b w:val="0"/>
          <w:bCs/>
          <w:i w:val="0"/>
          <w:iCs/>
          <w:color w:val="auto"/>
          <w:spacing w:val="8"/>
          <w:sz w:val="21"/>
          <w:szCs w:val="21"/>
          <w:highlight w:val="none"/>
          <w:shd w:val="clear" w:color="auto" w:fill="FFFFFF"/>
          <w:lang w:eastAsia="zh-Hans" w:bidi="ar"/>
          <w:rPrChange w:id="1283" w:author="PAICS" w:date="2022-09-29T12:30:49Z">
            <w:rPr>
              <w:rStyle w:val="27"/>
              <w:rFonts w:hint="default" w:cs="宋体"/>
              <w:b w:val="0"/>
              <w:bCs/>
              <w:i w:val="0"/>
              <w:iCs/>
              <w:spacing w:val="8"/>
              <w:sz w:val="21"/>
              <w:szCs w:val="21"/>
              <w:highlight w:val="none"/>
              <w:shd w:val="clear" w:color="auto" w:fill="FFFFFF"/>
              <w:lang w:eastAsia="zh-Hans" w:bidi="ar"/>
            </w:rPr>
          </w:rPrChange>
        </w:rPr>
      </w:pPr>
      <w:bookmarkStart w:id="82" w:name="_Toc23540"/>
      <w:r>
        <w:rPr>
          <w:rStyle w:val="27"/>
          <w:rFonts w:cs="宋体"/>
          <w:b w:val="0"/>
          <w:bCs/>
          <w:i w:val="0"/>
          <w:iCs/>
          <w:color w:val="auto"/>
          <w:spacing w:val="8"/>
          <w:sz w:val="21"/>
          <w:szCs w:val="21"/>
          <w:highlight w:val="none"/>
          <w:shd w:val="clear" w:color="auto" w:fill="FFFFFF"/>
          <w:lang w:eastAsia="zh-Hans" w:bidi="ar"/>
          <w:rPrChange w:id="1284" w:author="PAICS" w:date="2022-09-29T12:30:49Z">
            <w:rPr>
              <w:rStyle w:val="27"/>
              <w:rFonts w:cs="宋体"/>
              <w:b w:val="0"/>
              <w:bCs/>
              <w:i w:val="0"/>
              <w:iCs/>
              <w:spacing w:val="8"/>
              <w:sz w:val="21"/>
              <w:szCs w:val="21"/>
              <w:highlight w:val="none"/>
              <w:shd w:val="clear" w:color="auto" w:fill="FFFFFF"/>
              <w:lang w:eastAsia="zh-Hans" w:bidi="ar"/>
            </w:rPr>
          </w:rPrChange>
        </w:rPr>
        <w:t>（3）包装箱应垫离地面至少10cm，距离墙壁、热源、冷源、窗口或空气入口至少50cm。</w:t>
      </w:r>
      <w:bookmarkEnd w:id="82"/>
    </w:p>
    <w:p>
      <w:pPr>
        <w:pStyle w:val="4"/>
        <w:spacing w:line="360" w:lineRule="auto"/>
        <w:rPr>
          <w:rStyle w:val="27"/>
          <w:rFonts w:hint="default" w:cs="宋体"/>
          <w:i w:val="0"/>
          <w:iCs/>
          <w:color w:val="auto"/>
          <w:spacing w:val="8"/>
          <w:sz w:val="21"/>
          <w:szCs w:val="21"/>
          <w:highlight w:val="none"/>
          <w:shd w:val="clear" w:color="auto" w:fill="FFFFFF"/>
          <w:lang w:eastAsia="zh-Hans" w:bidi="ar"/>
          <w:rPrChange w:id="1285" w:author="PAICS" w:date="2022-09-29T12:30:49Z">
            <w:rPr>
              <w:rStyle w:val="27"/>
              <w:rFonts w:hint="default" w:cs="宋体"/>
              <w:i w:val="0"/>
              <w:iCs/>
              <w:spacing w:val="8"/>
              <w:sz w:val="21"/>
              <w:szCs w:val="21"/>
              <w:highlight w:val="none"/>
              <w:shd w:val="clear" w:color="auto" w:fill="FFFFFF"/>
              <w:lang w:eastAsia="zh-Hans" w:bidi="ar"/>
            </w:rPr>
          </w:rPrChange>
        </w:rPr>
      </w:pPr>
      <w:bookmarkStart w:id="83" w:name="_Toc21838"/>
      <w:r>
        <w:rPr>
          <w:rStyle w:val="27"/>
          <w:rFonts w:cs="宋体"/>
          <w:i w:val="0"/>
          <w:iCs/>
          <w:color w:val="auto"/>
          <w:spacing w:val="8"/>
          <w:sz w:val="21"/>
          <w:szCs w:val="21"/>
          <w:highlight w:val="none"/>
          <w:shd w:val="clear" w:color="auto" w:fill="FFFFFF"/>
          <w:lang w:eastAsia="zh-Hans" w:bidi="ar"/>
          <w:rPrChange w:id="1286" w:author="PAICS" w:date="2022-09-29T12:30:49Z">
            <w:rPr>
              <w:rStyle w:val="27"/>
              <w:rFonts w:cs="宋体"/>
              <w:i w:val="0"/>
              <w:iCs/>
              <w:spacing w:val="8"/>
              <w:sz w:val="21"/>
              <w:szCs w:val="21"/>
              <w:highlight w:val="none"/>
              <w:shd w:val="clear" w:color="auto" w:fill="FFFFFF"/>
              <w:lang w:eastAsia="zh-Hans" w:bidi="ar"/>
            </w:rPr>
          </w:rPrChange>
        </w:rPr>
        <w:t>2产品的运输条件</w:t>
      </w:r>
      <w:bookmarkEnd w:id="83"/>
    </w:p>
    <w:p>
      <w:pPr>
        <w:pStyle w:val="4"/>
        <w:spacing w:line="360" w:lineRule="auto"/>
        <w:ind w:firstLine="420"/>
        <w:rPr>
          <w:rStyle w:val="27"/>
          <w:rFonts w:hint="default" w:cs="宋体"/>
          <w:b w:val="0"/>
          <w:bCs/>
          <w:i w:val="0"/>
          <w:iCs/>
          <w:color w:val="auto"/>
          <w:spacing w:val="8"/>
          <w:sz w:val="21"/>
          <w:szCs w:val="21"/>
          <w:highlight w:val="none"/>
          <w:shd w:val="clear" w:color="auto" w:fill="FFFFFF"/>
          <w:lang w:eastAsia="zh-Hans" w:bidi="ar"/>
          <w:rPrChange w:id="1287" w:author="PAICS" w:date="2022-09-29T12:30:49Z">
            <w:rPr>
              <w:rStyle w:val="27"/>
              <w:rFonts w:hint="default" w:cs="宋体"/>
              <w:b w:val="0"/>
              <w:bCs/>
              <w:i w:val="0"/>
              <w:iCs/>
              <w:spacing w:val="8"/>
              <w:sz w:val="21"/>
              <w:szCs w:val="21"/>
              <w:highlight w:val="none"/>
              <w:shd w:val="clear" w:color="auto" w:fill="FFFFFF"/>
              <w:lang w:eastAsia="zh-Hans" w:bidi="ar"/>
            </w:rPr>
          </w:rPrChange>
        </w:rPr>
      </w:pPr>
      <w:bookmarkStart w:id="84" w:name="_Toc6196"/>
      <w:r>
        <w:rPr>
          <w:rStyle w:val="27"/>
          <w:rFonts w:cs="宋体"/>
          <w:b w:val="0"/>
          <w:bCs/>
          <w:i w:val="0"/>
          <w:iCs/>
          <w:color w:val="auto"/>
          <w:spacing w:val="8"/>
          <w:sz w:val="21"/>
          <w:szCs w:val="21"/>
          <w:highlight w:val="none"/>
          <w:shd w:val="clear" w:color="auto" w:fill="FFFFFF"/>
          <w:lang w:eastAsia="zh-Hans" w:bidi="ar"/>
          <w:rPrChange w:id="1288" w:author="PAICS" w:date="2022-09-29T12:30:49Z">
            <w:rPr>
              <w:rStyle w:val="27"/>
              <w:rFonts w:cs="宋体"/>
              <w:b w:val="0"/>
              <w:bCs/>
              <w:i w:val="0"/>
              <w:iCs/>
              <w:spacing w:val="8"/>
              <w:sz w:val="21"/>
              <w:szCs w:val="21"/>
              <w:highlight w:val="none"/>
              <w:shd w:val="clear" w:color="auto" w:fill="FFFFFF"/>
              <w:lang w:eastAsia="zh-Hans" w:bidi="ar"/>
            </w:rPr>
          </w:rPrChange>
        </w:rPr>
        <w:t>该产品的运输可采用普通物流方式，在长途运输时不得装在敞开的船舱和车厢中，中途转运时不得存放在露天仓库中，在运输过程中不允许和易燃、易爆、易腐蚀的物品同车（或其他运输工具）装运，注意防潮、防撞击。</w:t>
      </w:r>
      <w:bookmarkEnd w:id="84"/>
    </w:p>
    <w:p>
      <w:pPr>
        <w:spacing w:line="360" w:lineRule="auto"/>
        <w:rPr>
          <w:color w:val="auto"/>
          <w:highlight w:val="none"/>
          <w:lang w:eastAsia="zh-Hans"/>
          <w:rPrChange w:id="1289" w:author="PAICS" w:date="2022-09-29T12:30:49Z">
            <w:rPr>
              <w:highlight w:val="none"/>
              <w:lang w:eastAsia="zh-Hans"/>
            </w:rPr>
          </w:rPrChange>
        </w:rPr>
      </w:pPr>
    </w:p>
    <w:p>
      <w:pPr>
        <w:pStyle w:val="4"/>
        <w:spacing w:line="360" w:lineRule="auto"/>
        <w:rPr>
          <w:rFonts w:hint="default" w:cs="宋体"/>
          <w:color w:val="auto"/>
          <w:sz w:val="24"/>
          <w:szCs w:val="24"/>
          <w:highlight w:val="none"/>
          <w:rPrChange w:id="1290" w:author="PAICS" w:date="2022-09-29T12:30:49Z">
            <w:rPr>
              <w:rFonts w:hint="default" w:cs="宋体"/>
              <w:sz w:val="24"/>
              <w:szCs w:val="24"/>
              <w:highlight w:val="none"/>
            </w:rPr>
          </w:rPrChange>
        </w:rPr>
      </w:pPr>
      <w:bookmarkStart w:id="85" w:name="_Toc6802"/>
      <w:r>
        <w:rPr>
          <w:rFonts w:cs="宋体"/>
          <w:color w:val="auto"/>
          <w:sz w:val="24"/>
          <w:szCs w:val="24"/>
          <w:highlight w:val="none"/>
          <w:rPrChange w:id="1291" w:author="PAICS" w:date="2022-09-29T12:30:49Z">
            <w:rPr>
              <w:rFonts w:cs="宋体"/>
              <w:sz w:val="24"/>
              <w:szCs w:val="24"/>
              <w:highlight w:val="none"/>
            </w:rPr>
          </w:rPrChange>
        </w:rPr>
        <w:t>7.8维护方法</w:t>
      </w:r>
      <w:bookmarkEnd w:id="79"/>
      <w:bookmarkEnd w:id="85"/>
    </w:p>
    <w:p>
      <w:pPr>
        <w:pStyle w:val="4"/>
        <w:spacing w:line="360" w:lineRule="auto"/>
        <w:rPr>
          <w:rFonts w:hint="default" w:cs="宋体"/>
          <w:color w:val="auto"/>
          <w:sz w:val="24"/>
          <w:szCs w:val="24"/>
          <w:highlight w:val="none"/>
          <w:rPrChange w:id="1292" w:author="PAICS" w:date="2022-09-29T12:30:49Z">
            <w:rPr>
              <w:rFonts w:hint="default" w:cs="宋体"/>
              <w:sz w:val="24"/>
              <w:szCs w:val="24"/>
              <w:highlight w:val="none"/>
            </w:rPr>
          </w:rPrChange>
        </w:rPr>
      </w:pPr>
      <w:bookmarkStart w:id="86" w:name="_Toc27255"/>
      <w:bookmarkStart w:id="87" w:name="_Toc11826"/>
      <w:r>
        <w:rPr>
          <w:rFonts w:cs="宋体"/>
          <w:color w:val="auto"/>
          <w:sz w:val="24"/>
          <w:szCs w:val="24"/>
          <w:highlight w:val="none"/>
          <w:rPrChange w:id="1293" w:author="PAICS" w:date="2022-09-29T12:30:49Z">
            <w:rPr>
              <w:rFonts w:cs="宋体"/>
              <w:sz w:val="24"/>
              <w:szCs w:val="24"/>
              <w:highlight w:val="none"/>
            </w:rPr>
          </w:rPrChange>
        </w:rPr>
        <w:t>1 更正性维护</w:t>
      </w:r>
      <w:bookmarkEnd w:id="86"/>
    </w:p>
    <w:p>
      <w:pPr>
        <w:pStyle w:val="4"/>
        <w:spacing w:line="360" w:lineRule="auto"/>
        <w:ind w:firstLine="420"/>
        <w:rPr>
          <w:rFonts w:hint="default" w:cs="宋体"/>
          <w:b w:val="0"/>
          <w:bCs/>
          <w:color w:val="auto"/>
          <w:sz w:val="21"/>
          <w:szCs w:val="21"/>
          <w:highlight w:val="none"/>
          <w:rPrChange w:id="1294" w:author="PAICS" w:date="2022-09-29T12:30:49Z">
            <w:rPr>
              <w:rFonts w:hint="default" w:cs="宋体"/>
              <w:b w:val="0"/>
              <w:bCs/>
              <w:sz w:val="21"/>
              <w:szCs w:val="21"/>
              <w:highlight w:val="none"/>
            </w:rPr>
          </w:rPrChange>
        </w:rPr>
      </w:pPr>
      <w:bookmarkStart w:id="88" w:name="_Toc3387"/>
      <w:r>
        <w:rPr>
          <w:rFonts w:cs="宋体"/>
          <w:b w:val="0"/>
          <w:bCs/>
          <w:color w:val="auto"/>
          <w:sz w:val="21"/>
          <w:szCs w:val="21"/>
          <w:highlight w:val="none"/>
          <w:rPrChange w:id="1295" w:author="PAICS" w:date="2022-09-29T12:30:49Z">
            <w:rPr>
              <w:rFonts w:cs="宋体"/>
              <w:b w:val="0"/>
              <w:bCs/>
              <w:sz w:val="21"/>
              <w:szCs w:val="21"/>
              <w:highlight w:val="none"/>
            </w:rPr>
          </w:rPrChange>
        </w:rPr>
        <w:t>公司将不定时提供补丁，用于修复测试中未曾暴露的软件问题。</w:t>
      </w:r>
      <w:bookmarkEnd w:id="88"/>
    </w:p>
    <w:p>
      <w:pPr>
        <w:pStyle w:val="4"/>
        <w:spacing w:line="360" w:lineRule="auto"/>
        <w:rPr>
          <w:rFonts w:hint="default" w:cs="宋体"/>
          <w:color w:val="auto"/>
          <w:sz w:val="24"/>
          <w:szCs w:val="24"/>
          <w:highlight w:val="none"/>
          <w:rPrChange w:id="1296" w:author="PAICS" w:date="2022-09-29T12:30:49Z">
            <w:rPr>
              <w:rFonts w:hint="default" w:cs="宋体"/>
              <w:sz w:val="24"/>
              <w:szCs w:val="24"/>
              <w:highlight w:val="none"/>
            </w:rPr>
          </w:rPrChange>
        </w:rPr>
      </w:pPr>
      <w:bookmarkStart w:id="89" w:name="_Toc26438"/>
      <w:r>
        <w:rPr>
          <w:rFonts w:cs="宋体"/>
          <w:color w:val="auto"/>
          <w:sz w:val="24"/>
          <w:szCs w:val="24"/>
          <w:highlight w:val="none"/>
          <w:rPrChange w:id="1297" w:author="PAICS" w:date="2022-09-29T12:30:49Z">
            <w:rPr>
              <w:rFonts w:cs="宋体"/>
              <w:sz w:val="24"/>
              <w:szCs w:val="24"/>
              <w:highlight w:val="none"/>
            </w:rPr>
          </w:rPrChange>
        </w:rPr>
        <w:t>2 适应性维护</w:t>
      </w:r>
      <w:bookmarkEnd w:id="89"/>
    </w:p>
    <w:p>
      <w:pPr>
        <w:pStyle w:val="4"/>
        <w:spacing w:line="360" w:lineRule="auto"/>
        <w:ind w:firstLine="420"/>
        <w:rPr>
          <w:rFonts w:hint="default" w:cs="宋体"/>
          <w:b w:val="0"/>
          <w:bCs/>
          <w:color w:val="auto"/>
          <w:sz w:val="21"/>
          <w:szCs w:val="21"/>
          <w:highlight w:val="none"/>
          <w:rPrChange w:id="1298" w:author="PAICS" w:date="2022-09-29T12:30:49Z">
            <w:rPr>
              <w:rFonts w:hint="default" w:cs="宋体"/>
              <w:b w:val="0"/>
              <w:bCs/>
              <w:sz w:val="21"/>
              <w:szCs w:val="21"/>
              <w:highlight w:val="none"/>
            </w:rPr>
          </w:rPrChange>
        </w:rPr>
      </w:pPr>
      <w:bookmarkStart w:id="90" w:name="_Toc25870"/>
      <w:r>
        <w:rPr>
          <w:rFonts w:cs="宋体"/>
          <w:b w:val="0"/>
          <w:bCs/>
          <w:color w:val="auto"/>
          <w:sz w:val="21"/>
          <w:szCs w:val="21"/>
          <w:highlight w:val="none"/>
          <w:rPrChange w:id="1299" w:author="PAICS" w:date="2022-09-29T12:30:49Z">
            <w:rPr>
              <w:rFonts w:cs="宋体"/>
              <w:b w:val="0"/>
              <w:bCs/>
              <w:sz w:val="21"/>
              <w:szCs w:val="21"/>
              <w:highlight w:val="none"/>
            </w:rPr>
          </w:rPrChange>
        </w:rPr>
        <w:t>适应性维护是为了使系统适应环境的变化而进行的维护工作。一方面计算机科学技术迅速发展，硬件的更新周期越来越短，新的操作系统不断推出，外部设备和其他系统部件经常有所增加和修改，公司将会提供补丁确保信息系统能够适应新的软硬件环境，以提高系统的性能和运行效率。</w:t>
      </w:r>
      <w:bookmarkEnd w:id="90"/>
    </w:p>
    <w:p>
      <w:pPr>
        <w:spacing w:line="360" w:lineRule="auto"/>
        <w:rPr>
          <w:color w:val="auto"/>
          <w:highlight w:val="none"/>
          <w:rPrChange w:id="1300" w:author="PAICS" w:date="2022-09-29T12:30:49Z">
            <w:rPr>
              <w:highlight w:val="none"/>
            </w:rPr>
          </w:rPrChange>
        </w:rPr>
      </w:pPr>
    </w:p>
    <w:p>
      <w:pPr>
        <w:pStyle w:val="4"/>
        <w:spacing w:line="360" w:lineRule="auto"/>
        <w:rPr>
          <w:rStyle w:val="27"/>
          <w:rFonts w:hint="default" w:cs="宋体"/>
          <w:color w:val="auto"/>
          <w:spacing w:val="8"/>
          <w:szCs w:val="21"/>
          <w:highlight w:val="none"/>
          <w:shd w:val="clear" w:color="auto" w:fill="FFFFFF"/>
          <w:lang w:bidi="ar"/>
          <w:rPrChange w:id="1301" w:author="PAICS" w:date="2022-09-29T12:30:49Z">
            <w:rPr>
              <w:rStyle w:val="27"/>
              <w:rFonts w:hint="default" w:cs="宋体"/>
              <w:color w:val="0000FF"/>
              <w:spacing w:val="8"/>
              <w:szCs w:val="21"/>
              <w:highlight w:val="none"/>
              <w:shd w:val="clear" w:color="auto" w:fill="FFFFFF"/>
              <w:lang w:bidi="ar"/>
            </w:rPr>
          </w:rPrChange>
        </w:rPr>
      </w:pPr>
      <w:bookmarkStart w:id="91" w:name="_Toc3887"/>
      <w:r>
        <w:rPr>
          <w:rFonts w:cs="宋体"/>
          <w:color w:val="auto"/>
          <w:sz w:val="24"/>
          <w:szCs w:val="24"/>
          <w:highlight w:val="none"/>
          <w:rPrChange w:id="1302" w:author="PAICS" w:date="2022-09-29T12:30:49Z">
            <w:rPr>
              <w:rFonts w:cs="宋体"/>
              <w:sz w:val="24"/>
              <w:szCs w:val="24"/>
              <w:highlight w:val="none"/>
            </w:rPr>
          </w:rPrChange>
        </w:rPr>
        <w:t>7.9版权保护</w:t>
      </w:r>
      <w:bookmarkEnd w:id="87"/>
      <w:bookmarkEnd w:id="91"/>
    </w:p>
    <w:p>
      <w:pPr>
        <w:spacing w:line="360" w:lineRule="auto"/>
        <w:ind w:firstLine="420"/>
        <w:rPr>
          <w:color w:val="auto"/>
          <w:highlight w:val="none"/>
          <w:lang w:eastAsia="zh-Hans"/>
          <w:rPrChange w:id="1303" w:author="PAICS" w:date="2022-09-29T12:30:49Z">
            <w:rPr>
              <w:highlight w:val="none"/>
              <w:lang w:eastAsia="zh-Hans"/>
            </w:rPr>
          </w:rPrChange>
        </w:rPr>
      </w:pPr>
      <w:r>
        <w:rPr>
          <w:rFonts w:hint="eastAsia"/>
          <w:color w:val="auto"/>
          <w:highlight w:val="none"/>
          <w:rPrChange w:id="1304" w:author="PAICS" w:date="2022-09-29T12:30:49Z">
            <w:rPr>
              <w:rFonts w:hint="eastAsia"/>
              <w:highlight w:val="none"/>
            </w:rPr>
          </w:rPrChange>
        </w:rPr>
        <w:t>在未授权的计算机上，插入授权U-key，连接服务器进行证书授权及设备配对连接操作后，分别以管理员身份和独立组用户身份登录软件，目视检查各项功能的使用情况。</w:t>
      </w:r>
    </w:p>
    <w:p>
      <w:pPr>
        <w:spacing w:line="360" w:lineRule="auto"/>
        <w:ind w:firstLine="420"/>
        <w:rPr>
          <w:color w:val="auto"/>
          <w:highlight w:val="none"/>
          <w:lang w:eastAsia="zh-Hans"/>
          <w:rPrChange w:id="1305" w:author="PAICS" w:date="2022-09-29T12:30:49Z">
            <w:rPr>
              <w:highlight w:val="none"/>
              <w:lang w:eastAsia="zh-Hans"/>
            </w:rPr>
          </w:rPrChange>
        </w:rPr>
      </w:pPr>
      <w:r>
        <w:rPr>
          <w:rFonts w:hint="eastAsia"/>
          <w:color w:val="auto"/>
          <w:highlight w:val="none"/>
          <w:lang w:eastAsia="zh-Hans"/>
          <w:rPrChange w:id="1306" w:author="PAICS" w:date="2022-09-29T12:30:49Z">
            <w:rPr>
              <w:rFonts w:hint="eastAsia"/>
              <w:highlight w:val="none"/>
              <w:lang w:eastAsia="zh-Hans"/>
            </w:rPr>
          </w:rPrChange>
        </w:rPr>
        <w:t>该软件产品在符合要求的硬件环境中根据厂家授权期限确定。</w:t>
      </w:r>
    </w:p>
    <w:p>
      <w:pPr>
        <w:widowControl/>
        <w:shd w:val="clear" w:color="auto" w:fill="FFFFFF"/>
        <w:tabs>
          <w:tab w:val="left" w:pos="360"/>
        </w:tabs>
        <w:adjustRightInd w:val="0"/>
        <w:snapToGrid w:val="0"/>
        <w:spacing w:line="360" w:lineRule="auto"/>
        <w:ind w:firstLine="452" w:firstLineChars="200"/>
        <w:jc w:val="left"/>
        <w:rPr>
          <w:rStyle w:val="27"/>
          <w:rFonts w:cs="宋体"/>
          <w:i w:val="0"/>
          <w:iCs/>
          <w:color w:val="auto"/>
          <w:spacing w:val="8"/>
          <w:kern w:val="0"/>
          <w:szCs w:val="21"/>
          <w:highlight w:val="none"/>
          <w:shd w:val="clear" w:color="auto" w:fill="FFFFFF"/>
          <w:lang w:eastAsia="zh-Hans" w:bidi="ar"/>
          <w:rPrChange w:id="1307" w:author="PAICS" w:date="2022-09-29T12:30:49Z">
            <w:rPr>
              <w:rStyle w:val="27"/>
              <w:rFonts w:cs="宋体"/>
              <w:i w:val="0"/>
              <w:iCs/>
              <w:color w:val="000000"/>
              <w:spacing w:val="8"/>
              <w:kern w:val="0"/>
              <w:szCs w:val="21"/>
              <w:highlight w:val="none"/>
              <w:shd w:val="clear" w:color="auto" w:fill="FFFFFF"/>
              <w:lang w:eastAsia="zh-Hans" w:bidi="ar"/>
            </w:rPr>
          </w:rPrChange>
        </w:rPr>
      </w:pPr>
    </w:p>
    <w:p>
      <w:pPr>
        <w:pStyle w:val="3"/>
        <w:numPr>
          <w:ilvl w:val="0"/>
          <w:numId w:val="1"/>
        </w:numPr>
        <w:spacing w:line="360" w:lineRule="auto"/>
        <w:rPr>
          <w:rFonts w:ascii="宋体" w:hAnsi="宋体" w:eastAsia="宋体" w:cs="宋体"/>
          <w:color w:val="auto"/>
          <w:sz w:val="28"/>
          <w:szCs w:val="28"/>
          <w:highlight w:val="none"/>
          <w:rPrChange w:id="1308" w:author="PAICS" w:date="2022-09-29T12:30:49Z">
            <w:rPr>
              <w:rFonts w:ascii="宋体" w:hAnsi="宋体" w:eastAsia="宋体" w:cs="宋体"/>
              <w:sz w:val="28"/>
              <w:szCs w:val="28"/>
              <w:highlight w:val="none"/>
            </w:rPr>
          </w:rPrChange>
        </w:rPr>
      </w:pPr>
      <w:bookmarkStart w:id="92" w:name="_Toc6180"/>
      <w:bookmarkStart w:id="93" w:name="_Toc4307"/>
      <w:bookmarkStart w:id="94" w:name="_Toc31540"/>
      <w:r>
        <w:rPr>
          <w:rFonts w:hint="eastAsia" w:ascii="宋体" w:hAnsi="宋体" w:eastAsia="宋体" w:cs="宋体"/>
          <w:color w:val="auto"/>
          <w:sz w:val="28"/>
          <w:szCs w:val="28"/>
          <w:highlight w:val="none"/>
          <w:rPrChange w:id="1309" w:author="PAICS" w:date="2022-09-29T12:30:49Z">
            <w:rPr>
              <w:rFonts w:hint="eastAsia" w:ascii="宋体" w:hAnsi="宋体" w:eastAsia="宋体" w:cs="宋体"/>
              <w:sz w:val="28"/>
              <w:szCs w:val="28"/>
              <w:highlight w:val="none"/>
            </w:rPr>
          </w:rPrChange>
        </w:rPr>
        <w:t>其他需求</w:t>
      </w:r>
      <w:bookmarkEnd w:id="92"/>
      <w:bookmarkEnd w:id="93"/>
      <w:bookmarkEnd w:id="94"/>
    </w:p>
    <w:p>
      <w:pPr>
        <w:widowControl/>
        <w:shd w:val="clear" w:color="auto" w:fill="FFFFFF"/>
        <w:tabs>
          <w:tab w:val="left" w:pos="360"/>
        </w:tabs>
        <w:adjustRightInd w:val="0"/>
        <w:snapToGrid w:val="0"/>
        <w:spacing w:line="360" w:lineRule="auto"/>
        <w:ind w:firstLine="452" w:firstLineChars="200"/>
        <w:jc w:val="left"/>
        <w:rPr>
          <w:rStyle w:val="27"/>
          <w:rFonts w:ascii="宋体" w:hAnsi="宋体" w:eastAsia="Times New Roman" w:cs="宋体"/>
          <w:i w:val="0"/>
          <w:iCs/>
          <w:color w:val="auto"/>
          <w:spacing w:val="8"/>
          <w:kern w:val="0"/>
          <w:szCs w:val="21"/>
          <w:highlight w:val="none"/>
          <w:shd w:val="clear" w:color="auto" w:fill="FFFFFF"/>
          <w:lang w:eastAsia="zh-Hans" w:bidi="ar"/>
          <w:rPrChange w:id="1310" w:author="PAICS" w:date="2022-09-29T12:30:49Z">
            <w:rPr>
              <w:rStyle w:val="27"/>
              <w:rFonts w:ascii="宋体" w:hAnsi="宋体" w:eastAsia="Times New Roman" w:cs="宋体"/>
              <w:i w:val="0"/>
              <w:iCs/>
              <w:color w:val="000000"/>
              <w:spacing w:val="8"/>
              <w:kern w:val="0"/>
              <w:szCs w:val="21"/>
              <w:highlight w:val="none"/>
              <w:shd w:val="clear" w:color="auto" w:fill="FFFFFF"/>
              <w:lang w:eastAsia="zh-Hans" w:bidi="ar"/>
            </w:rPr>
          </w:rPrChange>
        </w:rPr>
      </w:pPr>
      <w:r>
        <w:rPr>
          <w:rStyle w:val="27"/>
          <w:rFonts w:hint="eastAsia" w:ascii="宋体" w:hAnsi="宋体" w:cs="宋体"/>
          <w:i w:val="0"/>
          <w:iCs/>
          <w:color w:val="auto"/>
          <w:spacing w:val="8"/>
          <w:kern w:val="0"/>
          <w:szCs w:val="21"/>
          <w:highlight w:val="none"/>
          <w:shd w:val="clear" w:color="auto" w:fill="FFFFFF"/>
          <w:lang w:eastAsia="zh-Hans" w:bidi="ar"/>
          <w:rPrChange w:id="1311" w:author="PAICS" w:date="2022-09-29T12:30:49Z">
            <w:rPr>
              <w:rStyle w:val="27"/>
              <w:rFonts w:hint="eastAsia" w:ascii="宋体" w:hAnsi="宋体" w:cs="宋体"/>
              <w:i w:val="0"/>
              <w:iCs/>
              <w:color w:val="000000"/>
              <w:spacing w:val="8"/>
              <w:kern w:val="0"/>
              <w:szCs w:val="21"/>
              <w:highlight w:val="none"/>
              <w:shd w:val="clear" w:color="auto" w:fill="FFFFFF"/>
              <w:lang w:eastAsia="zh-Hans" w:bidi="ar"/>
            </w:rPr>
          </w:rPrChange>
        </w:rPr>
        <w:t>暂无</w:t>
      </w:r>
    </w:p>
    <w:sectPr>
      <w:headerReference r:id="rId4" w:type="first"/>
      <w:footerReference r:id="rId7" w:type="first"/>
      <w:headerReference r:id="rId3" w:type="default"/>
      <w:footerReference r:id="rId5" w:type="default"/>
      <w:footerReference r:id="rId6"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pingfang sc">
    <w:altName w:val="宋体"/>
    <w:panose1 w:val="020B0400000000000000"/>
    <w:charset w:val="86"/>
    <w:family w:val="auto"/>
    <w:pitch w:val="default"/>
    <w:sig w:usb0="00000000" w:usb1="00000000" w:usb2="00000017" w:usb3="00000000" w:csb0="00040001" w:csb1="00000000"/>
  </w:font>
  <w:font w:name="Helvetica Neue">
    <w:altName w:val="Times New Roman"/>
    <w:panose1 w:val="02000503000000020004"/>
    <w:charset w:val="00"/>
    <w:family w:val="auto"/>
    <w:pitch w:val="default"/>
    <w:sig w:usb0="00000000" w:usb1="00000000" w:usb2="00000010" w:usb3="00000000" w:csb0="00000000"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-83820</wp:posOffset>
              </wp:positionV>
              <wp:extent cx="1256030" cy="23495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256030" cy="234950"/>
                      </a:xfrm>
                      <a:prstGeom prst="rect">
                        <a:avLst/>
                      </a:prstGeom>
                      <a:noFill/>
                      <a:ln w="15875">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Pr>
                              <w:szCs w:val="21"/>
                            </w:rPr>
                            <w:t>18</w:t>
                          </w:r>
                          <w:r>
                            <w:rPr>
                              <w:rFonts w:hint="eastAsia"/>
                              <w:szCs w:val="21"/>
                            </w:rPr>
                            <w:fldChar w:fldCharType="end"/>
                          </w:r>
                          <w:r>
                            <w:rPr>
                              <w:rFonts w:hint="eastAsia"/>
                              <w:szCs w:val="21"/>
                            </w:rPr>
                            <w:t xml:space="preserve"> 页</w:t>
                          </w:r>
                        </w:p>
                      </w:txbxContent>
                    </wps:txbx>
                    <wps:bodyPr wrap="square" lIns="0" tIns="0" rIns="0" bIns="0"/>
                  </wps:wsp>
                </a:graphicData>
              </a:graphic>
            </wp:anchor>
          </w:drawing>
        </mc:Choice>
        <mc:Fallback>
          <w:pict>
            <v:shape id="文本框 1027" o:spid="_x0000_s1026" o:spt="202" type="#_x0000_t202" style="position:absolute;left:0pt;margin-left:192.85pt;margin-top:-6.6pt;height:18.5pt;width:98.9pt;mso-position-horizontal-relative:margin;z-index:251659264;mso-width-relative:page;mso-height-relative:page;" filled="f" stroked="f" coordsize="21600,21600" o:gfxdata="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TKX8S2QAAAAoBAAAPAAAAAAAAAAEAIAAAACIAAABkcnMv&#10;ZG93bnJldi54bWxQSwECFAAUAAAACACHTuJACWkpvskBAACBAwAADgAAAAAAAAABACAAAAAoAQAA&#10;ZHJzL2Uyb0RvYy54bWxQSwUGAAAAAAYABgBZAQAAYwUAAAAA&#10;">
              <v:fill on="f" focussize="0,0"/>
              <v:stroke on="f" weight="1.25pt"/>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r>
                      <w:rPr>
                        <w:szCs w:val="21"/>
                      </w:rPr>
                      <w:t>18</w:t>
                    </w:r>
                    <w:r>
                      <w:rPr>
                        <w:rFonts w:hint="eastAsia"/>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6"/>
      </w:rPr>
    </w:pPr>
    <w:r>
      <w:fldChar w:fldCharType="begin"/>
    </w:r>
    <w:r>
      <w:rPr>
        <w:rStyle w:val="26"/>
      </w:rPr>
      <w:instrText xml:space="preserve">PAGE  </w:instrText>
    </w:r>
    <w:r>
      <w:fldChar w:fldCharType="separate"/>
    </w:r>
    <w:r>
      <w:rPr>
        <w:rStyle w:val="26"/>
      </w:rPr>
      <w:t>7</w:t>
    </w:r>
    <w:r>
      <w:fldChar w:fldCharType="end"/>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w:t>
                          </w:r>
                        </w:p>
                      </w:txbxContent>
                    </wps:txbx>
                    <wps:bodyPr wrap="none" lIns="0" tIns="0" rIns="0" bIns="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aYJL0wAAAAUBAAAPAAAAAAAAAAEAIAAAACIAAABkcnMvZG93&#10;bnJldi54bWxQSwECFAAUAAAACACHTuJA7t9HpcwBAACaAwAADgAAAAAAAAABACAAAAAiAQAAZHJz&#10;L2Uyb0RvYy54bWxQSwUGAAAAAAYABgBZAQAAYAUAAAAA&#10;">
              <v:fill on="f" focussize="0,0"/>
              <v:stroke on="f" weight="1.2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r>
      <w:rPr>
        <w:rFonts w:hint="eastAsia" w:ascii="仿宋" w:hAnsi="仿宋" w:eastAsia="仿宋"/>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D91A4"/>
    <w:multiLevelType w:val="multilevel"/>
    <w:tmpl w:val="582D91A4"/>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8A1C5F"/>
    <w:multiLevelType w:val="singleLevel"/>
    <w:tmpl w:val="608A1C5F"/>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PAICS">
    <w15:presenceInfo w15:providerId="None" w15:userId="PAIC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VkMmQ2Y2FmOGM2ZDljZjI4ZmI1Zjc3NjU4YzA3ZWEifQ=="/>
  </w:docVars>
  <w:rsids>
    <w:rsidRoot w:val="00172A27"/>
    <w:rsid w:val="000731E6"/>
    <w:rsid w:val="00093E76"/>
    <w:rsid w:val="000E4EE3"/>
    <w:rsid w:val="000F7047"/>
    <w:rsid w:val="00131C1B"/>
    <w:rsid w:val="001327DE"/>
    <w:rsid w:val="00152D84"/>
    <w:rsid w:val="00172A27"/>
    <w:rsid w:val="00181CF1"/>
    <w:rsid w:val="00184750"/>
    <w:rsid w:val="001F1676"/>
    <w:rsid w:val="002363BF"/>
    <w:rsid w:val="0024318F"/>
    <w:rsid w:val="002753F1"/>
    <w:rsid w:val="002B2055"/>
    <w:rsid w:val="002D14E9"/>
    <w:rsid w:val="002D3354"/>
    <w:rsid w:val="002E068E"/>
    <w:rsid w:val="003707C8"/>
    <w:rsid w:val="0041427E"/>
    <w:rsid w:val="004E1617"/>
    <w:rsid w:val="004E23CF"/>
    <w:rsid w:val="005015F2"/>
    <w:rsid w:val="00516CF1"/>
    <w:rsid w:val="005212D4"/>
    <w:rsid w:val="00522428"/>
    <w:rsid w:val="00543CD9"/>
    <w:rsid w:val="00607BD0"/>
    <w:rsid w:val="006227ED"/>
    <w:rsid w:val="00623154"/>
    <w:rsid w:val="00637A1C"/>
    <w:rsid w:val="00674FDB"/>
    <w:rsid w:val="00683F6B"/>
    <w:rsid w:val="00691C18"/>
    <w:rsid w:val="00692D7E"/>
    <w:rsid w:val="0069352D"/>
    <w:rsid w:val="006E4B7C"/>
    <w:rsid w:val="006E593D"/>
    <w:rsid w:val="006E5CC3"/>
    <w:rsid w:val="00710608"/>
    <w:rsid w:val="00723FCD"/>
    <w:rsid w:val="007369B1"/>
    <w:rsid w:val="0076253B"/>
    <w:rsid w:val="007B294A"/>
    <w:rsid w:val="007E4466"/>
    <w:rsid w:val="008154D7"/>
    <w:rsid w:val="00826E13"/>
    <w:rsid w:val="008406B5"/>
    <w:rsid w:val="0085069F"/>
    <w:rsid w:val="008B5C7E"/>
    <w:rsid w:val="008F3D96"/>
    <w:rsid w:val="0092102A"/>
    <w:rsid w:val="00922E7D"/>
    <w:rsid w:val="00923E85"/>
    <w:rsid w:val="00924637"/>
    <w:rsid w:val="00924EC7"/>
    <w:rsid w:val="009412CC"/>
    <w:rsid w:val="00943F02"/>
    <w:rsid w:val="0095060B"/>
    <w:rsid w:val="009A2997"/>
    <w:rsid w:val="009B0E0E"/>
    <w:rsid w:val="009D2496"/>
    <w:rsid w:val="009E6E25"/>
    <w:rsid w:val="009F0870"/>
    <w:rsid w:val="00A037DD"/>
    <w:rsid w:val="00A07824"/>
    <w:rsid w:val="00A22EA9"/>
    <w:rsid w:val="00A426A7"/>
    <w:rsid w:val="00A56B3C"/>
    <w:rsid w:val="00A71F49"/>
    <w:rsid w:val="00B0732C"/>
    <w:rsid w:val="00B441C1"/>
    <w:rsid w:val="00B84709"/>
    <w:rsid w:val="00BE3FAD"/>
    <w:rsid w:val="00C21673"/>
    <w:rsid w:val="00C229F2"/>
    <w:rsid w:val="00C3284D"/>
    <w:rsid w:val="00C5549E"/>
    <w:rsid w:val="00C6277F"/>
    <w:rsid w:val="00C65D0B"/>
    <w:rsid w:val="00C82205"/>
    <w:rsid w:val="00C97B4F"/>
    <w:rsid w:val="00CD766C"/>
    <w:rsid w:val="00CE04E1"/>
    <w:rsid w:val="00D9474D"/>
    <w:rsid w:val="00DC66AA"/>
    <w:rsid w:val="00DE4A2A"/>
    <w:rsid w:val="00E14833"/>
    <w:rsid w:val="00E42DCD"/>
    <w:rsid w:val="00E62547"/>
    <w:rsid w:val="00E87B50"/>
    <w:rsid w:val="00EC2BBE"/>
    <w:rsid w:val="00F31197"/>
    <w:rsid w:val="00FA55CE"/>
    <w:rsid w:val="00FB4C4D"/>
    <w:rsid w:val="00FB6F5F"/>
    <w:rsid w:val="00FF2F84"/>
    <w:rsid w:val="010671CA"/>
    <w:rsid w:val="012040B9"/>
    <w:rsid w:val="0125445C"/>
    <w:rsid w:val="012B06B6"/>
    <w:rsid w:val="015845AF"/>
    <w:rsid w:val="017D3AED"/>
    <w:rsid w:val="018A0E13"/>
    <w:rsid w:val="01BA7502"/>
    <w:rsid w:val="01E509D8"/>
    <w:rsid w:val="01FD3A49"/>
    <w:rsid w:val="02066FE5"/>
    <w:rsid w:val="025B72EF"/>
    <w:rsid w:val="0295029A"/>
    <w:rsid w:val="02AE482C"/>
    <w:rsid w:val="02B672F6"/>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5766181"/>
    <w:rsid w:val="06B50E10"/>
    <w:rsid w:val="06CE409F"/>
    <w:rsid w:val="06CF2674"/>
    <w:rsid w:val="076E5EE6"/>
    <w:rsid w:val="07B228C1"/>
    <w:rsid w:val="0816385B"/>
    <w:rsid w:val="08320951"/>
    <w:rsid w:val="08337083"/>
    <w:rsid w:val="08A56B0C"/>
    <w:rsid w:val="08C40B70"/>
    <w:rsid w:val="08F40C6D"/>
    <w:rsid w:val="08FC30E1"/>
    <w:rsid w:val="08FE04E9"/>
    <w:rsid w:val="093D06BA"/>
    <w:rsid w:val="0940668C"/>
    <w:rsid w:val="09624B3E"/>
    <w:rsid w:val="09A110E6"/>
    <w:rsid w:val="09A23CF0"/>
    <w:rsid w:val="09BA39C6"/>
    <w:rsid w:val="09E862E4"/>
    <w:rsid w:val="09ED18D7"/>
    <w:rsid w:val="0A1E7FAB"/>
    <w:rsid w:val="0A4C5174"/>
    <w:rsid w:val="0A5B64C9"/>
    <w:rsid w:val="0A906B62"/>
    <w:rsid w:val="0AB6771D"/>
    <w:rsid w:val="0ADB1DC2"/>
    <w:rsid w:val="0AEB2131"/>
    <w:rsid w:val="0AEE0C2B"/>
    <w:rsid w:val="0B1D54AB"/>
    <w:rsid w:val="0B246AC3"/>
    <w:rsid w:val="0B6813FA"/>
    <w:rsid w:val="0BAB4C21"/>
    <w:rsid w:val="0BCF3158"/>
    <w:rsid w:val="0BDB2217"/>
    <w:rsid w:val="0BED2D55"/>
    <w:rsid w:val="0C121162"/>
    <w:rsid w:val="0C4B42B5"/>
    <w:rsid w:val="0C77402D"/>
    <w:rsid w:val="0CBC635A"/>
    <w:rsid w:val="0CCA73D5"/>
    <w:rsid w:val="0CCE77FB"/>
    <w:rsid w:val="0CD7624F"/>
    <w:rsid w:val="0CE76F49"/>
    <w:rsid w:val="0CEB2641"/>
    <w:rsid w:val="0CEC7993"/>
    <w:rsid w:val="0CEF0C1B"/>
    <w:rsid w:val="0CF03F9A"/>
    <w:rsid w:val="0D042211"/>
    <w:rsid w:val="0D186A67"/>
    <w:rsid w:val="0D373F5E"/>
    <w:rsid w:val="0D405D94"/>
    <w:rsid w:val="0D466A11"/>
    <w:rsid w:val="0D6C2335"/>
    <w:rsid w:val="0DAF2944"/>
    <w:rsid w:val="0DB97F66"/>
    <w:rsid w:val="0DE3653B"/>
    <w:rsid w:val="0DED7EDF"/>
    <w:rsid w:val="0E104E15"/>
    <w:rsid w:val="0E5F12CA"/>
    <w:rsid w:val="0E632B3D"/>
    <w:rsid w:val="0E917A3B"/>
    <w:rsid w:val="0E9A5FC6"/>
    <w:rsid w:val="0EAF556B"/>
    <w:rsid w:val="0EB25F33"/>
    <w:rsid w:val="0EB613A7"/>
    <w:rsid w:val="0EC56BEC"/>
    <w:rsid w:val="0EC91186"/>
    <w:rsid w:val="0EF24BC0"/>
    <w:rsid w:val="0F063744"/>
    <w:rsid w:val="0F0C0F3D"/>
    <w:rsid w:val="0F796FF0"/>
    <w:rsid w:val="0FD73A6F"/>
    <w:rsid w:val="0FE164B1"/>
    <w:rsid w:val="0FF123F6"/>
    <w:rsid w:val="10216FEB"/>
    <w:rsid w:val="1023528A"/>
    <w:rsid w:val="10451009"/>
    <w:rsid w:val="104914E4"/>
    <w:rsid w:val="1054684C"/>
    <w:rsid w:val="10F20F93"/>
    <w:rsid w:val="10FB4D20"/>
    <w:rsid w:val="11385085"/>
    <w:rsid w:val="11690DFC"/>
    <w:rsid w:val="1175386A"/>
    <w:rsid w:val="118A537C"/>
    <w:rsid w:val="11EB3C8C"/>
    <w:rsid w:val="120E4A83"/>
    <w:rsid w:val="124065A9"/>
    <w:rsid w:val="124241A2"/>
    <w:rsid w:val="125B7133"/>
    <w:rsid w:val="12CC0159"/>
    <w:rsid w:val="12CF6EEF"/>
    <w:rsid w:val="12F37DA7"/>
    <w:rsid w:val="1319676F"/>
    <w:rsid w:val="131F5323"/>
    <w:rsid w:val="132B731D"/>
    <w:rsid w:val="13502370"/>
    <w:rsid w:val="13506F32"/>
    <w:rsid w:val="13A47747"/>
    <w:rsid w:val="13BD0DCE"/>
    <w:rsid w:val="13BD1266"/>
    <w:rsid w:val="13CF028E"/>
    <w:rsid w:val="141B67B4"/>
    <w:rsid w:val="142118B9"/>
    <w:rsid w:val="1449175B"/>
    <w:rsid w:val="144F5B44"/>
    <w:rsid w:val="14611211"/>
    <w:rsid w:val="14654B3A"/>
    <w:rsid w:val="1473472C"/>
    <w:rsid w:val="148F6229"/>
    <w:rsid w:val="149E3268"/>
    <w:rsid w:val="14BE181C"/>
    <w:rsid w:val="14FC6581"/>
    <w:rsid w:val="15652589"/>
    <w:rsid w:val="15A91164"/>
    <w:rsid w:val="15DD5C49"/>
    <w:rsid w:val="166511CC"/>
    <w:rsid w:val="16696B1E"/>
    <w:rsid w:val="168032DA"/>
    <w:rsid w:val="16B14205"/>
    <w:rsid w:val="16B1603E"/>
    <w:rsid w:val="170D1BE1"/>
    <w:rsid w:val="173719C6"/>
    <w:rsid w:val="17464CAA"/>
    <w:rsid w:val="1759343C"/>
    <w:rsid w:val="17B46713"/>
    <w:rsid w:val="183C268D"/>
    <w:rsid w:val="18703B22"/>
    <w:rsid w:val="18736A5B"/>
    <w:rsid w:val="18A94B90"/>
    <w:rsid w:val="18F062F7"/>
    <w:rsid w:val="19320539"/>
    <w:rsid w:val="193325BF"/>
    <w:rsid w:val="195D7222"/>
    <w:rsid w:val="19AC52B2"/>
    <w:rsid w:val="19CF0D93"/>
    <w:rsid w:val="19EA7254"/>
    <w:rsid w:val="19FD7393"/>
    <w:rsid w:val="1A746473"/>
    <w:rsid w:val="1A750064"/>
    <w:rsid w:val="1A8A5286"/>
    <w:rsid w:val="1ABE4324"/>
    <w:rsid w:val="1AC013D8"/>
    <w:rsid w:val="1AD17C2A"/>
    <w:rsid w:val="1AF975F7"/>
    <w:rsid w:val="1AFF349C"/>
    <w:rsid w:val="1B2773E0"/>
    <w:rsid w:val="1B39287C"/>
    <w:rsid w:val="1B570535"/>
    <w:rsid w:val="1B94015C"/>
    <w:rsid w:val="1BA146B3"/>
    <w:rsid w:val="1BAF6341"/>
    <w:rsid w:val="1BB83287"/>
    <w:rsid w:val="1BCE560E"/>
    <w:rsid w:val="1BDC6789"/>
    <w:rsid w:val="1BF07FBB"/>
    <w:rsid w:val="1BFD35E2"/>
    <w:rsid w:val="1C3B188F"/>
    <w:rsid w:val="1C4F1183"/>
    <w:rsid w:val="1CA8135B"/>
    <w:rsid w:val="1CB4708E"/>
    <w:rsid w:val="1CCF1E56"/>
    <w:rsid w:val="1D60374C"/>
    <w:rsid w:val="1D6A11E1"/>
    <w:rsid w:val="1D8144C6"/>
    <w:rsid w:val="1DDD5A54"/>
    <w:rsid w:val="1E2C6C9C"/>
    <w:rsid w:val="1E476DC3"/>
    <w:rsid w:val="1E573A68"/>
    <w:rsid w:val="1E7839BA"/>
    <w:rsid w:val="1E7C7613"/>
    <w:rsid w:val="1E9C20C5"/>
    <w:rsid w:val="1EAE023F"/>
    <w:rsid w:val="1F0D489E"/>
    <w:rsid w:val="1F4F147B"/>
    <w:rsid w:val="1F507567"/>
    <w:rsid w:val="1FC549AD"/>
    <w:rsid w:val="1FCC170B"/>
    <w:rsid w:val="1FF62AC8"/>
    <w:rsid w:val="1FFE1D4E"/>
    <w:rsid w:val="20035F78"/>
    <w:rsid w:val="200D15F1"/>
    <w:rsid w:val="203925A8"/>
    <w:rsid w:val="203E1770"/>
    <w:rsid w:val="20A22D40"/>
    <w:rsid w:val="20BD3603"/>
    <w:rsid w:val="20BF7574"/>
    <w:rsid w:val="20DE4797"/>
    <w:rsid w:val="211A4367"/>
    <w:rsid w:val="211F59CA"/>
    <w:rsid w:val="216678CF"/>
    <w:rsid w:val="218F5D2A"/>
    <w:rsid w:val="21D633B7"/>
    <w:rsid w:val="21DD5658"/>
    <w:rsid w:val="21E02660"/>
    <w:rsid w:val="22466DF9"/>
    <w:rsid w:val="22573648"/>
    <w:rsid w:val="225A35E2"/>
    <w:rsid w:val="226B406D"/>
    <w:rsid w:val="22A06B06"/>
    <w:rsid w:val="22B71DC2"/>
    <w:rsid w:val="22C35122"/>
    <w:rsid w:val="22C61F30"/>
    <w:rsid w:val="22D6772F"/>
    <w:rsid w:val="22F76E25"/>
    <w:rsid w:val="23073F08"/>
    <w:rsid w:val="23510E00"/>
    <w:rsid w:val="2422095A"/>
    <w:rsid w:val="24283022"/>
    <w:rsid w:val="244C64C2"/>
    <w:rsid w:val="245C3B39"/>
    <w:rsid w:val="246E0CA1"/>
    <w:rsid w:val="2472660B"/>
    <w:rsid w:val="2480226D"/>
    <w:rsid w:val="249D773E"/>
    <w:rsid w:val="24CF50D0"/>
    <w:rsid w:val="25390D57"/>
    <w:rsid w:val="25A43B13"/>
    <w:rsid w:val="25D94FA6"/>
    <w:rsid w:val="25EF714A"/>
    <w:rsid w:val="261119D1"/>
    <w:rsid w:val="26116F43"/>
    <w:rsid w:val="26225747"/>
    <w:rsid w:val="263A7A7F"/>
    <w:rsid w:val="263D0DE0"/>
    <w:rsid w:val="264D69FB"/>
    <w:rsid w:val="264F1B06"/>
    <w:rsid w:val="268F5EA7"/>
    <w:rsid w:val="26A14E77"/>
    <w:rsid w:val="26C54DFD"/>
    <w:rsid w:val="26F4193F"/>
    <w:rsid w:val="2700420D"/>
    <w:rsid w:val="27133A29"/>
    <w:rsid w:val="275864AF"/>
    <w:rsid w:val="275948F4"/>
    <w:rsid w:val="275A1509"/>
    <w:rsid w:val="27A72E29"/>
    <w:rsid w:val="27D51569"/>
    <w:rsid w:val="27E510F6"/>
    <w:rsid w:val="28064EB0"/>
    <w:rsid w:val="28192023"/>
    <w:rsid w:val="282609F0"/>
    <w:rsid w:val="282F013C"/>
    <w:rsid w:val="282F5854"/>
    <w:rsid w:val="285346E4"/>
    <w:rsid w:val="2865268D"/>
    <w:rsid w:val="28875573"/>
    <w:rsid w:val="28883326"/>
    <w:rsid w:val="28D721A8"/>
    <w:rsid w:val="28E1456E"/>
    <w:rsid w:val="28E60588"/>
    <w:rsid w:val="290935A9"/>
    <w:rsid w:val="291C6221"/>
    <w:rsid w:val="29602F78"/>
    <w:rsid w:val="29884205"/>
    <w:rsid w:val="29B243B7"/>
    <w:rsid w:val="29C105E1"/>
    <w:rsid w:val="29E65689"/>
    <w:rsid w:val="29EA7069"/>
    <w:rsid w:val="2A2327E0"/>
    <w:rsid w:val="2A8F4505"/>
    <w:rsid w:val="2A9644E1"/>
    <w:rsid w:val="2AB16E65"/>
    <w:rsid w:val="2B547C1B"/>
    <w:rsid w:val="2B805E04"/>
    <w:rsid w:val="2B860641"/>
    <w:rsid w:val="2B911A44"/>
    <w:rsid w:val="2BEA3368"/>
    <w:rsid w:val="2BFDEC91"/>
    <w:rsid w:val="2C4449A9"/>
    <w:rsid w:val="2C4F01DB"/>
    <w:rsid w:val="2C5E45B1"/>
    <w:rsid w:val="2CB643CB"/>
    <w:rsid w:val="2D326889"/>
    <w:rsid w:val="2D5E027B"/>
    <w:rsid w:val="2D626C81"/>
    <w:rsid w:val="2D6D0895"/>
    <w:rsid w:val="2D940755"/>
    <w:rsid w:val="2DB60180"/>
    <w:rsid w:val="2E632A00"/>
    <w:rsid w:val="2E744F4B"/>
    <w:rsid w:val="2E8A3563"/>
    <w:rsid w:val="2ED70A10"/>
    <w:rsid w:val="2F071AE5"/>
    <w:rsid w:val="2F5B77DF"/>
    <w:rsid w:val="2F5C1CFB"/>
    <w:rsid w:val="2F636C9E"/>
    <w:rsid w:val="2F64514D"/>
    <w:rsid w:val="2F70088F"/>
    <w:rsid w:val="2F796B1D"/>
    <w:rsid w:val="2F7F041B"/>
    <w:rsid w:val="2F8A538D"/>
    <w:rsid w:val="2F992124"/>
    <w:rsid w:val="2FE17D52"/>
    <w:rsid w:val="301B5525"/>
    <w:rsid w:val="302E0CE6"/>
    <w:rsid w:val="30647602"/>
    <w:rsid w:val="306A2C21"/>
    <w:rsid w:val="30906E39"/>
    <w:rsid w:val="309107B7"/>
    <w:rsid w:val="30921029"/>
    <w:rsid w:val="31277597"/>
    <w:rsid w:val="31316B1F"/>
    <w:rsid w:val="31573042"/>
    <w:rsid w:val="317F3D6B"/>
    <w:rsid w:val="31895271"/>
    <w:rsid w:val="31946EBB"/>
    <w:rsid w:val="31AB16D5"/>
    <w:rsid w:val="31C52D15"/>
    <w:rsid w:val="31EE25F8"/>
    <w:rsid w:val="31F17951"/>
    <w:rsid w:val="3260037C"/>
    <w:rsid w:val="32604261"/>
    <w:rsid w:val="32613BBF"/>
    <w:rsid w:val="32935F75"/>
    <w:rsid w:val="32951B65"/>
    <w:rsid w:val="32CF1CE0"/>
    <w:rsid w:val="32D9331C"/>
    <w:rsid w:val="33616973"/>
    <w:rsid w:val="336F5BF1"/>
    <w:rsid w:val="33796E62"/>
    <w:rsid w:val="339F1DE0"/>
    <w:rsid w:val="34160D04"/>
    <w:rsid w:val="34581701"/>
    <w:rsid w:val="34A374FA"/>
    <w:rsid w:val="34C90C58"/>
    <w:rsid w:val="34F528F0"/>
    <w:rsid w:val="34FF0C81"/>
    <w:rsid w:val="352A5924"/>
    <w:rsid w:val="35361DD3"/>
    <w:rsid w:val="357E05BC"/>
    <w:rsid w:val="35B73935"/>
    <w:rsid w:val="35C828C9"/>
    <w:rsid w:val="35D13B34"/>
    <w:rsid w:val="35D84C90"/>
    <w:rsid w:val="35FFFDCF"/>
    <w:rsid w:val="360B4637"/>
    <w:rsid w:val="36407F28"/>
    <w:rsid w:val="36B56048"/>
    <w:rsid w:val="36C21A98"/>
    <w:rsid w:val="36ED4C29"/>
    <w:rsid w:val="37625EAB"/>
    <w:rsid w:val="3764181F"/>
    <w:rsid w:val="376D5D6D"/>
    <w:rsid w:val="37A16F8B"/>
    <w:rsid w:val="37DF1FEE"/>
    <w:rsid w:val="37F1208C"/>
    <w:rsid w:val="38CA5BA8"/>
    <w:rsid w:val="38CF3863"/>
    <w:rsid w:val="38D25408"/>
    <w:rsid w:val="390D5CDF"/>
    <w:rsid w:val="39132DE0"/>
    <w:rsid w:val="391441F2"/>
    <w:rsid w:val="393173E2"/>
    <w:rsid w:val="393B41C6"/>
    <w:rsid w:val="3976454A"/>
    <w:rsid w:val="39975882"/>
    <w:rsid w:val="39AD6F40"/>
    <w:rsid w:val="39BF102A"/>
    <w:rsid w:val="39E10923"/>
    <w:rsid w:val="3A3F1165"/>
    <w:rsid w:val="3A9E0BB1"/>
    <w:rsid w:val="3B5C4613"/>
    <w:rsid w:val="3B744EEB"/>
    <w:rsid w:val="3B7C045C"/>
    <w:rsid w:val="3B890F9B"/>
    <w:rsid w:val="3B986504"/>
    <w:rsid w:val="3BB52984"/>
    <w:rsid w:val="3BF27D95"/>
    <w:rsid w:val="3C015002"/>
    <w:rsid w:val="3C32786F"/>
    <w:rsid w:val="3C4C4FE3"/>
    <w:rsid w:val="3C752F43"/>
    <w:rsid w:val="3CD563EE"/>
    <w:rsid w:val="3D242985"/>
    <w:rsid w:val="3D9B41C6"/>
    <w:rsid w:val="3D9F5EF6"/>
    <w:rsid w:val="3DB25CF9"/>
    <w:rsid w:val="3DEE7BFB"/>
    <w:rsid w:val="3E3E2F46"/>
    <w:rsid w:val="3E481660"/>
    <w:rsid w:val="3E8772D3"/>
    <w:rsid w:val="3EC30A5B"/>
    <w:rsid w:val="3EDD53AF"/>
    <w:rsid w:val="3EF717DC"/>
    <w:rsid w:val="3F220C9B"/>
    <w:rsid w:val="3F3F7BF5"/>
    <w:rsid w:val="3F4711DA"/>
    <w:rsid w:val="3F487CE1"/>
    <w:rsid w:val="3F4C02B3"/>
    <w:rsid w:val="3F69325E"/>
    <w:rsid w:val="3F7D4A06"/>
    <w:rsid w:val="3F892B41"/>
    <w:rsid w:val="3FDA273F"/>
    <w:rsid w:val="3FE907AA"/>
    <w:rsid w:val="400D4CF0"/>
    <w:rsid w:val="40BA0EFE"/>
    <w:rsid w:val="40DC1405"/>
    <w:rsid w:val="40E618E6"/>
    <w:rsid w:val="412F69A6"/>
    <w:rsid w:val="4137558E"/>
    <w:rsid w:val="414410A4"/>
    <w:rsid w:val="4145240F"/>
    <w:rsid w:val="417F5829"/>
    <w:rsid w:val="41D848EA"/>
    <w:rsid w:val="41FF6C99"/>
    <w:rsid w:val="426D43D3"/>
    <w:rsid w:val="429859A8"/>
    <w:rsid w:val="42DE3E17"/>
    <w:rsid w:val="42F314AA"/>
    <w:rsid w:val="43202453"/>
    <w:rsid w:val="434D077B"/>
    <w:rsid w:val="434D164B"/>
    <w:rsid w:val="43A02241"/>
    <w:rsid w:val="43BD0D4A"/>
    <w:rsid w:val="43E72EB7"/>
    <w:rsid w:val="43ED34FE"/>
    <w:rsid w:val="441D24E5"/>
    <w:rsid w:val="442B6283"/>
    <w:rsid w:val="44A35F67"/>
    <w:rsid w:val="44B310E6"/>
    <w:rsid w:val="44C452D7"/>
    <w:rsid w:val="44E71197"/>
    <w:rsid w:val="44F37079"/>
    <w:rsid w:val="45353319"/>
    <w:rsid w:val="455F5C34"/>
    <w:rsid w:val="45835CCD"/>
    <w:rsid w:val="45963DBB"/>
    <w:rsid w:val="45D11745"/>
    <w:rsid w:val="45FC691A"/>
    <w:rsid w:val="46356B22"/>
    <w:rsid w:val="46832AA4"/>
    <w:rsid w:val="46DE1B40"/>
    <w:rsid w:val="46FC2427"/>
    <w:rsid w:val="47140259"/>
    <w:rsid w:val="47683FAC"/>
    <w:rsid w:val="477C6B23"/>
    <w:rsid w:val="47826824"/>
    <w:rsid w:val="4794337F"/>
    <w:rsid w:val="47EA2A89"/>
    <w:rsid w:val="481C1AAA"/>
    <w:rsid w:val="482D6C04"/>
    <w:rsid w:val="483330E0"/>
    <w:rsid w:val="4863194D"/>
    <w:rsid w:val="487462DF"/>
    <w:rsid w:val="487F3837"/>
    <w:rsid w:val="48833C6E"/>
    <w:rsid w:val="48960A02"/>
    <w:rsid w:val="489F100E"/>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C2A34BF"/>
    <w:rsid w:val="4C304A0F"/>
    <w:rsid w:val="4C625D35"/>
    <w:rsid w:val="4C6965D3"/>
    <w:rsid w:val="4C743815"/>
    <w:rsid w:val="4C881B9E"/>
    <w:rsid w:val="4CDD12A8"/>
    <w:rsid w:val="4D1145CB"/>
    <w:rsid w:val="4D2B39B5"/>
    <w:rsid w:val="4D304FB5"/>
    <w:rsid w:val="4D9110AF"/>
    <w:rsid w:val="4D9216F2"/>
    <w:rsid w:val="4DB87058"/>
    <w:rsid w:val="4E2A0DF5"/>
    <w:rsid w:val="4E326ED7"/>
    <w:rsid w:val="4E35325D"/>
    <w:rsid w:val="4E435E36"/>
    <w:rsid w:val="4E494643"/>
    <w:rsid w:val="4E5F544E"/>
    <w:rsid w:val="4E653210"/>
    <w:rsid w:val="4E7953BF"/>
    <w:rsid w:val="4E8B1123"/>
    <w:rsid w:val="4E8F54A7"/>
    <w:rsid w:val="4EA741D0"/>
    <w:rsid w:val="4EB21D4D"/>
    <w:rsid w:val="4EB923E1"/>
    <w:rsid w:val="4F3209E4"/>
    <w:rsid w:val="4F4310D3"/>
    <w:rsid w:val="4F7A0B6B"/>
    <w:rsid w:val="4F9D7029"/>
    <w:rsid w:val="4FB30FE9"/>
    <w:rsid w:val="4FBD1485"/>
    <w:rsid w:val="4FC21C9C"/>
    <w:rsid w:val="4FE23F2C"/>
    <w:rsid w:val="4FF415CD"/>
    <w:rsid w:val="4FFC17AE"/>
    <w:rsid w:val="500D5677"/>
    <w:rsid w:val="50124B37"/>
    <w:rsid w:val="501E022D"/>
    <w:rsid w:val="504A3BBB"/>
    <w:rsid w:val="505124D0"/>
    <w:rsid w:val="506239DC"/>
    <w:rsid w:val="50992EB1"/>
    <w:rsid w:val="50A6353F"/>
    <w:rsid w:val="50DD5C25"/>
    <w:rsid w:val="514409A9"/>
    <w:rsid w:val="51522BCC"/>
    <w:rsid w:val="515F7DF5"/>
    <w:rsid w:val="519F0DF9"/>
    <w:rsid w:val="51B44DE3"/>
    <w:rsid w:val="51DE4BBC"/>
    <w:rsid w:val="51F217B8"/>
    <w:rsid w:val="521D3515"/>
    <w:rsid w:val="52204204"/>
    <w:rsid w:val="523616D3"/>
    <w:rsid w:val="524342D4"/>
    <w:rsid w:val="524516B3"/>
    <w:rsid w:val="525D3BF8"/>
    <w:rsid w:val="526712BE"/>
    <w:rsid w:val="528D52C2"/>
    <w:rsid w:val="52CF07DC"/>
    <w:rsid w:val="52FA72CB"/>
    <w:rsid w:val="53834B76"/>
    <w:rsid w:val="53836DDE"/>
    <w:rsid w:val="53D634FF"/>
    <w:rsid w:val="53FF5E27"/>
    <w:rsid w:val="5432349A"/>
    <w:rsid w:val="5439719E"/>
    <w:rsid w:val="545325E3"/>
    <w:rsid w:val="54867B4E"/>
    <w:rsid w:val="54EA5C79"/>
    <w:rsid w:val="54F84B44"/>
    <w:rsid w:val="55500177"/>
    <w:rsid w:val="55A978E6"/>
    <w:rsid w:val="55B80C4C"/>
    <w:rsid w:val="55BC4569"/>
    <w:rsid w:val="55BD1145"/>
    <w:rsid w:val="55C25D29"/>
    <w:rsid w:val="560A6511"/>
    <w:rsid w:val="560C01BB"/>
    <w:rsid w:val="56103A76"/>
    <w:rsid w:val="56434C80"/>
    <w:rsid w:val="56903970"/>
    <w:rsid w:val="56C125AE"/>
    <w:rsid w:val="56C412F3"/>
    <w:rsid w:val="56E72ADB"/>
    <w:rsid w:val="57523E37"/>
    <w:rsid w:val="575F1755"/>
    <w:rsid w:val="576B51F2"/>
    <w:rsid w:val="57BC62E4"/>
    <w:rsid w:val="57F063E4"/>
    <w:rsid w:val="57FD1542"/>
    <w:rsid w:val="58026675"/>
    <w:rsid w:val="582D55F3"/>
    <w:rsid w:val="58537BA0"/>
    <w:rsid w:val="587250A7"/>
    <w:rsid w:val="587D62BD"/>
    <w:rsid w:val="58AA4C42"/>
    <w:rsid w:val="58D36815"/>
    <w:rsid w:val="58D73BD9"/>
    <w:rsid w:val="59032CE7"/>
    <w:rsid w:val="5905566D"/>
    <w:rsid w:val="594575B3"/>
    <w:rsid w:val="596C1FB1"/>
    <w:rsid w:val="597A00DD"/>
    <w:rsid w:val="599F3BC1"/>
    <w:rsid w:val="59D77863"/>
    <w:rsid w:val="5A3C21AB"/>
    <w:rsid w:val="5A553123"/>
    <w:rsid w:val="5A666EF5"/>
    <w:rsid w:val="5A8F21A3"/>
    <w:rsid w:val="5ABB202B"/>
    <w:rsid w:val="5B7450EF"/>
    <w:rsid w:val="5BC468A0"/>
    <w:rsid w:val="5BD9413E"/>
    <w:rsid w:val="5BEB281F"/>
    <w:rsid w:val="5BFD383E"/>
    <w:rsid w:val="5C2700A9"/>
    <w:rsid w:val="5C323BD8"/>
    <w:rsid w:val="5D0152B1"/>
    <w:rsid w:val="5D0D2C3C"/>
    <w:rsid w:val="5D2B1D07"/>
    <w:rsid w:val="5D372231"/>
    <w:rsid w:val="5D611296"/>
    <w:rsid w:val="5D8B2566"/>
    <w:rsid w:val="5DA54569"/>
    <w:rsid w:val="5DB00CC1"/>
    <w:rsid w:val="5DDB3091"/>
    <w:rsid w:val="5DFE5FEB"/>
    <w:rsid w:val="5DFF41F9"/>
    <w:rsid w:val="5E2E6B91"/>
    <w:rsid w:val="5E793F19"/>
    <w:rsid w:val="5EB565AF"/>
    <w:rsid w:val="5EDD34B2"/>
    <w:rsid w:val="5F3A5DCA"/>
    <w:rsid w:val="5F3C6D6E"/>
    <w:rsid w:val="5F6A4B43"/>
    <w:rsid w:val="5F98021E"/>
    <w:rsid w:val="5F997E8F"/>
    <w:rsid w:val="5FDA0BD0"/>
    <w:rsid w:val="60021F8F"/>
    <w:rsid w:val="60B23335"/>
    <w:rsid w:val="60C347B5"/>
    <w:rsid w:val="611556F7"/>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CB3A87"/>
    <w:rsid w:val="64EE4435"/>
    <w:rsid w:val="64FA10C8"/>
    <w:rsid w:val="65054FDE"/>
    <w:rsid w:val="651C7526"/>
    <w:rsid w:val="652B59B9"/>
    <w:rsid w:val="654C3B80"/>
    <w:rsid w:val="65755606"/>
    <w:rsid w:val="657F4E55"/>
    <w:rsid w:val="658F6BE3"/>
    <w:rsid w:val="65A62B50"/>
    <w:rsid w:val="65C708B2"/>
    <w:rsid w:val="65E052B4"/>
    <w:rsid w:val="66146CA3"/>
    <w:rsid w:val="661A634B"/>
    <w:rsid w:val="66561DC9"/>
    <w:rsid w:val="66E63CE2"/>
    <w:rsid w:val="6720336D"/>
    <w:rsid w:val="67410C70"/>
    <w:rsid w:val="67553A4E"/>
    <w:rsid w:val="67787635"/>
    <w:rsid w:val="678D1905"/>
    <w:rsid w:val="67936837"/>
    <w:rsid w:val="67B26FC1"/>
    <w:rsid w:val="67F3123D"/>
    <w:rsid w:val="68616D04"/>
    <w:rsid w:val="68D829BD"/>
    <w:rsid w:val="68E0459C"/>
    <w:rsid w:val="68FA7E5F"/>
    <w:rsid w:val="69211112"/>
    <w:rsid w:val="69224573"/>
    <w:rsid w:val="69476DBE"/>
    <w:rsid w:val="696F74EF"/>
    <w:rsid w:val="699448F3"/>
    <w:rsid w:val="699E72B2"/>
    <w:rsid w:val="69A778AE"/>
    <w:rsid w:val="69D50594"/>
    <w:rsid w:val="6A055A30"/>
    <w:rsid w:val="6A3A721C"/>
    <w:rsid w:val="6A655A1D"/>
    <w:rsid w:val="6AA967ED"/>
    <w:rsid w:val="6AD97B5D"/>
    <w:rsid w:val="6AEB12B5"/>
    <w:rsid w:val="6B431720"/>
    <w:rsid w:val="6B5E5C35"/>
    <w:rsid w:val="6B9B0DAF"/>
    <w:rsid w:val="6BC4418D"/>
    <w:rsid w:val="6C25217A"/>
    <w:rsid w:val="6C2D5E7D"/>
    <w:rsid w:val="6C4A1DAF"/>
    <w:rsid w:val="6C583F85"/>
    <w:rsid w:val="6C8D70CD"/>
    <w:rsid w:val="6D0B206B"/>
    <w:rsid w:val="6D2645D1"/>
    <w:rsid w:val="6D2D5E9D"/>
    <w:rsid w:val="6D5F0DA9"/>
    <w:rsid w:val="6D600E93"/>
    <w:rsid w:val="6D6042AF"/>
    <w:rsid w:val="6D957958"/>
    <w:rsid w:val="6DA81C07"/>
    <w:rsid w:val="6DB63118"/>
    <w:rsid w:val="6DBE5B06"/>
    <w:rsid w:val="6DE145E3"/>
    <w:rsid w:val="6E1000A3"/>
    <w:rsid w:val="6E3928C5"/>
    <w:rsid w:val="6E492890"/>
    <w:rsid w:val="6E693DFA"/>
    <w:rsid w:val="6EC85B67"/>
    <w:rsid w:val="6EEE1F19"/>
    <w:rsid w:val="6F216202"/>
    <w:rsid w:val="6F3631C9"/>
    <w:rsid w:val="6F441F87"/>
    <w:rsid w:val="6F753B6B"/>
    <w:rsid w:val="6F876673"/>
    <w:rsid w:val="6F9B42F4"/>
    <w:rsid w:val="6FB055C4"/>
    <w:rsid w:val="6FDE1F16"/>
    <w:rsid w:val="6FF70D08"/>
    <w:rsid w:val="703B00B1"/>
    <w:rsid w:val="70A257C4"/>
    <w:rsid w:val="7105021B"/>
    <w:rsid w:val="712D2EBD"/>
    <w:rsid w:val="71597DA1"/>
    <w:rsid w:val="71BC68F8"/>
    <w:rsid w:val="71E03E8C"/>
    <w:rsid w:val="72A9160F"/>
    <w:rsid w:val="72B63F47"/>
    <w:rsid w:val="72C20F2F"/>
    <w:rsid w:val="72C73104"/>
    <w:rsid w:val="72DA4753"/>
    <w:rsid w:val="73326A8A"/>
    <w:rsid w:val="7344703C"/>
    <w:rsid w:val="739D38FA"/>
    <w:rsid w:val="73D32878"/>
    <w:rsid w:val="742E1887"/>
    <w:rsid w:val="74597114"/>
    <w:rsid w:val="746C7E0C"/>
    <w:rsid w:val="747272BC"/>
    <w:rsid w:val="749240FF"/>
    <w:rsid w:val="74A5696C"/>
    <w:rsid w:val="74B77F70"/>
    <w:rsid w:val="74EA526E"/>
    <w:rsid w:val="74FB7DF7"/>
    <w:rsid w:val="75195DD4"/>
    <w:rsid w:val="756735B6"/>
    <w:rsid w:val="75BF9514"/>
    <w:rsid w:val="763D74AB"/>
    <w:rsid w:val="76700E95"/>
    <w:rsid w:val="76FFC037"/>
    <w:rsid w:val="774F1AEB"/>
    <w:rsid w:val="77826E86"/>
    <w:rsid w:val="7832410E"/>
    <w:rsid w:val="785B03C0"/>
    <w:rsid w:val="788577FA"/>
    <w:rsid w:val="78B8030F"/>
    <w:rsid w:val="792564D0"/>
    <w:rsid w:val="7954748D"/>
    <w:rsid w:val="795DBC18"/>
    <w:rsid w:val="7981619A"/>
    <w:rsid w:val="799D357C"/>
    <w:rsid w:val="7A136ADB"/>
    <w:rsid w:val="7A1A4DB0"/>
    <w:rsid w:val="7A3824FC"/>
    <w:rsid w:val="7A445CB6"/>
    <w:rsid w:val="7A451177"/>
    <w:rsid w:val="7A615E8F"/>
    <w:rsid w:val="7A7B4A70"/>
    <w:rsid w:val="7AC23973"/>
    <w:rsid w:val="7AC571F2"/>
    <w:rsid w:val="7AC71933"/>
    <w:rsid w:val="7AF4AA52"/>
    <w:rsid w:val="7B174345"/>
    <w:rsid w:val="7B3C6EF9"/>
    <w:rsid w:val="7B3F6666"/>
    <w:rsid w:val="7B5E7A9D"/>
    <w:rsid w:val="7B6A7C90"/>
    <w:rsid w:val="7B854551"/>
    <w:rsid w:val="7BA90C07"/>
    <w:rsid w:val="7BAF09F9"/>
    <w:rsid w:val="7C2E509D"/>
    <w:rsid w:val="7C30179E"/>
    <w:rsid w:val="7C433F6C"/>
    <w:rsid w:val="7CBE6CFB"/>
    <w:rsid w:val="7CDA2C9C"/>
    <w:rsid w:val="7D2B7790"/>
    <w:rsid w:val="7D340E00"/>
    <w:rsid w:val="7D38437C"/>
    <w:rsid w:val="7D4F6DEE"/>
    <w:rsid w:val="7D524212"/>
    <w:rsid w:val="7D7035DC"/>
    <w:rsid w:val="7D771FC2"/>
    <w:rsid w:val="7D9B1D1C"/>
    <w:rsid w:val="7D9E297D"/>
    <w:rsid w:val="7DD47F62"/>
    <w:rsid w:val="7DD90A19"/>
    <w:rsid w:val="7E2151CA"/>
    <w:rsid w:val="7E317DB8"/>
    <w:rsid w:val="7E492449"/>
    <w:rsid w:val="7E97539A"/>
    <w:rsid w:val="7EA06064"/>
    <w:rsid w:val="7EAF6CDA"/>
    <w:rsid w:val="7ED72212"/>
    <w:rsid w:val="7EED19C3"/>
    <w:rsid w:val="7F037180"/>
    <w:rsid w:val="7F55271D"/>
    <w:rsid w:val="7F6877D0"/>
    <w:rsid w:val="7F83443C"/>
    <w:rsid w:val="9F77169D"/>
    <w:rsid w:val="A97AC827"/>
    <w:rsid w:val="BFE78610"/>
    <w:rsid w:val="BFFBFA8E"/>
    <w:rsid w:val="D4F38399"/>
    <w:rsid w:val="D7B9F730"/>
    <w:rsid w:val="DCFB77F1"/>
    <w:rsid w:val="DDE3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Arial" w:hAnsi="Arial"/>
      <w:sz w:val="24"/>
    </w:rPr>
  </w:style>
  <w:style w:type="paragraph" w:styleId="7">
    <w:name w:val="Document Map"/>
    <w:basedOn w:val="1"/>
    <w:link w:val="38"/>
    <w:qFormat/>
    <w:uiPriority w:val="0"/>
    <w:pPr>
      <w:shd w:val="clear" w:color="auto" w:fill="000080"/>
    </w:pPr>
  </w:style>
  <w:style w:type="paragraph" w:styleId="8">
    <w:name w:val="annotation text"/>
    <w:basedOn w:val="1"/>
    <w:unhideWhenUsed/>
    <w:qFormat/>
    <w:uiPriority w:val="99"/>
    <w:pPr>
      <w:jc w:val="left"/>
    </w:pPr>
  </w:style>
  <w:style w:type="paragraph" w:styleId="9">
    <w:name w:val="Body Text 3"/>
    <w:basedOn w:val="1"/>
    <w:qFormat/>
    <w:uiPriority w:val="0"/>
    <w:pPr>
      <w:spacing w:line="0" w:lineRule="atLeast"/>
      <w:jc w:val="center"/>
    </w:pPr>
    <w:rPr>
      <w:sz w:val="30"/>
      <w:szCs w:val="20"/>
    </w:rPr>
  </w:style>
  <w:style w:type="paragraph" w:styleId="10">
    <w:name w:val="Body Text"/>
    <w:basedOn w:val="1"/>
    <w:qFormat/>
    <w:uiPriority w:val="0"/>
    <w:pPr>
      <w:spacing w:line="0" w:lineRule="atLeast"/>
    </w:pPr>
    <w:rPr>
      <w:sz w:val="28"/>
      <w:szCs w:val="20"/>
    </w:rPr>
  </w:style>
  <w:style w:type="paragraph" w:styleId="11">
    <w:name w:val="Body Text Indent"/>
    <w:basedOn w:val="1"/>
    <w:qFormat/>
    <w:uiPriority w:val="0"/>
    <w:pPr>
      <w:spacing w:line="360" w:lineRule="auto"/>
      <w:ind w:firstLine="323"/>
    </w:pPr>
    <w:rPr>
      <w:szCs w:val="20"/>
    </w:rPr>
  </w:style>
  <w:style w:type="paragraph" w:styleId="12">
    <w:name w:val="toc 3"/>
    <w:basedOn w:val="1"/>
    <w:next w:val="1"/>
    <w:unhideWhenUsed/>
    <w:qFormat/>
    <w:uiPriority w:val="39"/>
    <w:pPr>
      <w:ind w:left="840" w:leftChars="400"/>
    </w:pPr>
  </w:style>
  <w:style w:type="paragraph" w:styleId="13">
    <w:name w:val="Plain Text"/>
    <w:basedOn w:val="1"/>
    <w:qFormat/>
    <w:uiPriority w:val="0"/>
    <w:rPr>
      <w:rFonts w:ascii="宋体" w:hAnsi="Courier New"/>
      <w:szCs w:val="20"/>
    </w:rPr>
  </w:style>
  <w:style w:type="paragraph" w:styleId="14">
    <w:name w:val="Date"/>
    <w:basedOn w:val="1"/>
    <w:next w:val="1"/>
    <w:qFormat/>
    <w:uiPriority w:val="0"/>
    <w:pPr>
      <w:adjustRightInd w:val="0"/>
      <w:spacing w:line="360" w:lineRule="atLeast"/>
      <w:textAlignment w:val="baseline"/>
    </w:pPr>
    <w:rPr>
      <w:rFonts w:ascii="黑体" w:eastAsia="黑体"/>
      <w:kern w:val="0"/>
      <w:szCs w:val="20"/>
    </w:rPr>
  </w:style>
  <w:style w:type="paragraph" w:styleId="15">
    <w:name w:val="Body Text Indent 2"/>
    <w:basedOn w:val="1"/>
    <w:qFormat/>
    <w:uiPriority w:val="0"/>
    <w:pPr>
      <w:spacing w:line="500" w:lineRule="exact"/>
      <w:ind w:left="840"/>
      <w:jc w:val="center"/>
    </w:pPr>
    <w:rPr>
      <w:rFonts w:ascii="Arial" w:hAnsi="Arial"/>
      <w:sz w:val="24"/>
      <w:szCs w:val="20"/>
    </w:rPr>
  </w:style>
  <w:style w:type="paragraph" w:styleId="16">
    <w:name w:val="Balloon Text"/>
    <w:basedOn w:val="1"/>
    <w:link w:val="40"/>
    <w:unhideWhenUsed/>
    <w:qFormat/>
    <w:uiPriority w:val="99"/>
    <w:rPr>
      <w:sz w:val="18"/>
      <w:szCs w:val="18"/>
    </w:rPr>
  </w:style>
  <w:style w:type="paragraph" w:styleId="17">
    <w:name w:val="footer"/>
    <w:basedOn w:val="1"/>
    <w:qFormat/>
    <w:uiPriority w:val="0"/>
    <w:pPr>
      <w:tabs>
        <w:tab w:val="center" w:pos="4153"/>
        <w:tab w:val="right" w:pos="8306"/>
      </w:tabs>
      <w:snapToGrid w:val="0"/>
      <w:jc w:val="left"/>
    </w:pPr>
    <w:rPr>
      <w:rFonts w:eastAsia="黑体"/>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2"/>
    <w:basedOn w:val="1"/>
    <w:next w:val="1"/>
    <w:unhideWhenUsed/>
    <w:qFormat/>
    <w:uiPriority w:val="39"/>
    <w:pPr>
      <w:ind w:left="420" w:leftChars="200"/>
    </w:pPr>
  </w:style>
  <w:style w:type="paragraph" w:styleId="20">
    <w:name w:val="Body Text 2"/>
    <w:basedOn w:val="1"/>
    <w:qFormat/>
    <w:uiPriority w:val="0"/>
    <w:pPr>
      <w:spacing w:line="240" w:lineRule="exact"/>
      <w:jc w:val="center"/>
    </w:pPr>
    <w:rPr>
      <w:sz w:val="18"/>
    </w:rPr>
  </w:style>
  <w:style w:type="paragraph" w:styleId="21">
    <w:name w:val="Normal (Web)"/>
    <w:basedOn w:val="1"/>
    <w:unhideWhenUsed/>
    <w:qFormat/>
    <w:uiPriority w:val="99"/>
    <w:pPr>
      <w:spacing w:before="100" w:beforeAutospacing="1" w:after="100" w:afterAutospacing="1"/>
      <w:jc w:val="left"/>
    </w:pPr>
    <w:rPr>
      <w:kern w:val="0"/>
      <w:sz w:val="24"/>
    </w:rPr>
  </w:style>
  <w:style w:type="table" w:styleId="23">
    <w:name w:val="Table Grid"/>
    <w:basedOn w:val="2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bCs/>
    </w:rPr>
  </w:style>
  <w:style w:type="character" w:styleId="26">
    <w:name w:val="page number"/>
    <w:basedOn w:val="24"/>
    <w:qFormat/>
    <w:uiPriority w:val="0"/>
  </w:style>
  <w:style w:type="character" w:styleId="27">
    <w:name w:val="Emphasis"/>
    <w:qFormat/>
    <w:uiPriority w:val="0"/>
    <w:rPr>
      <w:i/>
    </w:rPr>
  </w:style>
  <w:style w:type="paragraph" w:customStyle="1" w:styleId="28">
    <w:name w:val="样式1"/>
    <w:basedOn w:val="3"/>
    <w:qFormat/>
    <w:uiPriority w:val="0"/>
    <w:pPr>
      <w:keepNext w:val="0"/>
      <w:keepLines w:val="0"/>
      <w:spacing w:before="0" w:after="0" w:line="360" w:lineRule="auto"/>
      <w:outlineLvl w:val="9"/>
    </w:pPr>
    <w:rPr>
      <w:rFonts w:eastAsia="宋体" w:cs="Arial"/>
      <w:sz w:val="24"/>
      <w:szCs w:val="24"/>
    </w:rPr>
  </w:style>
  <w:style w:type="paragraph" w:customStyle="1" w:styleId="29">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3">
    <w:name w:val="Table Paragraph"/>
    <w:basedOn w:val="1"/>
    <w:qFormat/>
    <w:uiPriority w:val="1"/>
    <w:pPr>
      <w:jc w:val="left"/>
    </w:pPr>
    <w:rPr>
      <w:rFonts w:ascii="Calibri" w:hAnsi="Calibri"/>
      <w:kern w:val="0"/>
      <w:sz w:val="22"/>
      <w:lang w:eastAsia="en-US"/>
    </w:rPr>
  </w:style>
  <w:style w:type="paragraph" w:customStyle="1" w:styleId="34">
    <w:name w:val="p2"/>
    <w:basedOn w:val="1"/>
    <w:qFormat/>
    <w:uiPriority w:val="0"/>
    <w:pPr>
      <w:jc w:val="left"/>
    </w:pPr>
    <w:rPr>
      <w:rFonts w:ascii="pingfang sc" w:hAnsi="pingfang sc" w:eastAsia="pingfang sc"/>
      <w:kern w:val="0"/>
      <w:sz w:val="26"/>
      <w:szCs w:val="26"/>
    </w:rPr>
  </w:style>
  <w:style w:type="paragraph" w:customStyle="1" w:styleId="35">
    <w:name w:val="p1"/>
    <w:basedOn w:val="1"/>
    <w:qFormat/>
    <w:uiPriority w:val="0"/>
    <w:pPr>
      <w:jc w:val="left"/>
    </w:pPr>
    <w:rPr>
      <w:rFonts w:ascii="Helvetica Neue" w:hAnsi="Helvetica Neue" w:eastAsia="Helvetica Neue"/>
      <w:kern w:val="0"/>
      <w:sz w:val="26"/>
      <w:szCs w:val="26"/>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7">
    <w:name w:val="s1"/>
    <w:basedOn w:val="24"/>
    <w:qFormat/>
    <w:uiPriority w:val="0"/>
    <w:rPr>
      <w:rFonts w:ascii="Helvetica Neue" w:hAnsi="Helvetica Neue" w:eastAsia="Helvetica Neue" w:cs="Helvetica Neue"/>
      <w:sz w:val="26"/>
      <w:szCs w:val="26"/>
    </w:rPr>
  </w:style>
  <w:style w:type="character" w:customStyle="1" w:styleId="38">
    <w:name w:val="文档结构图 字符"/>
    <w:link w:val="7"/>
    <w:qFormat/>
    <w:uiPriority w:val="0"/>
  </w:style>
  <w:style w:type="character" w:customStyle="1" w:styleId="39">
    <w:name w:val="apple-tab-span"/>
    <w:basedOn w:val="24"/>
    <w:qFormat/>
    <w:uiPriority w:val="0"/>
  </w:style>
  <w:style w:type="character" w:customStyle="1" w:styleId="40">
    <w:name w:val="批注框文本 字符"/>
    <w:basedOn w:val="24"/>
    <w:link w:val="16"/>
    <w:semiHidden/>
    <w:qFormat/>
    <w:uiPriority w:val="99"/>
    <w:rPr>
      <w:kern w:val="2"/>
      <w:sz w:val="18"/>
      <w:szCs w:val="18"/>
    </w:rPr>
  </w:style>
  <w:style w:type="paragraph"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20</Pages>
  <Words>7039</Words>
  <Characters>8144</Characters>
  <Lines>72</Lines>
  <Paragraphs>20</Paragraphs>
  <TotalTime>4</TotalTime>
  <ScaleCrop>false</ScaleCrop>
  <LinksUpToDate>false</LinksUpToDate>
  <CharactersWithSpaces>8457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2021-05-01T06:16:00Z</dcterms:created>
  <dc:creator>OSMUNDA</dc:creator>
  <cp:lastModifiedBy>PAICS</cp:lastModifiedBy>
  <cp:lastPrinted>2021-05-12T08:09:00Z</cp:lastPrinted>
  <dcterms:modified xsi:type="dcterms:W3CDTF">2022-09-29T04:31:14Z</dcterms:modified>
  <dc:title>奥咨达医疗器械有限公司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304DB27384D84CAEA3FA2DF6CAD91AB7</vt:lpwstr>
  </property>
</Properties>
</file>