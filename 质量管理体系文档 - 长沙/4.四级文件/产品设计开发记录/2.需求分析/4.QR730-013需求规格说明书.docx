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Arial" w:hAnsi="Arial" w:cs="Arial"/>
          <w:b/>
          <w:bCs/>
          <w:color w:val="000000"/>
          <w:sz w:val="30"/>
          <w:highlight w:val="none"/>
        </w:rPr>
      </w:pPr>
    </w:p>
    <w:p>
      <w:pPr>
        <w:spacing w:line="360" w:lineRule="auto"/>
        <w:jc w:val="center"/>
        <w:rPr>
          <w:rFonts w:ascii="宋体" w:hAnsi="宋体" w:cs="宋体"/>
          <w:b/>
          <w:bCs/>
          <w:color w:val="000000"/>
          <w:sz w:val="72"/>
          <w:szCs w:val="72"/>
          <w:highlight w:val="none"/>
        </w:rPr>
      </w:pPr>
      <w:r>
        <w:rPr>
          <w:rFonts w:hint="eastAsia" w:ascii="宋体" w:hAnsi="宋体" w:cs="宋体"/>
          <w:b/>
          <w:bCs/>
          <w:color w:val="000000"/>
          <w:sz w:val="72"/>
          <w:szCs w:val="72"/>
          <w:highlight w:val="none"/>
        </w:rPr>
        <w:t>广州爱孕记信息科技有限公司</w:t>
      </w:r>
    </w:p>
    <w:p>
      <w:pPr>
        <w:spacing w:line="360" w:lineRule="auto"/>
        <w:jc w:val="center"/>
        <w:rPr>
          <w:rFonts w:ascii="宋体" w:hAnsi="宋体" w:cs="宋体"/>
          <w:b/>
          <w:bCs/>
          <w:color w:val="000000"/>
          <w:sz w:val="72"/>
          <w:szCs w:val="72"/>
          <w:highlight w:val="none"/>
        </w:rPr>
      </w:pPr>
    </w:p>
    <w:p>
      <w:pPr>
        <w:spacing w:line="360" w:lineRule="auto"/>
        <w:jc w:val="center"/>
        <w:rPr>
          <w:rFonts w:ascii="宋体" w:hAnsi="宋体" w:cs="宋体"/>
          <w:b/>
          <w:bCs/>
          <w:color w:val="000000"/>
          <w:sz w:val="72"/>
          <w:szCs w:val="72"/>
          <w:highlight w:val="none"/>
        </w:rPr>
      </w:pPr>
    </w:p>
    <w:p>
      <w:pPr>
        <w:spacing w:line="360" w:lineRule="auto"/>
        <w:jc w:val="center"/>
        <w:rPr>
          <w:rFonts w:ascii="Arial" w:hAnsi="Arial" w:cs="Arial"/>
          <w:b/>
          <w:bCs/>
          <w:sz w:val="72"/>
          <w:szCs w:val="72"/>
          <w:highlight w:val="none"/>
        </w:rPr>
      </w:pPr>
      <w:r>
        <w:rPr>
          <w:rFonts w:hint="eastAsia" w:ascii="Arial" w:hAnsi="Arial" w:cs="Arial"/>
          <w:b/>
          <w:bCs/>
          <w:sz w:val="72"/>
          <w:szCs w:val="72"/>
          <w:highlight w:val="none"/>
        </w:rPr>
        <w:t>需求规格说明书</w:t>
      </w:r>
    </w:p>
    <w:p>
      <w:pPr>
        <w:spacing w:line="360" w:lineRule="auto"/>
        <w:jc w:val="center"/>
        <w:rPr>
          <w:rFonts w:ascii="Arial" w:hAnsi="Arial" w:cs="Arial"/>
          <w:b/>
          <w:bCs/>
          <w:sz w:val="72"/>
          <w:szCs w:val="72"/>
          <w:highlight w:val="none"/>
        </w:rPr>
      </w:pPr>
    </w:p>
    <w:p>
      <w:pPr>
        <w:spacing w:line="360" w:lineRule="auto"/>
        <w:jc w:val="center"/>
        <w:rPr>
          <w:rFonts w:ascii="Arial" w:hAnsi="Arial" w:cs="Arial"/>
          <w:b/>
          <w:bCs/>
          <w:szCs w:val="21"/>
          <w:highlight w:val="none"/>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highlight w:val="none"/>
              </w:rPr>
            </w:pPr>
            <w:r>
              <w:rPr>
                <w:rFonts w:hint="eastAsia" w:ascii="Arial" w:hAnsi="宋体" w:cs="Arial"/>
                <w:b/>
                <w:color w:val="000000"/>
                <w:sz w:val="32"/>
                <w:szCs w:val="32"/>
                <w:highlight w:val="none"/>
              </w:rPr>
              <w:t>产品名称</w:t>
            </w:r>
          </w:p>
        </w:tc>
        <w:tc>
          <w:tcPr>
            <w:tcW w:w="4196" w:type="dxa"/>
            <w:vAlign w:val="center"/>
          </w:tcPr>
          <w:p>
            <w:pPr>
              <w:spacing w:line="360" w:lineRule="auto"/>
              <w:jc w:val="center"/>
              <w:rPr>
                <w:rFonts w:ascii="宋体" w:hAnsi="宋体" w:cs="宋体"/>
                <w:b/>
                <w:color w:val="000000"/>
                <w:sz w:val="32"/>
                <w:szCs w:val="32"/>
                <w:highlight w:val="none"/>
              </w:rPr>
            </w:pPr>
            <w:r>
              <w:rPr>
                <w:rFonts w:hint="eastAsia" w:ascii="宋体" w:hAnsi="宋体" w:cs="宋体"/>
                <w:b/>
                <w:color w:val="000000"/>
                <w:sz w:val="32"/>
                <w:szCs w:val="32"/>
                <w:highlight w:val="none"/>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highlight w:val="none"/>
              </w:rPr>
            </w:pPr>
            <w:r>
              <w:rPr>
                <w:rFonts w:hint="eastAsia" w:ascii="Arial" w:hAnsi="宋体" w:cs="Arial"/>
                <w:b/>
                <w:color w:val="000000"/>
                <w:sz w:val="32"/>
                <w:szCs w:val="32"/>
                <w:highlight w:val="none"/>
              </w:rPr>
              <w:t>规格型号</w:t>
            </w:r>
          </w:p>
        </w:tc>
        <w:tc>
          <w:tcPr>
            <w:tcW w:w="4196" w:type="dxa"/>
            <w:vAlign w:val="center"/>
          </w:tcPr>
          <w:p>
            <w:pPr>
              <w:spacing w:line="360" w:lineRule="auto"/>
              <w:jc w:val="center"/>
              <w:rPr>
                <w:rFonts w:ascii="宋体" w:hAnsi="宋体" w:eastAsia="Times New Roman" w:cs="宋体"/>
                <w:b/>
                <w:color w:val="000000"/>
                <w:sz w:val="32"/>
                <w:szCs w:val="32"/>
                <w:highlight w:val="none"/>
                <w:lang w:eastAsia="zh-Hans"/>
              </w:rPr>
            </w:pPr>
            <w:r>
              <w:rPr>
                <w:rFonts w:hint="eastAsia" w:ascii="宋体" w:hAnsi="宋体" w:cs="宋体"/>
                <w:b/>
                <w:color w:val="000000"/>
                <w:sz w:val="32"/>
                <w:szCs w:val="32"/>
                <w:highlight w:val="none"/>
                <w:lang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highlight w:val="none"/>
              </w:rPr>
            </w:pPr>
            <w:r>
              <w:rPr>
                <w:rFonts w:hint="eastAsia" w:ascii="Arial" w:hAnsi="宋体" w:cs="Arial"/>
                <w:b/>
                <w:color w:val="000000"/>
                <w:sz w:val="32"/>
                <w:szCs w:val="32"/>
                <w:highlight w:val="none"/>
              </w:rPr>
              <w:t>产品版本</w:t>
            </w:r>
          </w:p>
        </w:tc>
        <w:tc>
          <w:tcPr>
            <w:tcW w:w="4196" w:type="dxa"/>
            <w:vAlign w:val="center"/>
          </w:tcPr>
          <w:p>
            <w:pPr>
              <w:spacing w:line="360" w:lineRule="auto"/>
              <w:jc w:val="center"/>
              <w:rPr>
                <w:rFonts w:ascii="宋体" w:hAnsi="宋体" w:cs="宋体"/>
                <w:b/>
                <w:color w:val="000000"/>
                <w:sz w:val="32"/>
                <w:szCs w:val="32"/>
                <w:highlight w:val="none"/>
              </w:rPr>
            </w:pPr>
            <w:r>
              <w:rPr>
                <w:rFonts w:ascii="宋体" w:hAnsi="宋体" w:cs="宋体"/>
                <w:b/>
                <w:color w:val="000000"/>
                <w:sz w:val="32"/>
                <w:szCs w:val="32"/>
                <w:highlight w:val="none"/>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highlight w:val="none"/>
              </w:rPr>
            </w:pPr>
            <w:r>
              <w:rPr>
                <w:rFonts w:ascii="Arial" w:hAnsi="宋体" w:cs="Arial"/>
                <w:b/>
                <w:color w:val="000000"/>
                <w:sz w:val="32"/>
                <w:szCs w:val="32"/>
                <w:highlight w:val="none"/>
              </w:rPr>
              <w:t>文件编号</w:t>
            </w:r>
          </w:p>
        </w:tc>
        <w:tc>
          <w:tcPr>
            <w:tcW w:w="4196" w:type="dxa"/>
            <w:vAlign w:val="center"/>
          </w:tcPr>
          <w:p>
            <w:pPr>
              <w:spacing w:line="360" w:lineRule="auto"/>
              <w:jc w:val="center"/>
              <w:rPr>
                <w:rFonts w:ascii="宋体" w:hAnsi="宋体" w:cs="宋体"/>
                <w:b/>
                <w:color w:val="000000"/>
                <w:sz w:val="32"/>
                <w:szCs w:val="32"/>
                <w:highlight w:val="none"/>
              </w:rPr>
            </w:pPr>
            <w:r>
              <w:rPr>
                <w:rFonts w:hint="eastAsia" w:ascii="宋体" w:hAnsi="宋体" w:cs="宋体"/>
                <w:b/>
                <w:color w:val="000000"/>
                <w:sz w:val="32"/>
                <w:szCs w:val="32"/>
                <w:highlight w:val="none"/>
                <w:lang w:eastAsia="zh-Hans"/>
              </w:rPr>
              <w:t>AYJ</w:t>
            </w:r>
            <w:r>
              <w:rPr>
                <w:rFonts w:hint="eastAsia" w:ascii="宋体" w:hAnsi="宋体" w:cs="宋体"/>
                <w:b/>
                <w:color w:val="000000"/>
                <w:sz w:val="32"/>
                <w:szCs w:val="32"/>
                <w:highlight w:val="none"/>
              </w:rPr>
              <w:t>/</w:t>
            </w:r>
            <w:r>
              <w:rPr>
                <w:rFonts w:ascii="宋体" w:hAnsi="宋体" w:cs="宋体"/>
                <w:b/>
                <w:color w:val="000000"/>
                <w:sz w:val="32"/>
                <w:szCs w:val="32"/>
                <w:highlight w:val="none"/>
              </w:rPr>
              <w:t>QR730</w:t>
            </w:r>
            <w:r>
              <w:rPr>
                <w:rFonts w:hint="eastAsia" w:ascii="宋体" w:hAnsi="宋体" w:cs="宋体"/>
                <w:b/>
                <w:color w:val="000000"/>
                <w:sz w:val="32"/>
                <w:szCs w:val="32"/>
                <w:highlight w:val="none"/>
              </w:rPr>
              <w:t>-</w:t>
            </w:r>
            <w:r>
              <w:rPr>
                <w:rFonts w:ascii="宋体" w:hAnsi="宋体" w:cs="宋体"/>
                <w:b/>
                <w:color w:val="000000"/>
                <w:sz w:val="32"/>
                <w:szCs w:val="32"/>
                <w:highlight w:val="none"/>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highlight w:val="none"/>
              </w:rPr>
            </w:pPr>
            <w:r>
              <w:rPr>
                <w:rFonts w:hint="eastAsia" w:ascii="Arial" w:hAnsi="宋体" w:cs="Arial"/>
                <w:b/>
                <w:color w:val="000000"/>
                <w:sz w:val="32"/>
                <w:szCs w:val="32"/>
                <w:highlight w:val="none"/>
              </w:rPr>
              <w:t>版  次</w:t>
            </w:r>
          </w:p>
        </w:tc>
        <w:tc>
          <w:tcPr>
            <w:tcW w:w="4196" w:type="dxa"/>
            <w:vAlign w:val="center"/>
          </w:tcPr>
          <w:p>
            <w:pPr>
              <w:spacing w:line="360" w:lineRule="auto"/>
              <w:jc w:val="center"/>
              <w:rPr>
                <w:rFonts w:hint="eastAsia" w:ascii="宋体" w:hAnsi="宋体" w:eastAsia="宋体" w:cs="宋体"/>
                <w:b/>
                <w:color w:val="000000"/>
                <w:sz w:val="32"/>
                <w:szCs w:val="32"/>
                <w:highlight w:val="none"/>
                <w:lang w:val="en-US" w:eastAsia="zh-CN"/>
              </w:rPr>
            </w:pPr>
            <w:r>
              <w:rPr>
                <w:rFonts w:hint="eastAsia" w:ascii="宋体" w:hAnsi="宋体" w:cs="宋体"/>
                <w:b/>
                <w:color w:val="000000"/>
                <w:sz w:val="32"/>
                <w:szCs w:val="32"/>
                <w:highlight w:val="none"/>
              </w:rPr>
              <w:t>A/</w:t>
            </w:r>
            <w:r>
              <w:rPr>
                <w:rFonts w:hint="eastAsia" w:ascii="宋体" w:hAnsi="宋体" w:cs="宋体"/>
                <w:b/>
                <w:color w:val="000000"/>
                <w:sz w:val="32"/>
                <w:szCs w:val="32"/>
                <w:highlight w:val="no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highlight w:val="none"/>
              </w:rPr>
            </w:pPr>
            <w:r>
              <w:rPr>
                <w:rFonts w:ascii="Arial" w:hAnsi="宋体" w:cs="Arial"/>
                <w:b/>
                <w:color w:val="000000"/>
                <w:sz w:val="32"/>
                <w:szCs w:val="32"/>
                <w:highlight w:val="none"/>
              </w:rPr>
              <w:t>生效日期</w:t>
            </w:r>
          </w:p>
        </w:tc>
        <w:tc>
          <w:tcPr>
            <w:tcW w:w="4196" w:type="dxa"/>
            <w:vAlign w:val="center"/>
          </w:tcPr>
          <w:p>
            <w:pPr>
              <w:spacing w:line="360" w:lineRule="auto"/>
              <w:jc w:val="center"/>
              <w:rPr>
                <w:rFonts w:ascii="宋体" w:hAnsi="宋体" w:cs="宋体"/>
                <w:b/>
                <w:color w:val="000000"/>
                <w:sz w:val="32"/>
                <w:szCs w:val="32"/>
                <w:highlight w:val="none"/>
              </w:rPr>
            </w:pPr>
            <w:r>
              <w:rPr>
                <w:rFonts w:ascii="宋体" w:hAnsi="宋体" w:cs="宋体"/>
                <w:b/>
                <w:color w:val="000000"/>
                <w:sz w:val="32"/>
                <w:szCs w:val="32"/>
                <w:highlight w:val="none"/>
              </w:rPr>
              <w:t>2020</w:t>
            </w:r>
            <w:r>
              <w:rPr>
                <w:rFonts w:hint="eastAsia" w:ascii="宋体" w:hAnsi="宋体" w:cs="宋体"/>
                <w:b/>
                <w:color w:val="000000"/>
                <w:sz w:val="32"/>
                <w:szCs w:val="32"/>
                <w:highlight w:val="none"/>
              </w:rPr>
              <w:t>年</w:t>
            </w:r>
            <w:r>
              <w:rPr>
                <w:rFonts w:ascii="宋体" w:hAnsi="宋体" w:cs="宋体"/>
                <w:b/>
                <w:color w:val="000000"/>
                <w:sz w:val="32"/>
                <w:szCs w:val="32"/>
                <w:highlight w:val="none"/>
              </w:rPr>
              <w:t>10</w:t>
            </w:r>
            <w:r>
              <w:rPr>
                <w:rFonts w:hint="eastAsia" w:ascii="宋体" w:hAnsi="宋体" w:cs="宋体"/>
                <w:b/>
                <w:color w:val="000000"/>
                <w:sz w:val="32"/>
                <w:szCs w:val="32"/>
                <w:highlight w:val="none"/>
              </w:rPr>
              <w:t>月</w:t>
            </w:r>
            <w:r>
              <w:rPr>
                <w:rFonts w:ascii="宋体" w:hAnsi="宋体" w:cs="宋体"/>
                <w:b/>
                <w:color w:val="000000"/>
                <w:sz w:val="32"/>
                <w:szCs w:val="32"/>
                <w:highlight w:val="none"/>
              </w:rPr>
              <w:t>12</w:t>
            </w:r>
            <w:r>
              <w:rPr>
                <w:rFonts w:hint="eastAsia" w:ascii="宋体" w:hAnsi="宋体" w:cs="宋体"/>
                <w:b/>
                <w:color w:val="000000"/>
                <w:sz w:val="32"/>
                <w:szCs w:val="32"/>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highlight w:val="none"/>
              </w:rPr>
            </w:pPr>
            <w:r>
              <w:rPr>
                <w:rFonts w:ascii="Arial" w:hAnsi="宋体" w:cs="Arial"/>
                <w:b/>
                <w:color w:val="000000"/>
                <w:sz w:val="32"/>
                <w:szCs w:val="32"/>
                <w:highlight w:val="none"/>
              </w:rPr>
              <w:t>页</w:t>
            </w:r>
            <w:r>
              <w:rPr>
                <w:rFonts w:ascii="Arial" w:hAnsi="Arial" w:cs="Arial"/>
                <w:b/>
                <w:color w:val="000000"/>
                <w:sz w:val="32"/>
                <w:szCs w:val="32"/>
                <w:highlight w:val="none"/>
              </w:rPr>
              <w:t xml:space="preserve">   </w:t>
            </w:r>
            <w:r>
              <w:rPr>
                <w:rFonts w:ascii="Arial" w:hAnsi="宋体" w:cs="Arial"/>
                <w:b/>
                <w:color w:val="000000"/>
                <w:sz w:val="32"/>
                <w:szCs w:val="32"/>
                <w:highlight w:val="none"/>
              </w:rPr>
              <w:t>数</w:t>
            </w:r>
          </w:p>
        </w:tc>
        <w:tc>
          <w:tcPr>
            <w:tcW w:w="4196" w:type="dxa"/>
            <w:vAlign w:val="center"/>
          </w:tcPr>
          <w:p>
            <w:pPr>
              <w:spacing w:line="360" w:lineRule="auto"/>
              <w:jc w:val="center"/>
              <w:rPr>
                <w:rFonts w:ascii="宋体" w:hAnsi="宋体" w:cs="宋体"/>
                <w:b/>
                <w:color w:val="000000"/>
                <w:sz w:val="32"/>
                <w:szCs w:val="32"/>
                <w:highlight w:val="none"/>
              </w:rPr>
            </w:pPr>
            <w:r>
              <w:rPr>
                <w:rFonts w:hint="eastAsia" w:ascii="宋体" w:hAnsi="宋体" w:cs="宋体"/>
                <w:b/>
                <w:color w:val="000000"/>
                <w:sz w:val="32"/>
                <w:szCs w:val="32"/>
                <w:highlight w:val="none"/>
              </w:rPr>
              <w:t>共</w:t>
            </w:r>
            <w:r>
              <w:rPr>
                <w:rFonts w:hint="eastAsia" w:ascii="宋体" w:hAnsi="宋体" w:cs="宋体"/>
                <w:b/>
                <w:color w:val="000000"/>
                <w:sz w:val="32"/>
                <w:szCs w:val="32"/>
                <w:highlight w:val="none"/>
                <w:lang w:val="en-US" w:eastAsia="zh-CN"/>
              </w:rPr>
              <w:t>19</w:t>
            </w:r>
            <w:r>
              <w:rPr>
                <w:rFonts w:hint="eastAsia" w:ascii="宋体" w:hAnsi="宋体" w:cs="宋体"/>
                <w:b/>
                <w:color w:val="000000"/>
                <w:sz w:val="32"/>
                <w:szCs w:val="32"/>
                <w:highlight w:val="none"/>
              </w:rPr>
              <w:t>页</w:t>
            </w:r>
          </w:p>
        </w:tc>
      </w:tr>
    </w:tbl>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65" w:type="dxa"/>
            <w:vAlign w:val="center"/>
          </w:tcPr>
          <w:p>
            <w:pPr>
              <w:spacing w:line="360" w:lineRule="auto"/>
              <w:jc w:val="center"/>
              <w:rPr>
                <w:rFonts w:ascii="Arial" w:hAnsi="Arial" w:cs="Arial"/>
                <w:color w:val="000000"/>
                <w:sz w:val="36"/>
                <w:szCs w:val="36"/>
                <w:highlight w:val="none"/>
              </w:rPr>
            </w:pPr>
            <w:r>
              <w:rPr>
                <w:rFonts w:ascii="Arial" w:hAnsi="宋体" w:cs="Arial"/>
                <w:b/>
                <w:color w:val="000000"/>
                <w:sz w:val="36"/>
                <w:szCs w:val="36"/>
                <w:highlight w:val="none"/>
              </w:rPr>
              <w:t>编制</w:t>
            </w:r>
            <w:r>
              <w:rPr>
                <w:rFonts w:hint="eastAsia" w:ascii="Arial" w:hAnsi="宋体" w:cs="Arial"/>
                <w:b/>
                <w:color w:val="000000"/>
                <w:sz w:val="36"/>
                <w:szCs w:val="36"/>
                <w:highlight w:val="none"/>
              </w:rPr>
              <w:t>/日期</w:t>
            </w:r>
          </w:p>
        </w:tc>
        <w:tc>
          <w:tcPr>
            <w:tcW w:w="4308" w:type="dxa"/>
            <w:vAlign w:val="center"/>
          </w:tcPr>
          <w:p>
            <w:pPr>
              <w:spacing w:line="360" w:lineRule="auto"/>
              <w:jc w:val="center"/>
              <w:rPr>
                <w:rFonts w:ascii="Arial" w:hAnsi="Arial" w:cs="Arial"/>
                <w:color w:val="000000"/>
                <w:sz w:val="36"/>
                <w:szCs w:val="3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highlight w:val="none"/>
              </w:rPr>
            </w:pPr>
            <w:r>
              <w:rPr>
                <w:rFonts w:hint="eastAsia" w:ascii="Arial" w:hAnsi="宋体" w:cs="Arial"/>
                <w:b/>
                <w:color w:val="000000"/>
                <w:sz w:val="36"/>
                <w:szCs w:val="36"/>
                <w:highlight w:val="none"/>
              </w:rPr>
              <w:t>审核/日期</w:t>
            </w:r>
          </w:p>
        </w:tc>
        <w:tc>
          <w:tcPr>
            <w:tcW w:w="4308" w:type="dxa"/>
            <w:vAlign w:val="center"/>
          </w:tcPr>
          <w:p>
            <w:pPr>
              <w:spacing w:line="360" w:lineRule="auto"/>
              <w:jc w:val="center"/>
              <w:rPr>
                <w:rFonts w:ascii="Arial" w:hAnsi="Arial" w:cs="Arial"/>
                <w:color w:val="000000"/>
                <w:sz w:val="36"/>
                <w:szCs w:val="3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highlight w:val="none"/>
              </w:rPr>
            </w:pPr>
            <w:r>
              <w:rPr>
                <w:rFonts w:ascii="Arial" w:hAnsi="宋体" w:cs="Arial"/>
                <w:b/>
                <w:color w:val="000000"/>
                <w:sz w:val="36"/>
                <w:szCs w:val="36"/>
                <w:highlight w:val="none"/>
              </w:rPr>
              <w:t>批准</w:t>
            </w:r>
            <w:r>
              <w:rPr>
                <w:rFonts w:hint="eastAsia" w:ascii="Arial" w:hAnsi="宋体" w:cs="Arial"/>
                <w:b/>
                <w:color w:val="000000"/>
                <w:sz w:val="36"/>
                <w:szCs w:val="36"/>
                <w:highlight w:val="none"/>
              </w:rPr>
              <w:t>/日期</w:t>
            </w:r>
          </w:p>
        </w:tc>
        <w:tc>
          <w:tcPr>
            <w:tcW w:w="4308" w:type="dxa"/>
            <w:vAlign w:val="center"/>
          </w:tcPr>
          <w:p>
            <w:pPr>
              <w:spacing w:line="360" w:lineRule="auto"/>
              <w:jc w:val="center"/>
              <w:rPr>
                <w:rFonts w:ascii="Arial" w:hAnsi="Arial" w:cs="Arial"/>
                <w:color w:val="000000"/>
                <w:sz w:val="36"/>
                <w:szCs w:val="36"/>
                <w:highlight w:val="none"/>
              </w:rPr>
            </w:pPr>
          </w:p>
        </w:tc>
      </w:tr>
    </w:tbl>
    <w:p>
      <w:pPr>
        <w:spacing w:line="360" w:lineRule="auto"/>
        <w:rPr>
          <w:rFonts w:ascii="Arial" w:hAnsi="Arial" w:cs="Arial"/>
          <w:color w:val="000000"/>
          <w:highlight w:val="none"/>
        </w:rPr>
      </w:pPr>
      <w:r>
        <w:rPr>
          <w:rFonts w:hint="eastAsia" w:ascii="Arial" w:hAnsi="Arial" w:cs="Arial"/>
          <w:color w:val="000000"/>
          <w:highlight w:val="none"/>
        </w:rPr>
        <w:t xml:space="preserve">  </w:t>
      </w:r>
    </w:p>
    <w:p>
      <w:pPr>
        <w:spacing w:line="360" w:lineRule="auto"/>
        <w:rPr>
          <w:rFonts w:ascii="Arial" w:hAnsi="Arial" w:cs="Arial"/>
          <w:color w:val="000000"/>
          <w:highlight w:val="none"/>
        </w:rPr>
      </w:pPr>
      <w:r>
        <w:rPr>
          <w:rFonts w:hint="eastAsia" w:ascii="Arial" w:hAnsi="Arial" w:cs="Arial"/>
          <w:color w:val="000000"/>
          <w:highlight w:val="none"/>
        </w:rPr>
        <w:t xml:space="preserve">   </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4822"/>
        <w:gridCol w:w="1500"/>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jc w:val="center"/>
        </w:trPr>
        <w:tc>
          <w:tcPr>
            <w:tcW w:w="1703" w:type="dxa"/>
            <w:vAlign w:val="center"/>
          </w:tcPr>
          <w:p>
            <w:pPr>
              <w:spacing w:line="360" w:lineRule="auto"/>
              <w:jc w:val="center"/>
              <w:rPr>
                <w:rFonts w:asciiTheme="majorEastAsia" w:hAnsiTheme="majorEastAsia" w:eastAsiaTheme="majorEastAsia" w:cstheme="majorEastAsia"/>
                <w:b/>
                <w:bCs w:val="0"/>
                <w:color w:val="000000"/>
                <w:sz w:val="24"/>
                <w:highlight w:val="none"/>
              </w:rPr>
            </w:pPr>
            <w:r>
              <w:rPr>
                <w:rFonts w:hint="eastAsia" w:asciiTheme="majorEastAsia" w:hAnsiTheme="majorEastAsia" w:eastAsiaTheme="majorEastAsia" w:cstheme="majorEastAsia"/>
                <w:b/>
                <w:bCs w:val="0"/>
                <w:color w:val="000000"/>
                <w:sz w:val="24"/>
                <w:highlight w:val="none"/>
              </w:rPr>
              <w:t>修订日期</w:t>
            </w:r>
          </w:p>
        </w:tc>
        <w:tc>
          <w:tcPr>
            <w:tcW w:w="4822" w:type="dxa"/>
            <w:vAlign w:val="center"/>
          </w:tcPr>
          <w:p>
            <w:pPr>
              <w:spacing w:line="360" w:lineRule="auto"/>
              <w:jc w:val="center"/>
              <w:rPr>
                <w:rFonts w:asciiTheme="majorEastAsia" w:hAnsiTheme="majorEastAsia" w:eastAsiaTheme="majorEastAsia" w:cstheme="majorEastAsia"/>
                <w:b/>
                <w:bCs w:val="0"/>
                <w:color w:val="000000"/>
                <w:sz w:val="24"/>
                <w:highlight w:val="none"/>
              </w:rPr>
            </w:pPr>
            <w:r>
              <w:rPr>
                <w:rFonts w:hint="eastAsia" w:asciiTheme="majorEastAsia" w:hAnsiTheme="majorEastAsia" w:eastAsiaTheme="majorEastAsia" w:cstheme="majorEastAsia"/>
                <w:b/>
                <w:bCs w:val="0"/>
                <w:color w:val="000000"/>
                <w:sz w:val="24"/>
                <w:highlight w:val="none"/>
              </w:rPr>
              <w:t>修订内容</w:t>
            </w:r>
          </w:p>
        </w:tc>
        <w:tc>
          <w:tcPr>
            <w:tcW w:w="1500" w:type="dxa"/>
            <w:vAlign w:val="center"/>
          </w:tcPr>
          <w:p>
            <w:pPr>
              <w:spacing w:line="360" w:lineRule="auto"/>
              <w:jc w:val="center"/>
              <w:rPr>
                <w:rFonts w:hint="default" w:asciiTheme="majorEastAsia" w:hAnsiTheme="majorEastAsia" w:eastAsiaTheme="majorEastAsia" w:cstheme="majorEastAsia"/>
                <w:b/>
                <w:bCs w:val="0"/>
                <w:color w:val="000000"/>
                <w:sz w:val="24"/>
                <w:highlight w:val="none"/>
                <w:lang w:val="en-US" w:eastAsia="zh-CN"/>
              </w:rPr>
            </w:pPr>
            <w:r>
              <w:rPr>
                <w:rFonts w:hint="eastAsia" w:asciiTheme="majorEastAsia" w:hAnsiTheme="majorEastAsia" w:eastAsiaTheme="majorEastAsia" w:cstheme="majorEastAsia"/>
                <w:b/>
                <w:bCs w:val="0"/>
                <w:color w:val="000000"/>
                <w:sz w:val="24"/>
                <w:highlight w:val="none"/>
              </w:rPr>
              <w:t>修订版本</w:t>
            </w:r>
            <w:r>
              <w:rPr>
                <w:rFonts w:hint="eastAsia" w:asciiTheme="majorEastAsia" w:hAnsiTheme="majorEastAsia" w:eastAsiaTheme="majorEastAsia" w:cstheme="majorEastAsia"/>
                <w:b/>
                <w:bCs w:val="0"/>
                <w:color w:val="000000"/>
                <w:sz w:val="24"/>
                <w:highlight w:val="none"/>
                <w:lang w:eastAsia="zh-Hans"/>
              </w:rPr>
              <w:t>号</w:t>
            </w:r>
          </w:p>
        </w:tc>
        <w:tc>
          <w:tcPr>
            <w:tcW w:w="1853" w:type="dxa"/>
            <w:vAlign w:val="center"/>
          </w:tcPr>
          <w:p>
            <w:pPr>
              <w:spacing w:line="360" w:lineRule="auto"/>
              <w:jc w:val="center"/>
              <w:rPr>
                <w:rFonts w:hint="default" w:asciiTheme="majorEastAsia" w:hAnsiTheme="majorEastAsia" w:eastAsiaTheme="majorEastAsia" w:cstheme="majorEastAsia"/>
                <w:b/>
                <w:bCs w:val="0"/>
                <w:color w:val="000000"/>
                <w:sz w:val="24"/>
                <w:highlight w:val="none"/>
                <w:lang w:val="en-US" w:eastAsia="zh-CN"/>
              </w:rPr>
            </w:pPr>
            <w:r>
              <w:rPr>
                <w:rFonts w:hint="eastAsia" w:asciiTheme="majorEastAsia" w:hAnsiTheme="majorEastAsia" w:eastAsiaTheme="majorEastAsia" w:cstheme="majorEastAsia"/>
                <w:b/>
                <w:bCs w:val="0"/>
                <w:color w:val="000000"/>
                <w:sz w:val="24"/>
                <w:highlight w:val="none"/>
                <w:lang w:val="en-US" w:eastAsia="zh-CN"/>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703" w:type="dxa"/>
            <w:vAlign w:val="center"/>
          </w:tcPr>
          <w:p>
            <w:pPr>
              <w:pStyle w:val="21"/>
              <w:widowControl/>
              <w:spacing w:before="0" w:beforeAutospacing="0" w:after="0" w:afterAutospacing="0" w:line="360" w:lineRule="auto"/>
              <w:jc w:val="center"/>
              <w:rPr>
                <w:rFonts w:asciiTheme="majorEastAsia" w:hAnsiTheme="majorEastAsia" w:eastAsiaTheme="majorEastAsia" w:cstheme="majorEastAsia"/>
                <w:color w:val="000000"/>
                <w:highlight w:val="none"/>
              </w:rPr>
            </w:pPr>
            <w:r>
              <w:rPr>
                <w:rFonts w:hint="eastAsia" w:asciiTheme="majorEastAsia" w:hAnsiTheme="majorEastAsia" w:eastAsiaTheme="majorEastAsia" w:cstheme="majorEastAsia"/>
                <w:highlight w:val="none"/>
                <w:lang w:bidi="ar"/>
              </w:rPr>
              <w:t>2019-0</w:t>
            </w:r>
            <w:r>
              <w:rPr>
                <w:rFonts w:hint="eastAsia" w:asciiTheme="majorEastAsia" w:hAnsiTheme="majorEastAsia" w:eastAsiaTheme="majorEastAsia" w:cstheme="majorEastAsia"/>
                <w:highlight w:val="none"/>
                <w:lang w:val="en-US" w:eastAsia="zh-CN" w:bidi="ar"/>
              </w:rPr>
              <w:t>4</w:t>
            </w:r>
            <w:r>
              <w:rPr>
                <w:rFonts w:hint="eastAsia" w:asciiTheme="majorEastAsia" w:hAnsiTheme="majorEastAsia" w:eastAsiaTheme="majorEastAsia" w:cstheme="majorEastAsia"/>
                <w:highlight w:val="none"/>
                <w:lang w:bidi="ar"/>
              </w:rPr>
              <w:t>-16</w:t>
            </w: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lang w:eastAsia="zh-Hans"/>
              </w:rPr>
            </w:pPr>
            <w:r>
              <w:rPr>
                <w:rFonts w:hint="eastAsia" w:asciiTheme="majorEastAsia" w:hAnsiTheme="majorEastAsia" w:eastAsiaTheme="majorEastAsia" w:cstheme="majorEastAsia"/>
                <w:color w:val="000000"/>
                <w:sz w:val="24"/>
                <w:highlight w:val="none"/>
                <w:lang w:eastAsia="zh-Hans"/>
              </w:rPr>
              <w:t>新增产品关键主体功能，影像处理</w:t>
            </w:r>
            <w:r>
              <w:rPr>
                <w:rFonts w:hint="default" w:asciiTheme="majorEastAsia" w:hAnsiTheme="majorEastAsia" w:eastAsiaTheme="majorEastAsia" w:cstheme="majorEastAsia"/>
                <w:color w:val="000000"/>
                <w:sz w:val="24"/>
                <w:highlight w:val="none"/>
                <w:lang w:eastAsia="zh-Hans"/>
              </w:rPr>
              <w:t>、</w:t>
            </w:r>
            <w:r>
              <w:rPr>
                <w:rFonts w:hint="eastAsia" w:asciiTheme="majorEastAsia" w:hAnsiTheme="majorEastAsia" w:eastAsiaTheme="majorEastAsia" w:cstheme="majorEastAsia"/>
                <w:color w:val="000000"/>
                <w:sz w:val="24"/>
                <w:highlight w:val="none"/>
                <w:lang w:eastAsia="zh-Hans"/>
              </w:rPr>
              <w:t>用户登录、系统设置&amp;授权</w:t>
            </w:r>
          </w:p>
        </w:tc>
        <w:tc>
          <w:tcPr>
            <w:tcW w:w="1500" w:type="dxa"/>
            <w:vAlign w:val="center"/>
          </w:tcPr>
          <w:p>
            <w:pPr>
              <w:spacing w:line="360" w:lineRule="auto"/>
              <w:jc w:val="center"/>
              <w:rPr>
                <w:rFonts w:hint="default" w:asciiTheme="majorEastAsia" w:hAnsiTheme="majorEastAsia" w:eastAsiaTheme="majorEastAsia" w:cstheme="majorEastAsia"/>
                <w:color w:val="000000"/>
                <w:sz w:val="24"/>
                <w:highlight w:val="none"/>
                <w:lang w:val="en-US" w:eastAsia="zh-CN"/>
              </w:rPr>
            </w:pPr>
            <w:r>
              <w:rPr>
                <w:rFonts w:hint="eastAsia" w:asciiTheme="majorEastAsia" w:hAnsiTheme="majorEastAsia" w:eastAsiaTheme="majorEastAsia" w:cstheme="majorEastAsia"/>
                <w:color w:val="000000"/>
                <w:sz w:val="24"/>
                <w:highlight w:val="none"/>
                <w:lang w:val="en-US" w:eastAsia="zh-CN"/>
              </w:rPr>
              <w:t>A/0</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highlight w:val="none"/>
                <w:lang w:val="en-US" w:eastAsia="zh-CN"/>
              </w:rPr>
            </w:pPr>
            <w:r>
              <w:rPr>
                <w:rFonts w:hint="eastAsia" w:asciiTheme="majorEastAsia" w:hAnsiTheme="majorEastAsia" w:eastAsiaTheme="majorEastAsia" w:cstheme="majorEastAsia"/>
                <w:color w:val="000000"/>
                <w:sz w:val="24"/>
                <w:highlight w:val="none"/>
                <w:lang w:val="en-US" w:eastAsia="zh-CN"/>
              </w:rPr>
              <w:t>V_0.8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r>
              <w:rPr>
                <w:rFonts w:hint="eastAsia" w:asciiTheme="majorEastAsia" w:hAnsiTheme="majorEastAsia" w:eastAsiaTheme="majorEastAsia" w:cstheme="majorEastAsia"/>
                <w:color w:val="000000"/>
                <w:sz w:val="24"/>
                <w:highlight w:val="none"/>
              </w:rPr>
              <w:t>2020-05-10</w:t>
            </w: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r>
              <w:rPr>
                <w:rFonts w:hint="eastAsia" w:asciiTheme="majorEastAsia" w:hAnsiTheme="majorEastAsia" w:eastAsiaTheme="majorEastAsia" w:cstheme="majorEastAsia"/>
                <w:color w:val="000000"/>
                <w:sz w:val="24"/>
                <w:highlight w:val="none"/>
                <w:lang w:eastAsia="zh-Hans"/>
              </w:rPr>
              <w:t>新增知识图谱功能</w:t>
            </w: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r>
              <w:rPr>
                <w:rFonts w:hint="eastAsia" w:asciiTheme="majorEastAsia" w:hAnsiTheme="majorEastAsia" w:eastAsiaTheme="majorEastAsia" w:cstheme="majorEastAsia"/>
                <w:color w:val="000000"/>
                <w:sz w:val="24"/>
                <w:highlight w:val="none"/>
                <w:lang w:val="en-US" w:eastAsia="zh-CN"/>
              </w:rPr>
              <w:t>A/1</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highlight w:val="none"/>
                <w:lang w:val="en-US"/>
              </w:rPr>
            </w:pPr>
            <w:r>
              <w:rPr>
                <w:rFonts w:hint="eastAsia" w:asciiTheme="majorEastAsia" w:hAnsiTheme="majorEastAsia" w:eastAsiaTheme="majorEastAsia" w:cstheme="majorEastAsia"/>
                <w:color w:val="000000"/>
                <w:sz w:val="24"/>
                <w:highlight w:val="none"/>
                <w:lang w:val="en-US" w:eastAsia="zh-CN"/>
              </w:rPr>
              <w:t>V_0.9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r>
              <w:rPr>
                <w:rFonts w:hint="eastAsia" w:asciiTheme="majorEastAsia" w:hAnsiTheme="majorEastAsia" w:eastAsiaTheme="majorEastAsia" w:cstheme="majorEastAsia"/>
                <w:color w:val="000000"/>
                <w:sz w:val="24"/>
                <w:highlight w:val="none"/>
              </w:rPr>
              <w:t>2020-10-11</w:t>
            </w: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lang w:eastAsia="zh-Hans"/>
              </w:rPr>
            </w:pPr>
            <w:r>
              <w:rPr>
                <w:rFonts w:hint="eastAsia" w:asciiTheme="majorEastAsia" w:hAnsiTheme="majorEastAsia" w:eastAsiaTheme="majorEastAsia" w:cstheme="majorEastAsia"/>
                <w:color w:val="000000"/>
                <w:sz w:val="24"/>
                <w:highlight w:val="none"/>
                <w:lang w:eastAsia="zh-Hans"/>
              </w:rPr>
              <w:t>新增图文报告功能</w:t>
            </w:r>
          </w:p>
        </w:tc>
        <w:tc>
          <w:tcPr>
            <w:tcW w:w="1500" w:type="dxa"/>
            <w:vAlign w:val="center"/>
          </w:tcPr>
          <w:p>
            <w:pPr>
              <w:spacing w:line="360" w:lineRule="auto"/>
              <w:jc w:val="center"/>
              <w:rPr>
                <w:rFonts w:hint="default" w:asciiTheme="majorEastAsia" w:hAnsiTheme="majorEastAsia" w:eastAsiaTheme="majorEastAsia" w:cstheme="majorEastAsia"/>
                <w:color w:val="000000"/>
                <w:sz w:val="24"/>
                <w:highlight w:val="none"/>
                <w:lang w:val="en-US" w:eastAsia="zh-CN"/>
              </w:rPr>
            </w:pPr>
            <w:r>
              <w:rPr>
                <w:rFonts w:hint="eastAsia" w:asciiTheme="majorEastAsia" w:hAnsiTheme="majorEastAsia" w:eastAsiaTheme="majorEastAsia" w:cstheme="majorEastAsia"/>
                <w:color w:val="000000"/>
                <w:sz w:val="24"/>
                <w:highlight w:val="none"/>
                <w:lang w:val="en-US" w:eastAsia="zh-CN"/>
              </w:rPr>
              <w:t>A/2</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highlight w:val="none"/>
                <w:lang w:val="en-US"/>
              </w:rPr>
            </w:pPr>
            <w:r>
              <w:rPr>
                <w:rFonts w:hint="eastAsia" w:asciiTheme="majorEastAsia" w:hAnsiTheme="majorEastAsia" w:eastAsiaTheme="majorEastAsia" w:cstheme="majorEastAsia"/>
                <w:color w:val="000000"/>
                <w:sz w:val="24"/>
                <w:highlight w:val="none"/>
                <w:lang w:val="en-US" w:eastAsia="zh-CN"/>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4822"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500" w:type="dxa"/>
            <w:vAlign w:val="center"/>
          </w:tcPr>
          <w:p>
            <w:pPr>
              <w:spacing w:line="360" w:lineRule="auto"/>
              <w:jc w:val="center"/>
              <w:rPr>
                <w:rFonts w:asciiTheme="majorEastAsia" w:hAnsiTheme="majorEastAsia" w:eastAsiaTheme="majorEastAsia" w:cstheme="majorEastAsia"/>
                <w:color w:val="000000"/>
                <w:sz w:val="24"/>
                <w:highlight w:val="none"/>
              </w:rPr>
            </w:pPr>
          </w:p>
        </w:tc>
        <w:tc>
          <w:tcPr>
            <w:tcW w:w="1853" w:type="dxa"/>
            <w:vAlign w:val="center"/>
          </w:tcPr>
          <w:p>
            <w:pPr>
              <w:spacing w:line="360" w:lineRule="auto"/>
              <w:jc w:val="center"/>
              <w:rPr>
                <w:rFonts w:asciiTheme="majorEastAsia" w:hAnsiTheme="majorEastAsia" w:eastAsiaTheme="majorEastAsia" w:cstheme="majorEastAsia"/>
                <w:color w:val="000000"/>
                <w:sz w:val="24"/>
                <w:highlight w:val="none"/>
              </w:rPr>
            </w:pPr>
          </w:p>
        </w:tc>
      </w:tr>
    </w:tbl>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rPr>
          <w:rFonts w:ascii="Arial" w:hAnsi="Arial" w:cs="Arial"/>
          <w:color w:val="000000"/>
          <w:highlight w:val="none"/>
        </w:rPr>
      </w:pPr>
    </w:p>
    <w:p>
      <w:pPr>
        <w:spacing w:line="360" w:lineRule="auto"/>
        <w:jc w:val="center"/>
        <w:rPr>
          <w:b/>
          <w:bCs/>
          <w:sz w:val="44"/>
          <w:szCs w:val="44"/>
          <w:highlight w:val="none"/>
        </w:rPr>
      </w:pPr>
      <w:r>
        <w:rPr>
          <w:rFonts w:ascii="宋体" w:hAnsi="宋体"/>
          <w:b/>
          <w:bCs/>
          <w:sz w:val="44"/>
          <w:szCs w:val="44"/>
          <w:highlight w:val="none"/>
        </w:rPr>
        <w:t>目录</w:t>
      </w:r>
    </w:p>
    <w:p>
      <w:pPr>
        <w:pStyle w:val="19"/>
        <w:tabs>
          <w:tab w:val="right" w:leader="dot" w:pos="9746"/>
        </w:tabs>
        <w:spacing w:line="360" w:lineRule="auto"/>
        <w:rPr>
          <w:highlight w:val="none"/>
        </w:rPr>
      </w:pPr>
      <w:r>
        <w:rPr>
          <w:rFonts w:hint="eastAsia" w:ascii="Arial" w:hAnsi="Arial" w:cs="Arial"/>
          <w:color w:val="000000"/>
          <w:highlight w:val="none"/>
        </w:rPr>
        <w:fldChar w:fldCharType="begin"/>
      </w:r>
      <w:r>
        <w:rPr>
          <w:rFonts w:hint="eastAsia" w:ascii="Arial" w:hAnsi="Arial" w:cs="Arial"/>
          <w:color w:val="000000"/>
          <w:highlight w:val="none"/>
        </w:rPr>
        <w:instrText xml:space="preserve">TOC \o "1-3" \h \u </w:instrText>
      </w:r>
      <w:r>
        <w:rPr>
          <w:rFonts w:hint="eastAsia" w:ascii="Arial" w:hAnsi="Arial" w:cs="Arial"/>
          <w:color w:val="000000"/>
          <w:highlight w:val="none"/>
        </w:rPr>
        <w:fldChar w:fldCharType="separate"/>
      </w:r>
      <w:r>
        <w:rPr>
          <w:highlight w:val="none"/>
        </w:rPr>
        <w:fldChar w:fldCharType="begin"/>
      </w:r>
      <w:r>
        <w:rPr>
          <w:highlight w:val="none"/>
        </w:rPr>
        <w:instrText xml:space="preserve"> HYPERLINK \l "_Toc26144" </w:instrText>
      </w:r>
      <w:r>
        <w:rPr>
          <w:highlight w:val="none"/>
        </w:rPr>
        <w:fldChar w:fldCharType="separate"/>
      </w:r>
      <w:r>
        <w:rPr>
          <w:rFonts w:hint="eastAsia"/>
          <w:szCs w:val="28"/>
          <w:highlight w:val="none"/>
        </w:rPr>
        <w:t>1. 范围</w:t>
      </w:r>
      <w:r>
        <w:rPr>
          <w:highlight w:val="none"/>
        </w:rPr>
        <w:tab/>
      </w:r>
      <w:r>
        <w:rPr>
          <w:highlight w:val="none"/>
        </w:rPr>
        <w:fldChar w:fldCharType="begin"/>
      </w:r>
      <w:r>
        <w:rPr>
          <w:highlight w:val="none"/>
        </w:rPr>
        <w:instrText xml:space="preserve"> PAGEREF _Toc26144 </w:instrText>
      </w:r>
      <w:r>
        <w:rPr>
          <w:highlight w:val="none"/>
        </w:rPr>
        <w:fldChar w:fldCharType="separate"/>
      </w:r>
      <w:r>
        <w:rPr>
          <w:highlight w:val="none"/>
        </w:rPr>
        <w:t>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"_Toc4342" </w:instrText>
      </w:r>
      <w:r>
        <w:rPr>
          <w:highlight w:val="none"/>
        </w:rPr>
        <w:fldChar w:fldCharType="separate"/>
      </w:r>
      <w:r>
        <w:rPr>
          <w:rFonts w:hint="eastAsia"/>
          <w:highlight w:val="none"/>
        </w:rPr>
        <w:t>1.1标识</w:t>
      </w:r>
      <w:r>
        <w:rPr>
          <w:highlight w:val="none"/>
        </w:rPr>
        <w:tab/>
      </w:r>
      <w:r>
        <w:rPr>
          <w:highlight w:val="none"/>
        </w:rPr>
        <w:fldChar w:fldCharType="begin"/>
      </w:r>
      <w:r>
        <w:rPr>
          <w:highlight w:val="none"/>
        </w:rPr>
        <w:instrText xml:space="preserve"> PAGEREF _Toc4342 </w:instrText>
      </w:r>
      <w:r>
        <w:rPr>
          <w:highlight w:val="none"/>
        </w:rPr>
        <w:fldChar w:fldCharType="separate"/>
      </w:r>
      <w:r>
        <w:rPr>
          <w:highlight w:val="none"/>
        </w:rPr>
        <w:t>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"_Toc2391" </w:instrText>
      </w:r>
      <w:r>
        <w:rPr>
          <w:highlight w:val="none"/>
        </w:rPr>
        <w:fldChar w:fldCharType="separate"/>
      </w:r>
      <w:r>
        <w:rPr>
          <w:rFonts w:hint="eastAsia"/>
          <w:highlight w:val="none"/>
        </w:rPr>
        <w:t>1.2系统概述</w:t>
      </w:r>
      <w:r>
        <w:rPr>
          <w:highlight w:val="none"/>
        </w:rPr>
        <w:tab/>
      </w:r>
      <w:r>
        <w:rPr>
          <w:highlight w:val="none"/>
        </w:rPr>
        <w:fldChar w:fldCharType="begin"/>
      </w:r>
      <w:r>
        <w:rPr>
          <w:highlight w:val="none"/>
        </w:rPr>
        <w:instrText xml:space="preserve"> PAGEREF _Toc2391 </w:instrText>
      </w:r>
      <w:r>
        <w:rPr>
          <w:highlight w:val="none"/>
        </w:rPr>
        <w:fldChar w:fldCharType="separate"/>
      </w:r>
      <w:r>
        <w:rPr>
          <w:highlight w:val="none"/>
        </w:rPr>
        <w:t>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"_Toc17141" </w:instrText>
      </w:r>
      <w:r>
        <w:rPr>
          <w:highlight w:val="none"/>
        </w:rPr>
        <w:fldChar w:fldCharType="separate"/>
      </w:r>
      <w:r>
        <w:rPr>
          <w:rFonts w:hint="eastAsia"/>
          <w:highlight w:val="none"/>
        </w:rPr>
        <w:t>1.3文档描述</w:t>
      </w:r>
      <w:r>
        <w:rPr>
          <w:highlight w:val="none"/>
        </w:rPr>
        <w:tab/>
      </w:r>
      <w:r>
        <w:rPr>
          <w:highlight w:val="none"/>
        </w:rPr>
        <w:fldChar w:fldCharType="begin"/>
      </w:r>
      <w:r>
        <w:rPr>
          <w:highlight w:val="none"/>
        </w:rPr>
        <w:instrText xml:space="preserve"> PAGEREF _Toc17141 </w:instrText>
      </w:r>
      <w:r>
        <w:rPr>
          <w:highlight w:val="none"/>
        </w:rPr>
        <w:fldChar w:fldCharType="separate"/>
      </w:r>
      <w:r>
        <w:rPr>
          <w:highlight w:val="none"/>
        </w:rPr>
        <w:t>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"_Toc17798" </w:instrText>
      </w:r>
      <w:r>
        <w:rPr>
          <w:highlight w:val="none"/>
        </w:rPr>
        <w:fldChar w:fldCharType="separate"/>
      </w:r>
      <w:r>
        <w:rPr>
          <w:rFonts w:hint="eastAsia"/>
          <w:highlight w:val="none"/>
        </w:rPr>
        <w:t>1.4引用文档</w:t>
      </w:r>
      <w:r>
        <w:rPr>
          <w:highlight w:val="none"/>
        </w:rPr>
        <w:tab/>
      </w:r>
      <w:r>
        <w:rPr>
          <w:highlight w:val="none"/>
        </w:rPr>
        <w:fldChar w:fldCharType="begin"/>
      </w:r>
      <w:r>
        <w:rPr>
          <w:highlight w:val="none"/>
        </w:rPr>
        <w:instrText xml:space="preserve"> PAGEREF _Toc17798 </w:instrText>
      </w:r>
      <w:r>
        <w:rPr>
          <w:highlight w:val="none"/>
        </w:rPr>
        <w:fldChar w:fldCharType="separate"/>
      </w:r>
      <w:r>
        <w:rPr>
          <w:highlight w:val="none"/>
        </w:rPr>
        <w:t>5</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"_Toc10374" </w:instrText>
      </w:r>
      <w:r>
        <w:rPr>
          <w:highlight w:val="none"/>
        </w:rPr>
        <w:fldChar w:fldCharType="separate"/>
      </w:r>
      <w:r>
        <w:rPr>
          <w:rFonts w:hint="eastAsia" w:ascii="Arial" w:hAnsi="Arial"/>
          <w:bCs/>
          <w:szCs w:val="28"/>
          <w:highlight w:val="none"/>
        </w:rPr>
        <w:t>2. 需求概述</w:t>
      </w:r>
      <w:r>
        <w:rPr>
          <w:highlight w:val="none"/>
        </w:rPr>
        <w:tab/>
      </w:r>
      <w:r>
        <w:rPr>
          <w:highlight w:val="none"/>
        </w:rPr>
        <w:fldChar w:fldCharType="begin"/>
      </w:r>
      <w:r>
        <w:rPr>
          <w:highlight w:val="none"/>
        </w:rPr>
        <w:instrText xml:space="preserve"> PAGEREF _Toc10374 </w:instrText>
      </w:r>
      <w:r>
        <w:rPr>
          <w:highlight w:val="none"/>
        </w:rPr>
        <w:fldChar w:fldCharType="separate"/>
      </w:r>
      <w:r>
        <w:rPr>
          <w:highlight w:val="none"/>
        </w:rPr>
        <w:t>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"_Toc5275" </w:instrText>
      </w:r>
      <w:r>
        <w:rPr>
          <w:highlight w:val="none"/>
        </w:rPr>
        <w:fldChar w:fldCharType="separate"/>
      </w:r>
      <w:r>
        <w:rPr>
          <w:rFonts w:hint="eastAsia"/>
          <w:highlight w:val="none"/>
        </w:rPr>
        <w:t>2.1目标</w:t>
      </w:r>
      <w:r>
        <w:rPr>
          <w:highlight w:val="none"/>
        </w:rPr>
        <w:tab/>
      </w:r>
      <w:r>
        <w:rPr>
          <w:highlight w:val="none"/>
        </w:rPr>
        <w:fldChar w:fldCharType="begin"/>
      </w:r>
      <w:r>
        <w:rPr>
          <w:highlight w:val="none"/>
        </w:rPr>
        <w:instrText xml:space="preserve"> PAGEREF _Toc5275 </w:instrText>
      </w:r>
      <w:r>
        <w:rPr>
          <w:highlight w:val="none"/>
        </w:rPr>
        <w:fldChar w:fldCharType="separate"/>
      </w:r>
      <w:r>
        <w:rPr>
          <w:highlight w:val="none"/>
        </w:rPr>
        <w:t>6</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"_Toc20877" </w:instrText>
      </w:r>
      <w:r>
        <w:rPr>
          <w:highlight w:val="none"/>
        </w:rPr>
        <w:fldChar w:fldCharType="separate"/>
      </w:r>
      <w:r>
        <w:rPr>
          <w:rFonts w:hint="eastAsia"/>
          <w:highlight w:val="none"/>
        </w:rPr>
        <w:t>2.2运行环境</w:t>
      </w:r>
      <w:r>
        <w:rPr>
          <w:highlight w:val="none"/>
        </w:rPr>
        <w:tab/>
      </w:r>
      <w:r>
        <w:rPr>
          <w:highlight w:val="none"/>
        </w:rPr>
        <w:fldChar w:fldCharType="begin"/>
      </w:r>
      <w:r>
        <w:rPr>
          <w:highlight w:val="none"/>
        </w:rPr>
        <w:instrText xml:space="preserve"> PAGEREF _Toc20877 </w:instrText>
      </w:r>
      <w:r>
        <w:rPr>
          <w:highlight w:val="none"/>
        </w:rPr>
        <w:fldChar w:fldCharType="separate"/>
      </w:r>
      <w:r>
        <w:rPr>
          <w:highlight w:val="none"/>
        </w:rPr>
        <w:t>6</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"_Toc5592" </w:instrText>
      </w:r>
      <w:r>
        <w:rPr>
          <w:highlight w:val="none"/>
        </w:rPr>
        <w:fldChar w:fldCharType="separate"/>
      </w:r>
      <w:r>
        <w:rPr>
          <w:rFonts w:hint="eastAsia"/>
          <w:highlight w:val="none"/>
        </w:rPr>
        <w:t>2.3用户特点</w:t>
      </w:r>
      <w:r>
        <w:rPr>
          <w:highlight w:val="none"/>
        </w:rPr>
        <w:tab/>
      </w:r>
      <w:r>
        <w:rPr>
          <w:highlight w:val="none"/>
        </w:rPr>
        <w:fldChar w:fldCharType="begin"/>
      </w:r>
      <w:r>
        <w:rPr>
          <w:highlight w:val="none"/>
        </w:rPr>
        <w:instrText xml:space="preserve"> PAGEREF _Toc5592 </w:instrText>
      </w:r>
      <w:r>
        <w:rPr>
          <w:highlight w:val="none"/>
        </w:rPr>
        <w:fldChar w:fldCharType="separate"/>
      </w:r>
      <w:r>
        <w:rPr>
          <w:highlight w:val="none"/>
        </w:rPr>
        <w:t>7</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"_Toc7044" </w:instrText>
      </w:r>
      <w:r>
        <w:rPr>
          <w:highlight w:val="none"/>
        </w:rPr>
        <w:fldChar w:fldCharType="separate"/>
      </w:r>
      <w:r>
        <w:rPr>
          <w:rFonts w:hint="eastAsia"/>
          <w:highlight w:val="none"/>
        </w:rPr>
        <w:t>2.4关键点</w:t>
      </w:r>
      <w:r>
        <w:rPr>
          <w:highlight w:val="none"/>
        </w:rPr>
        <w:tab/>
      </w:r>
      <w:r>
        <w:rPr>
          <w:highlight w:val="none"/>
        </w:rPr>
        <w:fldChar w:fldCharType="begin"/>
      </w:r>
      <w:r>
        <w:rPr>
          <w:highlight w:val="none"/>
        </w:rPr>
        <w:instrText xml:space="preserve"> PAGEREF _Toc7044 </w:instrText>
      </w:r>
      <w:r>
        <w:rPr>
          <w:highlight w:val="none"/>
        </w:rPr>
        <w:fldChar w:fldCharType="separate"/>
      </w:r>
      <w:r>
        <w:rPr>
          <w:b/>
        </w:rPr>
        <w:t>错误！未定义书签。</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"_Toc1795" </w:instrText>
      </w:r>
      <w:r>
        <w:rPr>
          <w:highlight w:val="none"/>
        </w:rPr>
        <w:fldChar w:fldCharType="separate"/>
      </w:r>
      <w:r>
        <w:rPr>
          <w:rFonts w:hint="eastAsia"/>
          <w:highlight w:val="none"/>
        </w:rPr>
        <w:t>2.5约束条件</w:t>
      </w:r>
      <w:r>
        <w:rPr>
          <w:highlight w:val="none"/>
        </w:rPr>
        <w:tab/>
      </w:r>
      <w:r>
        <w:rPr>
          <w:highlight w:val="none"/>
        </w:rPr>
        <w:fldChar w:fldCharType="begin"/>
      </w:r>
      <w:r>
        <w:rPr>
          <w:highlight w:val="none"/>
        </w:rPr>
        <w:instrText xml:space="preserve"> PAGEREF _Toc1795 </w:instrText>
      </w:r>
      <w:r>
        <w:rPr>
          <w:highlight w:val="none"/>
        </w:rPr>
        <w:fldChar w:fldCharType="separate"/>
      </w:r>
      <w:r>
        <w:rPr>
          <w:highlight w:val="none"/>
        </w:rPr>
        <w:t>7</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"_Toc12911" </w:instrText>
      </w:r>
      <w:r>
        <w:rPr>
          <w:highlight w:val="none"/>
        </w:rPr>
        <w:fldChar w:fldCharType="separate"/>
      </w:r>
      <w:r>
        <w:rPr>
          <w:rFonts w:hint="eastAsia" w:ascii="宋体" w:hAnsi="宋体" w:cs="宋体"/>
          <w:bCs/>
          <w:szCs w:val="28"/>
          <w:highlight w:val="none"/>
        </w:rPr>
        <w:t>3. 整体说明</w:t>
      </w:r>
      <w:r>
        <w:rPr>
          <w:highlight w:val="none"/>
        </w:rPr>
        <w:tab/>
      </w:r>
      <w:r>
        <w:rPr>
          <w:highlight w:val="none"/>
        </w:rPr>
        <w:fldChar w:fldCharType="begin"/>
      </w:r>
      <w:r>
        <w:rPr>
          <w:highlight w:val="none"/>
        </w:rPr>
        <w:instrText xml:space="preserve"> PAGEREF _Toc12911 </w:instrText>
      </w:r>
      <w:r>
        <w:rPr>
          <w:highlight w:val="none"/>
        </w:rPr>
        <w:fldChar w:fldCharType="separate"/>
      </w:r>
      <w:r>
        <w:rPr>
          <w:highlight w:val="none"/>
        </w:rPr>
        <w:t>8</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"_Toc31774" </w:instrText>
      </w:r>
      <w:r>
        <w:rPr>
          <w:highlight w:val="none"/>
        </w:rPr>
        <w:fldChar w:fldCharType="separate"/>
      </w:r>
      <w:r>
        <w:rPr>
          <w:rFonts w:hint="eastAsia" w:ascii="宋体" w:hAnsi="宋体" w:cs="宋体"/>
          <w:highlight w:val="none"/>
        </w:rPr>
        <w:t>3.1软件系统总体功能/对象结构</w:t>
      </w:r>
      <w:r>
        <w:rPr>
          <w:highlight w:val="none"/>
        </w:rPr>
        <w:tab/>
      </w:r>
      <w:r>
        <w:rPr>
          <w:highlight w:val="none"/>
        </w:rPr>
        <w:fldChar w:fldCharType="begin"/>
      </w:r>
      <w:r>
        <w:rPr>
          <w:highlight w:val="none"/>
        </w:rPr>
        <w:instrText xml:space="preserve"> PAGEREF _Toc31774 </w:instrText>
      </w:r>
      <w:r>
        <w:rPr>
          <w:highlight w:val="none"/>
        </w:rPr>
        <w:fldChar w:fldCharType="separate"/>
      </w:r>
      <w:r>
        <w:rPr>
          <w:b/>
        </w:rPr>
        <w:t>错误！未定义书签。</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"_Toc14889" </w:instrText>
      </w:r>
      <w:r>
        <w:rPr>
          <w:highlight w:val="none"/>
        </w:rPr>
        <w:fldChar w:fldCharType="separate"/>
      </w:r>
      <w:r>
        <w:rPr>
          <w:rFonts w:hint="eastAsia" w:ascii="宋体" w:hAnsi="宋体" w:cs="宋体"/>
          <w:highlight w:val="none"/>
        </w:rPr>
        <w:t>3.2软件子系统功能/对象结构</w:t>
      </w:r>
      <w:r>
        <w:rPr>
          <w:highlight w:val="none"/>
        </w:rPr>
        <w:tab/>
      </w:r>
      <w:r>
        <w:rPr>
          <w:highlight w:val="none"/>
        </w:rPr>
        <w:fldChar w:fldCharType="begin"/>
      </w:r>
      <w:r>
        <w:rPr>
          <w:highlight w:val="none"/>
        </w:rPr>
        <w:instrText xml:space="preserve"> PAGEREF _Toc14889 </w:instrText>
      </w:r>
      <w:r>
        <w:rPr>
          <w:highlight w:val="none"/>
        </w:rPr>
        <w:fldChar w:fldCharType="separate"/>
      </w:r>
      <w:r>
        <w:rPr>
          <w:b/>
        </w:rPr>
        <w:t>错误！未定义书签。</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"_Toc29172" </w:instrText>
      </w:r>
      <w:r>
        <w:rPr>
          <w:highlight w:val="none"/>
        </w:rPr>
        <w:fldChar w:fldCharType="separate"/>
      </w:r>
      <w:r>
        <w:rPr>
          <w:rFonts w:hint="eastAsia" w:ascii="宋体" w:hAnsi="宋体" w:cs="宋体"/>
          <w:bCs/>
          <w:szCs w:val="28"/>
          <w:highlight w:val="none"/>
        </w:rPr>
        <w:t>4. 软件功能</w:t>
      </w:r>
      <w:r>
        <w:rPr>
          <w:highlight w:val="none"/>
        </w:rPr>
        <w:tab/>
      </w:r>
      <w:r>
        <w:rPr>
          <w:highlight w:val="none"/>
        </w:rPr>
        <w:fldChar w:fldCharType="begin"/>
      </w:r>
      <w:r>
        <w:rPr>
          <w:highlight w:val="none"/>
        </w:rPr>
        <w:instrText xml:space="preserve"> PAGEREF _Toc29172 </w:instrText>
      </w:r>
      <w:r>
        <w:rPr>
          <w:highlight w:val="none"/>
        </w:rPr>
        <w:fldChar w:fldCharType="separate"/>
      </w:r>
      <w:r>
        <w:rPr>
          <w:highlight w:val="none"/>
        </w:rPr>
        <w:t>11</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"_Toc27457" </w:instrText>
      </w:r>
      <w:r>
        <w:rPr>
          <w:highlight w:val="none"/>
        </w:rPr>
        <w:fldChar w:fldCharType="separate"/>
      </w:r>
      <w:r>
        <w:rPr>
          <w:rFonts w:hint="eastAsia" w:ascii="宋体" w:hAnsi="宋体" w:cs="宋体"/>
          <w:highlight w:val="none"/>
        </w:rPr>
        <w:t>4.1XXX功能</w:t>
      </w:r>
      <w:r>
        <w:rPr>
          <w:highlight w:val="none"/>
        </w:rPr>
        <w:tab/>
      </w:r>
      <w:r>
        <w:rPr>
          <w:highlight w:val="none"/>
        </w:rPr>
        <w:fldChar w:fldCharType="begin"/>
      </w:r>
      <w:r>
        <w:rPr>
          <w:highlight w:val="none"/>
        </w:rPr>
        <w:instrText xml:space="preserve"> PAGEREF _Toc27457 </w:instrText>
      </w:r>
      <w:r>
        <w:rPr>
          <w:highlight w:val="none"/>
        </w:rPr>
        <w:fldChar w:fldCharType="separate"/>
      </w:r>
      <w:r>
        <w:rPr>
          <w:b/>
        </w:rPr>
        <w:t>错误！未定义书签。</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"_Toc31229" </w:instrText>
      </w:r>
      <w:r>
        <w:rPr>
          <w:highlight w:val="none"/>
        </w:rPr>
        <w:fldChar w:fldCharType="separate"/>
      </w:r>
      <w:r>
        <w:rPr>
          <w:rFonts w:hint="eastAsia" w:ascii="宋体" w:hAnsi="宋体" w:cs="宋体"/>
          <w:highlight w:val="none"/>
        </w:rPr>
        <w:t>4.1.1【说明】</w:t>
      </w:r>
      <w:r>
        <w:rPr>
          <w:highlight w:val="none"/>
        </w:rPr>
        <w:tab/>
      </w:r>
      <w:r>
        <w:rPr>
          <w:highlight w:val="none"/>
        </w:rPr>
        <w:fldChar w:fldCharType="begin"/>
      </w:r>
      <w:r>
        <w:rPr>
          <w:highlight w:val="none"/>
        </w:rPr>
        <w:instrText xml:space="preserve"> PAGEREF _Toc31229 </w:instrText>
      </w:r>
      <w:r>
        <w:rPr>
          <w:highlight w:val="none"/>
        </w:rPr>
        <w:fldChar w:fldCharType="separate"/>
      </w:r>
      <w:r>
        <w:rPr>
          <w:b/>
        </w:rPr>
        <w:t>错误！未定义书签。</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"_Toc2002" </w:instrText>
      </w:r>
      <w:r>
        <w:rPr>
          <w:highlight w:val="none"/>
        </w:rPr>
        <w:fldChar w:fldCharType="separate"/>
      </w:r>
      <w:r>
        <w:rPr>
          <w:rFonts w:hint="eastAsia" w:ascii="宋体" w:hAnsi="宋体" w:cs="宋体"/>
          <w:highlight w:val="none"/>
        </w:rPr>
        <w:t>4.1.2【输入】</w:t>
      </w:r>
      <w:r>
        <w:rPr>
          <w:highlight w:val="none"/>
        </w:rPr>
        <w:tab/>
      </w:r>
      <w:r>
        <w:rPr>
          <w:highlight w:val="none"/>
        </w:rPr>
        <w:fldChar w:fldCharType="begin"/>
      </w:r>
      <w:r>
        <w:rPr>
          <w:highlight w:val="none"/>
        </w:rPr>
        <w:instrText xml:space="preserve"> PAGEREF _Toc2002 </w:instrText>
      </w:r>
      <w:r>
        <w:rPr>
          <w:highlight w:val="none"/>
        </w:rPr>
        <w:fldChar w:fldCharType="separate"/>
      </w:r>
      <w:r>
        <w:rPr>
          <w:b/>
        </w:rPr>
        <w:t>错误！未定义书签。</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"_Toc29282" </w:instrText>
      </w:r>
      <w:r>
        <w:rPr>
          <w:highlight w:val="none"/>
        </w:rPr>
        <w:fldChar w:fldCharType="separate"/>
      </w:r>
      <w:r>
        <w:rPr>
          <w:rFonts w:hint="eastAsia" w:ascii="宋体" w:hAnsi="宋体" w:cs="宋体"/>
          <w:highlight w:val="none"/>
        </w:rPr>
        <w:t>4.1.3【处理】</w:t>
      </w:r>
      <w:r>
        <w:rPr>
          <w:highlight w:val="none"/>
        </w:rPr>
        <w:tab/>
      </w:r>
      <w:r>
        <w:rPr>
          <w:highlight w:val="none"/>
        </w:rPr>
        <w:fldChar w:fldCharType="begin"/>
      </w:r>
      <w:r>
        <w:rPr>
          <w:highlight w:val="none"/>
        </w:rPr>
        <w:instrText xml:space="preserve"> PAGEREF _Toc29282 </w:instrText>
      </w:r>
      <w:r>
        <w:rPr>
          <w:highlight w:val="none"/>
        </w:rPr>
        <w:fldChar w:fldCharType="separate"/>
      </w:r>
      <w:r>
        <w:rPr>
          <w:b/>
        </w:rPr>
        <w:t>错误！未定义书签。</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"_Toc28659" </w:instrText>
      </w:r>
      <w:r>
        <w:rPr>
          <w:highlight w:val="none"/>
        </w:rPr>
        <w:fldChar w:fldCharType="separate"/>
      </w:r>
      <w:r>
        <w:rPr>
          <w:rFonts w:hint="eastAsia" w:ascii="宋体" w:hAnsi="宋体" w:cs="宋体"/>
          <w:highlight w:val="none"/>
        </w:rPr>
        <w:t>4.1.4【输出】</w:t>
      </w:r>
      <w:r>
        <w:rPr>
          <w:highlight w:val="none"/>
        </w:rPr>
        <w:tab/>
      </w:r>
      <w:r>
        <w:rPr>
          <w:highlight w:val="none"/>
        </w:rPr>
        <w:fldChar w:fldCharType="begin"/>
      </w:r>
      <w:r>
        <w:rPr>
          <w:highlight w:val="none"/>
        </w:rPr>
        <w:instrText xml:space="preserve"> PAGEREF _Toc28659 </w:instrText>
      </w:r>
      <w:r>
        <w:rPr>
          <w:highlight w:val="none"/>
        </w:rPr>
        <w:fldChar w:fldCharType="separate"/>
      </w:r>
      <w:r>
        <w:rPr>
          <w:b/>
        </w:rPr>
        <w:t>错误！未定义书签。</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"_Toc4910" </w:instrText>
      </w:r>
      <w:r>
        <w:rPr>
          <w:highlight w:val="none"/>
        </w:rPr>
        <w:fldChar w:fldCharType="separate"/>
      </w:r>
      <w:r>
        <w:rPr>
          <w:rFonts w:hint="eastAsia" w:ascii="宋体" w:hAnsi="宋体" w:cs="宋体"/>
          <w:highlight w:val="none"/>
        </w:rPr>
        <w:t>4.2XX</w:t>
      </w:r>
      <w:r>
        <w:rPr>
          <w:rFonts w:hint="eastAsia" w:cs="宋体"/>
          <w:highlight w:val="none"/>
        </w:rPr>
        <w:t>X功</w:t>
      </w:r>
      <w:r>
        <w:rPr>
          <w:rFonts w:hint="eastAsia" w:ascii="宋体" w:hAnsi="宋体" w:cs="宋体"/>
          <w:highlight w:val="none"/>
        </w:rPr>
        <w:t>能</w:t>
      </w:r>
      <w:r>
        <w:rPr>
          <w:highlight w:val="none"/>
        </w:rPr>
        <w:tab/>
      </w:r>
      <w:r>
        <w:rPr>
          <w:highlight w:val="none"/>
        </w:rPr>
        <w:fldChar w:fldCharType="begin"/>
      </w:r>
      <w:r>
        <w:rPr>
          <w:highlight w:val="none"/>
        </w:rPr>
        <w:instrText xml:space="preserve"> PAGEREF _Toc4910 </w:instrText>
      </w:r>
      <w:r>
        <w:rPr>
          <w:highlight w:val="none"/>
        </w:rPr>
        <w:fldChar w:fldCharType="separate"/>
      </w:r>
      <w:r>
        <w:rPr>
          <w:b/>
        </w:rPr>
        <w:t>错误！未定义书签。</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"_Toc6825" </w:instrText>
      </w:r>
      <w:r>
        <w:rPr>
          <w:highlight w:val="none"/>
        </w:rPr>
        <w:fldChar w:fldCharType="separate"/>
      </w:r>
      <w:r>
        <w:rPr>
          <w:rFonts w:hint="eastAsia" w:ascii="宋体" w:hAnsi="宋体" w:cs="宋体"/>
          <w:bCs/>
          <w:szCs w:val="28"/>
          <w:highlight w:val="none"/>
        </w:rPr>
        <w:t>5. 接口需求</w:t>
      </w:r>
      <w:r>
        <w:rPr>
          <w:highlight w:val="none"/>
        </w:rPr>
        <w:tab/>
      </w:r>
      <w:r>
        <w:rPr>
          <w:highlight w:val="none"/>
        </w:rPr>
        <w:fldChar w:fldCharType="begin"/>
      </w:r>
      <w:r>
        <w:rPr>
          <w:highlight w:val="none"/>
        </w:rPr>
        <w:instrText xml:space="preserve"> PAGEREF _Toc6825 </w:instrText>
      </w:r>
      <w:r>
        <w:rPr>
          <w:highlight w:val="none"/>
        </w:rPr>
        <w:fldChar w:fldCharType="separate"/>
      </w:r>
      <w:r>
        <w:rPr>
          <w:highlight w:val="none"/>
        </w:rPr>
        <w:t>13</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"_Toc8679" </w:instrText>
      </w:r>
      <w:r>
        <w:rPr>
          <w:highlight w:val="none"/>
        </w:rPr>
        <w:fldChar w:fldCharType="separate"/>
      </w:r>
      <w:r>
        <w:rPr>
          <w:rFonts w:hint="eastAsia" w:ascii="宋体" w:hAnsi="宋体" w:cs="宋体"/>
          <w:highlight w:val="none"/>
        </w:rPr>
        <w:t>5.1外部接口</w:t>
      </w:r>
      <w:r>
        <w:rPr>
          <w:highlight w:val="none"/>
        </w:rPr>
        <w:tab/>
      </w:r>
      <w:r>
        <w:rPr>
          <w:highlight w:val="none"/>
        </w:rPr>
        <w:fldChar w:fldCharType="begin"/>
      </w:r>
      <w:r>
        <w:rPr>
          <w:highlight w:val="none"/>
        </w:rPr>
        <w:instrText xml:space="preserve"> PAGEREF _Toc8679 </w:instrText>
      </w:r>
      <w:r>
        <w:rPr>
          <w:highlight w:val="none"/>
        </w:rPr>
        <w:fldChar w:fldCharType="separate"/>
      </w:r>
      <w:r>
        <w:rPr>
          <w:b/>
        </w:rPr>
        <w:t>错误！未定义书签。</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"_Toc8077" </w:instrText>
      </w:r>
      <w:r>
        <w:rPr>
          <w:highlight w:val="none"/>
        </w:rPr>
        <w:fldChar w:fldCharType="separate"/>
      </w:r>
      <w:r>
        <w:rPr>
          <w:rFonts w:hint="eastAsia" w:ascii="宋体" w:hAnsi="宋体" w:cs="宋体"/>
          <w:highlight w:val="none"/>
        </w:rPr>
        <w:t>5.2内部接口</w:t>
      </w:r>
      <w:r>
        <w:rPr>
          <w:highlight w:val="none"/>
        </w:rPr>
        <w:tab/>
      </w:r>
      <w:r>
        <w:rPr>
          <w:highlight w:val="none"/>
        </w:rPr>
        <w:fldChar w:fldCharType="begin"/>
      </w:r>
      <w:r>
        <w:rPr>
          <w:highlight w:val="none"/>
        </w:rPr>
        <w:instrText xml:space="preserve"> PAGEREF _Toc8077 </w:instrText>
      </w:r>
      <w:r>
        <w:rPr>
          <w:highlight w:val="none"/>
        </w:rPr>
        <w:fldChar w:fldCharType="separate"/>
      </w:r>
      <w:r>
        <w:rPr>
          <w:b/>
        </w:rPr>
        <w:t>错误！未定义书签。</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"_Toc26414" </w:instrText>
      </w:r>
      <w:r>
        <w:rPr>
          <w:highlight w:val="none"/>
        </w:rPr>
        <w:fldChar w:fldCharType="separate"/>
      </w:r>
      <w:r>
        <w:rPr>
          <w:rFonts w:hint="eastAsia" w:ascii="宋体" w:hAnsi="宋体" w:cs="宋体"/>
          <w:bCs/>
          <w:szCs w:val="28"/>
          <w:highlight w:val="none"/>
        </w:rPr>
        <w:t>6. 数据需求</w:t>
      </w:r>
      <w:r>
        <w:rPr>
          <w:highlight w:val="none"/>
        </w:rPr>
        <w:tab/>
      </w:r>
      <w:r>
        <w:rPr>
          <w:highlight w:val="none"/>
        </w:rPr>
        <w:fldChar w:fldCharType="begin"/>
      </w:r>
      <w:r>
        <w:rPr>
          <w:highlight w:val="none"/>
        </w:rPr>
        <w:instrText xml:space="preserve"> PAGEREF _Toc26414 </w:instrText>
      </w:r>
      <w:r>
        <w:rPr>
          <w:highlight w:val="none"/>
        </w:rPr>
        <w:fldChar w:fldCharType="separate"/>
      </w:r>
      <w:r>
        <w:rPr>
          <w:highlight w:val="none"/>
        </w:rPr>
        <w:t>15</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"_Toc7810" </w:instrText>
      </w:r>
      <w:r>
        <w:rPr>
          <w:highlight w:val="none"/>
        </w:rPr>
        <w:fldChar w:fldCharType="separate"/>
      </w:r>
      <w:r>
        <w:rPr>
          <w:rFonts w:hint="eastAsia" w:ascii="宋体" w:hAnsi="宋体" w:cs="宋体"/>
          <w:bCs/>
          <w:szCs w:val="28"/>
          <w:highlight w:val="none"/>
        </w:rPr>
        <w:t>7. 非功能需求</w:t>
      </w:r>
      <w:r>
        <w:rPr>
          <w:highlight w:val="none"/>
        </w:rPr>
        <w:tab/>
      </w:r>
      <w:r>
        <w:rPr>
          <w:highlight w:val="none"/>
        </w:rPr>
        <w:fldChar w:fldCharType="begin"/>
      </w:r>
      <w:r>
        <w:rPr>
          <w:highlight w:val="none"/>
        </w:rPr>
        <w:instrText xml:space="preserve"> PAGEREF _Toc7810 </w:instrText>
      </w:r>
      <w:r>
        <w:rPr>
          <w:highlight w:val="none"/>
        </w:rPr>
        <w:fldChar w:fldCharType="separate"/>
      </w:r>
      <w:r>
        <w:rPr>
          <w:highlight w:val="none"/>
        </w:rPr>
        <w:t>15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"_Toc7698" </w:instrText>
      </w:r>
      <w:r>
        <w:rPr>
          <w:highlight w:val="none"/>
        </w:rPr>
        <w:fldChar w:fldCharType="separate"/>
      </w:r>
      <w:r>
        <w:rPr>
          <w:rFonts w:hint="eastAsia" w:ascii="宋体" w:hAnsi="宋体" w:cs="宋体"/>
          <w:highlight w:val="none"/>
        </w:rPr>
        <w:t>7.1硬件需求</w:t>
      </w:r>
      <w:r>
        <w:rPr>
          <w:highlight w:val="none"/>
        </w:rPr>
        <w:tab/>
      </w:r>
      <w:r>
        <w:rPr>
          <w:highlight w:val="none"/>
        </w:rPr>
        <w:fldChar w:fldCharType="begin"/>
      </w:r>
      <w:r>
        <w:rPr>
          <w:highlight w:val="none"/>
        </w:rPr>
        <w:instrText xml:space="preserve"> PAGEREF _Toc7698 </w:instrText>
      </w:r>
      <w:r>
        <w:rPr>
          <w:highlight w:val="none"/>
        </w:rPr>
        <w:fldChar w:fldCharType="separate"/>
      </w:r>
      <w:r>
        <w:rPr>
          <w:highlight w:val="none"/>
        </w:rPr>
        <w:t>15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"_Toc32299" </w:instrText>
      </w:r>
      <w:r>
        <w:rPr>
          <w:highlight w:val="none"/>
        </w:rPr>
        <w:fldChar w:fldCharType="separate"/>
      </w:r>
      <w:r>
        <w:rPr>
          <w:rFonts w:hint="eastAsia" w:ascii="宋体" w:hAnsi="宋体" w:cs="宋体"/>
          <w:highlight w:val="none"/>
        </w:rPr>
        <w:t>7.2软件需求</w:t>
      </w:r>
      <w:r>
        <w:rPr>
          <w:highlight w:val="none"/>
        </w:rPr>
        <w:tab/>
      </w:r>
      <w:r>
        <w:rPr>
          <w:highlight w:val="none"/>
        </w:rPr>
        <w:fldChar w:fldCharType="begin"/>
      </w:r>
      <w:r>
        <w:rPr>
          <w:highlight w:val="none"/>
        </w:rPr>
        <w:instrText xml:space="preserve"> PAGEREF _Toc32299 </w:instrText>
      </w:r>
      <w:r>
        <w:rPr>
          <w:highlight w:val="none"/>
        </w:rPr>
        <w:fldChar w:fldCharType="separate"/>
      </w:r>
      <w:r>
        <w:rPr>
          <w:highlight w:val="none"/>
        </w:rPr>
        <w:t>15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"_Toc4918" </w:instrText>
      </w:r>
      <w:r>
        <w:rPr>
          <w:highlight w:val="none"/>
        </w:rPr>
        <w:fldChar w:fldCharType="separate"/>
      </w:r>
      <w:r>
        <w:rPr>
          <w:rFonts w:hint="eastAsia" w:ascii="宋体" w:hAnsi="宋体" w:cs="宋体"/>
          <w:highlight w:val="none"/>
        </w:rPr>
        <w:t>7.3界面及界面操作风格</w:t>
      </w:r>
      <w:r>
        <w:rPr>
          <w:highlight w:val="none"/>
        </w:rPr>
        <w:tab/>
      </w:r>
      <w:r>
        <w:rPr>
          <w:highlight w:val="none"/>
        </w:rPr>
        <w:fldChar w:fldCharType="begin"/>
      </w:r>
      <w:r>
        <w:rPr>
          <w:highlight w:val="none"/>
        </w:rPr>
        <w:instrText xml:space="preserve"> PAGEREF _Toc4918 </w:instrText>
      </w:r>
      <w:r>
        <w:rPr>
          <w:highlight w:val="none"/>
        </w:rPr>
        <w:fldChar w:fldCharType="separate"/>
      </w:r>
      <w:r>
        <w:rPr>
          <w:highlight w:val="none"/>
        </w:rPr>
        <w:t>15</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"_Toc32515" </w:instrText>
      </w:r>
      <w:r>
        <w:rPr>
          <w:highlight w:val="none"/>
        </w:rPr>
        <w:fldChar w:fldCharType="separate"/>
      </w:r>
      <w:r>
        <w:rPr>
          <w:rFonts w:hint="eastAsia" w:ascii="宋体" w:hAnsi="宋体" w:cs="宋体"/>
          <w:highlight w:val="none"/>
        </w:rPr>
        <w:t>7.4性能需求</w:t>
      </w:r>
      <w:r>
        <w:rPr>
          <w:highlight w:val="none"/>
        </w:rPr>
        <w:tab/>
      </w:r>
      <w:r>
        <w:rPr>
          <w:highlight w:val="none"/>
        </w:rPr>
        <w:fldChar w:fldCharType="begin"/>
      </w:r>
      <w:r>
        <w:rPr>
          <w:highlight w:val="none"/>
        </w:rPr>
        <w:instrText xml:space="preserve"> PAGEREF _Toc32515 </w:instrText>
      </w:r>
      <w:r>
        <w:rPr>
          <w:highlight w:val="none"/>
        </w:rPr>
        <w:fldChar w:fldCharType="separate"/>
      </w:r>
      <w:r>
        <w:rPr>
          <w:highlight w:val="none"/>
        </w:rPr>
        <w:t>16</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"_Toc6657" </w:instrText>
      </w:r>
      <w:r>
        <w:rPr>
          <w:highlight w:val="none"/>
        </w:rPr>
        <w:fldChar w:fldCharType="separate"/>
      </w:r>
      <w:r>
        <w:rPr>
          <w:rFonts w:hint="eastAsia" w:ascii="宋体" w:hAnsi="宋体" w:cs="宋体"/>
          <w:highlight w:val="none"/>
        </w:rPr>
        <w:t>7.</w:t>
      </w:r>
      <w:r>
        <w:rPr>
          <w:rFonts w:hint="eastAsia" w:cs="宋体"/>
          <w:highlight w:val="none"/>
        </w:rPr>
        <w:t>5</w:t>
      </w:r>
      <w:r>
        <w:rPr>
          <w:rFonts w:hint="eastAsia" w:ascii="宋体" w:hAnsi="宋体" w:cs="宋体"/>
          <w:highlight w:val="none"/>
        </w:rPr>
        <w:t>网络安全</w:t>
      </w:r>
      <w:r>
        <w:rPr>
          <w:highlight w:val="none"/>
        </w:rPr>
        <w:tab/>
      </w:r>
      <w:r>
        <w:rPr>
          <w:highlight w:val="none"/>
        </w:rPr>
        <w:fldChar w:fldCharType="begin"/>
      </w:r>
      <w:r>
        <w:rPr>
          <w:highlight w:val="none"/>
        </w:rPr>
        <w:instrText xml:space="preserve"> PAGEREF _Toc6657 </w:instrText>
      </w:r>
      <w:r>
        <w:rPr>
          <w:highlight w:val="none"/>
        </w:rPr>
        <w:fldChar w:fldCharType="separate"/>
      </w:r>
      <w:r>
        <w:rPr>
          <w:highlight w:val="none"/>
        </w:rPr>
        <w:t>18</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"_Toc20549" </w:instrText>
      </w:r>
      <w:r>
        <w:rPr>
          <w:highlight w:val="none"/>
        </w:rPr>
        <w:fldChar w:fldCharType="separate"/>
      </w:r>
      <w:r>
        <w:rPr>
          <w:rFonts w:hint="eastAsia" w:ascii="宋体" w:hAnsi="宋体" w:cs="宋体"/>
          <w:highlight w:val="none"/>
        </w:rPr>
        <w:t>7.</w:t>
      </w:r>
      <w:r>
        <w:rPr>
          <w:rFonts w:hint="eastAsia" w:cs="宋体"/>
          <w:highlight w:val="none"/>
        </w:rPr>
        <w:t>6</w:t>
      </w:r>
      <w:r>
        <w:rPr>
          <w:rFonts w:hint="eastAsia" w:ascii="宋体" w:hAnsi="宋体" w:cs="宋体"/>
          <w:highlight w:val="none"/>
        </w:rPr>
        <w:t>兼容性</w:t>
      </w:r>
      <w:r>
        <w:rPr>
          <w:highlight w:val="none"/>
        </w:rPr>
        <w:tab/>
      </w:r>
      <w:r>
        <w:rPr>
          <w:highlight w:val="none"/>
        </w:rPr>
        <w:fldChar w:fldCharType="begin"/>
      </w:r>
      <w:r>
        <w:rPr>
          <w:highlight w:val="none"/>
        </w:rPr>
        <w:instrText xml:space="preserve"> PAGEREF _Toc20549 </w:instrText>
      </w:r>
      <w:r>
        <w:rPr>
          <w:highlight w:val="none"/>
        </w:rPr>
        <w:fldChar w:fldCharType="separate"/>
      </w:r>
      <w:r>
        <w:rPr>
          <w:highlight w:val="none"/>
        </w:rPr>
        <w:t>18</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"_Toc28781" </w:instrText>
      </w:r>
      <w:r>
        <w:rPr>
          <w:highlight w:val="none"/>
        </w:rPr>
        <w:fldChar w:fldCharType="separate"/>
      </w:r>
      <w:r>
        <w:rPr>
          <w:rFonts w:hint="eastAsia" w:ascii="宋体" w:hAnsi="宋体" w:cs="宋体"/>
          <w:highlight w:val="none"/>
        </w:rPr>
        <w:t>7.</w:t>
      </w:r>
      <w:r>
        <w:rPr>
          <w:rFonts w:hint="eastAsia" w:cs="宋体"/>
          <w:highlight w:val="none"/>
        </w:rPr>
        <w:t>7</w:t>
      </w:r>
      <w:r>
        <w:rPr>
          <w:rFonts w:hint="eastAsia" w:ascii="宋体" w:hAnsi="宋体" w:cs="宋体"/>
          <w:highlight w:val="none"/>
        </w:rPr>
        <w:t>交付方式与交付要求</w:t>
      </w:r>
      <w:r>
        <w:rPr>
          <w:highlight w:val="none"/>
        </w:rPr>
        <w:tab/>
      </w:r>
      <w:r>
        <w:rPr>
          <w:highlight w:val="none"/>
        </w:rPr>
        <w:fldChar w:fldCharType="begin"/>
      </w:r>
      <w:r>
        <w:rPr>
          <w:highlight w:val="none"/>
        </w:rPr>
        <w:instrText xml:space="preserve"> PAGEREF _Toc28781 </w:instrText>
      </w:r>
      <w:r>
        <w:rPr>
          <w:highlight w:val="none"/>
        </w:rPr>
        <w:fldChar w:fldCharType="separate"/>
      </w:r>
      <w:r>
        <w:rPr>
          <w:highlight w:val="none"/>
        </w:rPr>
        <w:t>18</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"_Toc32008" </w:instrText>
      </w:r>
      <w:r>
        <w:rPr>
          <w:highlight w:val="none"/>
        </w:rPr>
        <w:fldChar w:fldCharType="separate"/>
      </w:r>
      <w:r>
        <w:rPr>
          <w:rFonts w:hint="eastAsia" w:ascii="宋体" w:hAnsi="宋体" w:cs="宋体"/>
          <w:highlight w:val="none"/>
        </w:rPr>
        <w:t>7.</w:t>
      </w:r>
      <w:r>
        <w:rPr>
          <w:rFonts w:hint="eastAsia" w:cs="宋体"/>
          <w:highlight w:val="none"/>
        </w:rPr>
        <w:t>8</w:t>
      </w:r>
      <w:r>
        <w:rPr>
          <w:rFonts w:hint="eastAsia" w:ascii="宋体" w:hAnsi="宋体" w:cs="宋体"/>
          <w:highlight w:val="none"/>
        </w:rPr>
        <w:t>操作与维护方法</w:t>
      </w:r>
      <w:r>
        <w:rPr>
          <w:highlight w:val="none"/>
        </w:rPr>
        <w:tab/>
      </w:r>
      <w:r>
        <w:rPr>
          <w:highlight w:val="none"/>
        </w:rPr>
        <w:fldChar w:fldCharType="begin"/>
      </w:r>
      <w:r>
        <w:rPr>
          <w:highlight w:val="none"/>
        </w:rPr>
        <w:instrText xml:space="preserve"> PAGEREF _Toc32008 </w:instrText>
      </w:r>
      <w:r>
        <w:rPr>
          <w:highlight w:val="none"/>
        </w:rPr>
        <w:fldChar w:fldCharType="separate"/>
      </w:r>
      <w:r>
        <w:rPr>
          <w:highlight w:val="none"/>
        </w:rPr>
        <w:t>19</w:t>
      </w:r>
      <w:r>
        <w:rPr>
          <w:highlight w:val="none"/>
        </w:rPr>
        <w:fldChar w:fldCharType="end"/>
      </w:r>
      <w:r>
        <w:rPr>
          <w:highlight w:val="none"/>
        </w:rPr>
        <w:fldChar w:fldCharType="end"/>
      </w:r>
    </w:p>
    <w:p>
      <w:pPr>
        <w:pStyle w:val="12"/>
        <w:tabs>
          <w:tab w:val="right" w:leader="dot" w:pos="9746"/>
        </w:tabs>
        <w:spacing w:line="360" w:lineRule="auto"/>
        <w:rPr>
          <w:highlight w:val="none"/>
        </w:rPr>
      </w:pPr>
      <w:r>
        <w:rPr>
          <w:highlight w:val="none"/>
        </w:rPr>
        <w:fldChar w:fldCharType="begin"/>
      </w:r>
      <w:r>
        <w:rPr>
          <w:highlight w:val="none"/>
        </w:rPr>
        <w:instrText xml:space="preserve"> HYPERLINK \l "_Toc11826" </w:instrText>
      </w:r>
      <w:r>
        <w:rPr>
          <w:highlight w:val="none"/>
        </w:rPr>
        <w:fldChar w:fldCharType="separate"/>
      </w:r>
      <w:r>
        <w:rPr>
          <w:rFonts w:hint="eastAsia" w:ascii="宋体" w:hAnsi="宋体" w:cs="宋体"/>
          <w:highlight w:val="none"/>
        </w:rPr>
        <w:t>7.</w:t>
      </w:r>
      <w:r>
        <w:rPr>
          <w:rFonts w:hint="eastAsia" w:cs="宋体"/>
          <w:highlight w:val="none"/>
        </w:rPr>
        <w:t>9</w:t>
      </w:r>
      <w:r>
        <w:rPr>
          <w:rFonts w:hint="eastAsia" w:ascii="宋体" w:hAnsi="宋体" w:cs="宋体"/>
          <w:highlight w:val="none"/>
        </w:rPr>
        <w:t>版权保护</w:t>
      </w:r>
      <w:r>
        <w:rPr>
          <w:highlight w:val="none"/>
        </w:rPr>
        <w:tab/>
      </w:r>
      <w:r>
        <w:rPr>
          <w:highlight w:val="none"/>
        </w:rPr>
        <w:fldChar w:fldCharType="begin"/>
      </w:r>
      <w:r>
        <w:rPr>
          <w:highlight w:val="none"/>
        </w:rPr>
        <w:instrText xml:space="preserve"> PAGEREF _Toc11826 </w:instrText>
      </w:r>
      <w:r>
        <w:rPr>
          <w:highlight w:val="none"/>
        </w:rPr>
        <w:fldChar w:fldCharType="separate"/>
      </w:r>
      <w:r>
        <w:rPr>
          <w:highlight w:val="none"/>
        </w:rPr>
        <w:t>19</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"_Toc31540" </w:instrText>
      </w:r>
      <w:r>
        <w:rPr>
          <w:highlight w:val="none"/>
        </w:rPr>
        <w:fldChar w:fldCharType="separate"/>
      </w:r>
      <w:r>
        <w:rPr>
          <w:rFonts w:hint="eastAsia" w:ascii="宋体" w:hAnsi="宋体" w:cs="宋体"/>
          <w:bCs/>
          <w:szCs w:val="28"/>
          <w:highlight w:val="none"/>
        </w:rPr>
        <w:t>8. 其他需求</w:t>
      </w:r>
      <w:r>
        <w:rPr>
          <w:highlight w:val="none"/>
        </w:rPr>
        <w:tab/>
      </w:r>
      <w:r>
        <w:rPr>
          <w:highlight w:val="none"/>
        </w:rPr>
        <w:fldChar w:fldCharType="begin"/>
      </w:r>
      <w:r>
        <w:rPr>
          <w:highlight w:val="none"/>
        </w:rPr>
        <w:instrText xml:space="preserve"> PAGEREF _Toc31540 </w:instrText>
      </w:r>
      <w:r>
        <w:rPr>
          <w:highlight w:val="none"/>
        </w:rPr>
        <w:fldChar w:fldCharType="separate"/>
      </w:r>
      <w:r>
        <w:rPr>
          <w:highlight w:val="none"/>
        </w:rPr>
        <w:t>20</w:t>
      </w:r>
      <w:r>
        <w:rPr>
          <w:highlight w:val="none"/>
        </w:rPr>
        <w:fldChar w:fldCharType="end"/>
      </w:r>
      <w:r>
        <w:rPr>
          <w:highlight w:val="none"/>
        </w:rPr>
        <w:fldChar w:fldCharType="end"/>
      </w:r>
    </w:p>
    <w:p>
      <w:pPr>
        <w:pStyle w:val="19"/>
        <w:tabs>
          <w:tab w:val="right" w:leader="dot" w:pos="9746"/>
        </w:tabs>
        <w:spacing w:line="360" w:lineRule="auto"/>
        <w:rPr>
          <w:highlight w:val="none"/>
        </w:rPr>
      </w:pPr>
      <w:r>
        <w:rPr>
          <w:highlight w:val="none"/>
        </w:rPr>
        <w:fldChar w:fldCharType="begin"/>
      </w:r>
      <w:r>
        <w:rPr>
          <w:highlight w:val="none"/>
        </w:rPr>
        <w:instrText xml:space="preserve"> HYPERLINK \l "_Toc605" </w:instrText>
      </w:r>
      <w:r>
        <w:rPr>
          <w:highlight w:val="none"/>
        </w:rPr>
        <w:fldChar w:fldCharType="separate"/>
      </w:r>
      <w:r>
        <w:rPr>
          <w:rFonts w:hint="eastAsia" w:ascii="宋体" w:hAnsi="宋体" w:cs="宋体"/>
          <w:bCs/>
          <w:szCs w:val="28"/>
          <w:highlight w:val="none"/>
        </w:rPr>
        <w:t>9. 未决事宜</w:t>
      </w:r>
      <w:r>
        <w:rPr>
          <w:highlight w:val="none"/>
        </w:rPr>
        <w:tab/>
      </w:r>
      <w:r>
        <w:rPr>
          <w:highlight w:val="none"/>
        </w:rPr>
        <w:fldChar w:fldCharType="begin"/>
      </w:r>
      <w:r>
        <w:rPr>
          <w:highlight w:val="none"/>
        </w:rPr>
        <w:instrText xml:space="preserve"> PAGEREF _Toc605 </w:instrText>
      </w:r>
      <w:r>
        <w:rPr>
          <w:highlight w:val="none"/>
        </w:rPr>
        <w:fldChar w:fldCharType="separate"/>
      </w:r>
      <w:r>
        <w:rPr>
          <w:b/>
        </w:rPr>
        <w:t>错误！未定义书签。</w:t>
      </w:r>
      <w:r>
        <w:rPr>
          <w:highlight w:val="none"/>
        </w:rPr>
        <w:fldChar w:fldCharType="end"/>
      </w:r>
      <w:r>
        <w:rPr>
          <w:highlight w:val="none"/>
        </w:rPr>
        <w:fldChar w:fldCharType="end"/>
      </w:r>
    </w:p>
    <w:p>
      <w:pPr>
        <w:spacing w:line="360" w:lineRule="auto"/>
        <w:rPr>
          <w:rFonts w:ascii="Arial" w:hAnsi="Arial" w:cs="Arial"/>
          <w:color w:val="000000"/>
          <w:highlight w:val="none"/>
        </w:rPr>
      </w:pPr>
      <w:r>
        <w:rPr>
          <w:rFonts w:hint="eastAsia" w:ascii="Arial" w:hAnsi="Arial" w:cs="Arial"/>
          <w:color w:val="000000"/>
          <w:highlight w:val="none"/>
        </w:rPr>
        <w:fldChar w:fldCharType="end"/>
      </w:r>
    </w:p>
    <w:p>
      <w:pPr>
        <w:spacing w:line="360" w:lineRule="auto"/>
        <w:rPr>
          <w:highlight w:val="none"/>
        </w:rPr>
      </w:pPr>
      <w:bookmarkStart w:id="0" w:name="_Toc12133_WPSOffice_Level1"/>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spacing w:line="360" w:lineRule="auto"/>
        <w:rPr>
          <w:highlight w:val="none"/>
        </w:rPr>
      </w:pPr>
    </w:p>
    <w:p>
      <w:pPr>
        <w:pStyle w:val="3"/>
        <w:numPr>
          <w:ilvl w:val="0"/>
          <w:numId w:val="1"/>
        </w:numPr>
        <w:spacing w:line="360" w:lineRule="auto"/>
        <w:rPr>
          <w:sz w:val="28"/>
          <w:szCs w:val="28"/>
          <w:highlight w:val="none"/>
        </w:rPr>
      </w:pPr>
      <w:bookmarkStart w:id="1" w:name="_Toc26144"/>
      <w:bookmarkStart w:id="2" w:name="_Toc9395"/>
      <w:r>
        <w:rPr>
          <w:rFonts w:hint="eastAsia"/>
          <w:sz w:val="28"/>
          <w:szCs w:val="28"/>
          <w:highlight w:val="none"/>
        </w:rPr>
        <w:t>范围</w:t>
      </w:r>
      <w:bookmarkEnd w:id="0"/>
      <w:bookmarkEnd w:id="1"/>
      <w:bookmarkEnd w:id="2"/>
    </w:p>
    <w:p>
      <w:pPr>
        <w:pStyle w:val="4"/>
        <w:spacing w:line="360" w:lineRule="auto"/>
        <w:rPr>
          <w:rFonts w:hint="default"/>
          <w:sz w:val="24"/>
          <w:szCs w:val="24"/>
          <w:highlight w:val="none"/>
        </w:rPr>
      </w:pPr>
      <w:bookmarkStart w:id="3" w:name="_Toc28133_WPSOffice_Level2"/>
      <w:bookmarkStart w:id="4" w:name="_Toc18823_WPSOffice_Level2"/>
      <w:bookmarkStart w:id="5" w:name="_Toc4342"/>
      <w:r>
        <w:rPr>
          <w:sz w:val="24"/>
          <w:szCs w:val="24"/>
          <w:highlight w:val="none"/>
        </w:rPr>
        <w:t>1.1标识</w:t>
      </w:r>
      <w:bookmarkEnd w:id="3"/>
      <w:bookmarkEnd w:id="4"/>
      <w:bookmarkEnd w:id="5"/>
    </w:p>
    <w:p>
      <w:pPr>
        <w:pStyle w:val="13"/>
        <w:spacing w:line="360" w:lineRule="auto"/>
        <w:ind w:firstLine="420" w:firstLineChars="200"/>
        <w:rPr>
          <w:rFonts w:hAnsi="宋体" w:cs="宋体"/>
          <w:szCs w:val="21"/>
          <w:highlight w:val="none"/>
        </w:rPr>
      </w:pPr>
      <w:bookmarkStart w:id="6" w:name="_Toc2391"/>
      <w:bookmarkStart w:id="7" w:name="_Toc8460_WPSOffice_Level2"/>
      <w:bookmarkStart w:id="8" w:name="_Toc7600_WPSOffice_Level2"/>
      <w:r>
        <w:rPr>
          <w:rFonts w:hint="eastAsia" w:hAnsi="宋体" w:cs="宋体"/>
          <w:szCs w:val="21"/>
          <w:highlight w:val="none"/>
        </w:rPr>
        <w:t>软件名称：产前超声医学图像处理软件</w:t>
      </w:r>
    </w:p>
    <w:p>
      <w:pPr>
        <w:pStyle w:val="13"/>
        <w:spacing w:line="360" w:lineRule="auto"/>
        <w:ind w:firstLine="420"/>
        <w:rPr>
          <w:rFonts w:hAnsi="宋体" w:cs="宋体"/>
          <w:szCs w:val="21"/>
          <w:highlight w:val="none"/>
        </w:rPr>
      </w:pPr>
      <w:r>
        <w:rPr>
          <w:rFonts w:hint="eastAsia" w:hAnsi="宋体" w:cs="宋体"/>
          <w:szCs w:val="21"/>
          <w:highlight w:val="none"/>
        </w:rPr>
        <w:t>软件版本：V_1.0</w:t>
      </w:r>
    </w:p>
    <w:p>
      <w:pPr>
        <w:pStyle w:val="13"/>
        <w:spacing w:line="360" w:lineRule="auto"/>
        <w:ind w:firstLine="420"/>
        <w:rPr>
          <w:rFonts w:hAnsi="宋体" w:cs="宋体"/>
          <w:szCs w:val="21"/>
          <w:highlight w:val="none"/>
          <w:shd w:val="clear" w:color="auto" w:fill="FFFFFF"/>
        </w:rPr>
      </w:pPr>
      <w:r>
        <w:rPr>
          <w:rFonts w:hint="eastAsia" w:hAnsi="宋体" w:cs="宋体"/>
          <w:szCs w:val="21"/>
          <w:highlight w:val="none"/>
          <w:shd w:val="clear" w:color="auto" w:fill="FFFFFF"/>
        </w:rPr>
        <w:t>规格型号：PUS</w:t>
      </w:r>
    </w:p>
    <w:p>
      <w:pPr>
        <w:pStyle w:val="4"/>
        <w:spacing w:line="360" w:lineRule="auto"/>
        <w:rPr>
          <w:rFonts w:hint="default"/>
          <w:sz w:val="24"/>
          <w:szCs w:val="24"/>
          <w:highlight w:val="none"/>
        </w:rPr>
      </w:pPr>
      <w:r>
        <w:rPr>
          <w:sz w:val="24"/>
          <w:szCs w:val="24"/>
          <w:highlight w:val="none"/>
        </w:rPr>
        <w:t>1.2系统概述</w:t>
      </w:r>
      <w:bookmarkEnd w:id="6"/>
      <w:bookmarkEnd w:id="7"/>
      <w:bookmarkEnd w:id="8"/>
    </w:p>
    <w:p>
      <w:pPr>
        <w:spacing w:line="360" w:lineRule="auto"/>
        <w:rPr>
          <w:rStyle w:val="38"/>
          <w:b/>
          <w:bCs/>
          <w:szCs w:val="21"/>
          <w:highlight w:val="none"/>
        </w:rPr>
      </w:pPr>
      <w:bookmarkStart w:id="9" w:name="_Toc17141"/>
      <w:bookmarkStart w:id="10" w:name="_Toc23671_WPSOffice_Level2"/>
      <w:bookmarkStart w:id="11" w:name="_Toc26129_WPSOffice_Level2"/>
      <w:r>
        <w:rPr>
          <w:rStyle w:val="38"/>
          <w:bCs/>
          <w:szCs w:val="21"/>
          <w:highlight w:val="none"/>
        </w:rPr>
        <w:t>本软件用于用于对来源于单模式或多模式的医学影像进行处理。</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产品名称：产前超声医学图像处理软件</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产品注册号：粤械注准20XXXXXXXXXX</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生产企业许可证号：粤食药监械生产许XXXX号</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注册人名称： 广州爱孕记信息科技有限公司</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注册地址：广州市越秀区中山三路33号B塔4504房</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生产企业名称： 广州爱孕记信息科技有限公司</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生产地址：广州市越秀区中山三路33号B塔4504房</w:t>
      </w:r>
    </w:p>
    <w:p>
      <w:pPr>
        <w:pStyle w:val="41"/>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联系电话/传真：020-83527981</w:t>
      </w:r>
    </w:p>
    <w:p>
      <w:pPr>
        <w:pStyle w:val="41"/>
        <w:numPr>
          <w:ilvl w:val="0"/>
          <w:numId w:val="0"/>
        </w:numPr>
        <w:spacing w:line="360" w:lineRule="auto"/>
        <w:rPr>
          <w:highlight w:val="none"/>
        </w:rPr>
      </w:pPr>
      <w:r>
        <w:rPr>
          <w:rFonts w:hint="eastAsia"/>
          <w:sz w:val="24"/>
          <w:szCs w:val="24"/>
          <w:highlight w:val="none"/>
          <w:lang w:val="en-US" w:eastAsia="zh-CN"/>
        </w:rPr>
        <w:t>售后服务单位：广州爱孕记信息科技有限公司</w:t>
      </w:r>
    </w:p>
    <w:p>
      <w:pPr>
        <w:pStyle w:val="4"/>
        <w:spacing w:line="360" w:lineRule="auto"/>
        <w:rPr>
          <w:rFonts w:hint="default"/>
          <w:sz w:val="24"/>
          <w:szCs w:val="24"/>
          <w:highlight w:val="none"/>
        </w:rPr>
      </w:pPr>
      <w:r>
        <w:rPr>
          <w:sz w:val="24"/>
          <w:szCs w:val="24"/>
          <w:highlight w:val="none"/>
        </w:rPr>
        <w:t>1.3文档描述</w:t>
      </w:r>
      <w:bookmarkEnd w:id="9"/>
      <w:bookmarkEnd w:id="10"/>
      <w:bookmarkEnd w:id="11"/>
    </w:p>
    <w:p>
      <w:pPr>
        <w:spacing w:line="360" w:lineRule="auto"/>
        <w:ind w:firstLine="420" w:firstLineChars="200"/>
        <w:rPr>
          <w:rStyle w:val="38"/>
          <w:szCs w:val="21"/>
          <w:highlight w:val="none"/>
        </w:rPr>
      </w:pPr>
      <w:bookmarkStart w:id="12" w:name="_Toc15433_WPSOffice_Level2"/>
      <w:bookmarkStart w:id="13" w:name="_Toc17798"/>
      <w:bookmarkStart w:id="14" w:name="_Toc848_WPSOffice_Level2"/>
      <w:r>
        <w:rPr>
          <w:rFonts w:hint="eastAsia" w:ascii="宋体" w:hAnsi="宋体" w:cs="宋体"/>
          <w:szCs w:val="21"/>
          <w:highlight w:val="none"/>
        </w:rPr>
        <w:t>编写该文档的目的在于明确软件功能的内容，将软件</w:t>
      </w:r>
      <w:r>
        <w:rPr>
          <w:rFonts w:hint="eastAsia" w:ascii="宋体"/>
          <w:szCs w:val="21"/>
          <w:highlight w:val="none"/>
        </w:rPr>
        <w:t>需求的描述规格化、标识唯一化、可跟踪化、可度量化、可测试化和可追溯化。该文档的预期读者为需求方，需求方可根据这份文档进行软件研发，文档明确了软件的预期运行环境、用户特定、关键点、约束条件、软件基本功能。需求方需根据这份文档来决定软件是否适用并达到满意。</w:t>
      </w:r>
    </w:p>
    <w:p>
      <w:pPr>
        <w:pStyle w:val="4"/>
        <w:spacing w:line="360" w:lineRule="auto"/>
        <w:rPr>
          <w:rFonts w:hint="default"/>
          <w:sz w:val="24"/>
          <w:szCs w:val="24"/>
          <w:highlight w:val="none"/>
        </w:rPr>
      </w:pPr>
      <w:r>
        <w:rPr>
          <w:sz w:val="24"/>
          <w:szCs w:val="24"/>
          <w:highlight w:val="none"/>
        </w:rPr>
        <w:t>1.4引用文档</w:t>
      </w:r>
      <w:bookmarkEnd w:id="12"/>
      <w:bookmarkEnd w:id="13"/>
      <w:bookmarkEnd w:id="14"/>
    </w:p>
    <w:p>
      <w:pPr>
        <w:spacing w:line="360" w:lineRule="auto"/>
        <w:ind w:firstLine="420" w:firstLineChars="200"/>
        <w:rPr>
          <w:rFonts w:ascii="宋体"/>
          <w:szCs w:val="21"/>
          <w:highlight w:val="none"/>
        </w:rPr>
      </w:pPr>
      <w:bookmarkStart w:id="15" w:name="_Toc18364_WPSOffice_Level1"/>
      <w:bookmarkStart w:id="16" w:name="_Toc5999"/>
      <w:bookmarkStart w:id="17" w:name="_Toc22493_WPSOffice_Level1"/>
      <w:bookmarkStart w:id="18" w:name="_Toc10374"/>
      <w:r>
        <w:rPr>
          <w:rFonts w:hint="eastAsia" w:ascii="宋体" w:hAnsi="宋体" w:cs="宋体"/>
          <w:szCs w:val="21"/>
          <w:highlight w:val="none"/>
        </w:rPr>
        <w:t>《</w:t>
      </w:r>
      <w:r>
        <w:rPr>
          <w:rFonts w:hint="eastAsia" w:ascii="宋体"/>
          <w:szCs w:val="21"/>
          <w:highlight w:val="none"/>
        </w:rPr>
        <w:t>医疗器械生产质量管理规范附录独立软件》</w:t>
      </w:r>
    </w:p>
    <w:p>
      <w:pPr>
        <w:spacing w:line="360" w:lineRule="auto"/>
        <w:ind w:firstLine="420" w:firstLineChars="200"/>
        <w:rPr>
          <w:rFonts w:ascii="宋体"/>
          <w:szCs w:val="21"/>
          <w:highlight w:val="none"/>
        </w:rPr>
      </w:pPr>
      <w:r>
        <w:rPr>
          <w:rFonts w:hint="eastAsia" w:ascii="宋体"/>
          <w:szCs w:val="21"/>
          <w:highlight w:val="none"/>
        </w:rPr>
        <w:t>《GB/T 25000.51-2016软件工程 软件产品质量要求与评价(SQuaRE)商业现货(COTS)软件产品的质量要求和测试细则》</w:t>
      </w:r>
    </w:p>
    <w:p>
      <w:pPr>
        <w:spacing w:line="360" w:lineRule="auto"/>
        <w:ind w:firstLine="420" w:firstLineChars="200"/>
        <w:rPr>
          <w:rFonts w:ascii="宋体"/>
          <w:szCs w:val="21"/>
          <w:highlight w:val="none"/>
        </w:rPr>
      </w:pPr>
      <w:r>
        <w:rPr>
          <w:rFonts w:hint="eastAsia" w:ascii="宋体"/>
          <w:szCs w:val="21"/>
          <w:highlight w:val="none"/>
        </w:rPr>
        <w:t>YY/T1406.1-2016《医疗器械软件：第1部分：YY/T0316应用于医疗器械软件的指南》</w:t>
      </w:r>
    </w:p>
    <w:p>
      <w:pPr>
        <w:spacing w:line="360" w:lineRule="auto"/>
        <w:ind w:firstLine="420" w:firstLineChars="200"/>
        <w:rPr>
          <w:rFonts w:ascii="宋体"/>
          <w:szCs w:val="21"/>
          <w:highlight w:val="none"/>
        </w:rPr>
      </w:pPr>
      <w:r>
        <w:rPr>
          <w:rFonts w:hint="eastAsia" w:ascii="宋体"/>
          <w:szCs w:val="21"/>
          <w:highlight w:val="none"/>
        </w:rPr>
        <w:t>《医疗器械软件注册技术审查指导原则》</w:t>
      </w:r>
    </w:p>
    <w:p>
      <w:pPr>
        <w:spacing w:line="360" w:lineRule="auto"/>
        <w:ind w:firstLine="420" w:firstLineChars="200"/>
        <w:rPr>
          <w:rFonts w:ascii="宋体"/>
          <w:szCs w:val="21"/>
          <w:highlight w:val="none"/>
        </w:rPr>
      </w:pPr>
      <w:r>
        <w:rPr>
          <w:rFonts w:hint="eastAsia" w:ascii="宋体"/>
          <w:szCs w:val="21"/>
          <w:highlight w:val="none"/>
        </w:rPr>
        <w:t>《医疗器械网络安全注册技术审查指导原则》</w:t>
      </w:r>
    </w:p>
    <w:p>
      <w:pPr>
        <w:spacing w:line="360" w:lineRule="auto"/>
        <w:ind w:firstLine="420" w:firstLineChars="200"/>
        <w:rPr>
          <w:rFonts w:ascii="宋体"/>
          <w:szCs w:val="21"/>
          <w:highlight w:val="none"/>
        </w:rPr>
      </w:pPr>
      <w:r>
        <w:rPr>
          <w:rFonts w:hint="eastAsia" w:ascii="宋体"/>
          <w:szCs w:val="21"/>
          <w:highlight w:val="none"/>
        </w:rPr>
        <w:t xml:space="preserve">NMPA数据库内已获准注册的同类医学影像处理软件数据   </w:t>
      </w:r>
      <w:r>
        <w:rPr>
          <w:rFonts w:hint="eastAsia" w:ascii="宋体"/>
          <w:szCs w:val="21"/>
          <w:highlight w:val="none"/>
        </w:rPr>
        <w:br w:type="textWrapping"/>
      </w:r>
    </w:p>
    <w:p>
      <w:pPr>
        <w:pStyle w:val="3"/>
        <w:numPr>
          <w:ilvl w:val="0"/>
          <w:numId w:val="1"/>
        </w:numPr>
        <w:spacing w:line="360" w:lineRule="auto"/>
        <w:rPr>
          <w:rFonts w:ascii="宋体" w:hAnsi="宋体" w:eastAsia="宋体" w:cs="宋体"/>
          <w:sz w:val="28"/>
          <w:szCs w:val="28"/>
          <w:highlight w:val="none"/>
        </w:rPr>
      </w:pPr>
      <w:r>
        <w:rPr>
          <w:rFonts w:hint="eastAsia" w:ascii="宋体" w:hAnsi="宋体" w:eastAsia="宋体" w:cs="宋体"/>
          <w:sz w:val="28"/>
          <w:szCs w:val="28"/>
          <w:highlight w:val="none"/>
        </w:rPr>
        <w:t>需求概述</w:t>
      </w:r>
      <w:bookmarkEnd w:id="15"/>
      <w:bookmarkEnd w:id="16"/>
      <w:bookmarkEnd w:id="17"/>
      <w:bookmarkEnd w:id="18"/>
    </w:p>
    <w:p>
      <w:pPr>
        <w:pStyle w:val="4"/>
        <w:spacing w:line="360" w:lineRule="auto"/>
        <w:rPr>
          <w:rFonts w:hint="default"/>
          <w:sz w:val="24"/>
          <w:szCs w:val="24"/>
          <w:highlight w:val="none"/>
        </w:rPr>
      </w:pPr>
      <w:bookmarkStart w:id="19" w:name="_Toc5275"/>
      <w:bookmarkStart w:id="20" w:name="_Toc16704_WPSOffice_Level2"/>
      <w:r>
        <w:rPr>
          <w:rFonts w:hint="default"/>
          <w:sz w:val="24"/>
          <w:szCs w:val="24"/>
          <w:highlight w:val="none"/>
        </w:rPr>
        <w:t>2.1目标</w:t>
      </w:r>
      <w:bookmarkEnd w:id="19"/>
      <w:bookmarkEnd w:id="20"/>
    </w:p>
    <w:p>
      <w:pPr>
        <w:spacing w:line="360" w:lineRule="auto"/>
        <w:ind w:firstLine="420"/>
        <w:jc w:val="left"/>
        <w:rPr>
          <w:highlight w:val="none"/>
        </w:rPr>
      </w:pPr>
      <w:r>
        <w:rPr>
          <w:rStyle w:val="38"/>
          <w:rFonts w:hint="eastAsia"/>
          <w:szCs w:val="21"/>
          <w:highlight w:val="none"/>
        </w:rPr>
        <w:t>设计出一款可读取超声影像诊断设备的实时影像视频</w:t>
      </w:r>
      <w:r>
        <w:rPr>
          <w:rFonts w:hint="eastAsia"/>
          <w:szCs w:val="21"/>
          <w:highlight w:val="none"/>
        </w:rPr>
        <w:t>，可本地存储历史病例数据，可进行图文报告编辑，带有</w:t>
      </w:r>
      <w:r>
        <w:rPr>
          <w:rFonts w:hint="eastAsia"/>
          <w:b/>
          <w:color w:val="FF0000"/>
          <w:szCs w:val="21"/>
          <w:highlight w:val="none"/>
        </w:rPr>
        <w:t>知识图谱</w:t>
      </w:r>
      <w:r>
        <w:rPr>
          <w:rFonts w:hint="eastAsia"/>
          <w:szCs w:val="21"/>
          <w:highlight w:val="none"/>
        </w:rPr>
        <w:t>查询，可对已检查的超声视频进行本地保存，可进行图文报告编辑的医学图像处理软件。</w:t>
      </w:r>
    </w:p>
    <w:p>
      <w:pPr>
        <w:spacing w:line="360" w:lineRule="auto"/>
        <w:ind w:firstLine="420"/>
        <w:jc w:val="left"/>
        <w:rPr>
          <w:rFonts w:hint="default" w:eastAsia="宋体"/>
          <w:highlight w:val="none"/>
          <w:lang w:val="en-US" w:eastAsia="zh-CN"/>
        </w:rPr>
      </w:pPr>
      <w:r>
        <w:rPr>
          <w:rFonts w:hint="default"/>
          <w:highlight w:val="none"/>
          <w:lang w:eastAsia="zh-Hans"/>
        </w:rPr>
        <w:t>*</w:t>
      </w:r>
      <w:r>
        <w:rPr>
          <w:rFonts w:hint="eastAsia"/>
          <w:highlight w:val="none"/>
          <w:lang w:val="en-US" w:eastAsia="zh-Hans"/>
        </w:rPr>
        <w:t>知识图谱为专业的</w:t>
      </w:r>
      <w:r>
        <w:rPr>
          <w:rFonts w:hint="eastAsia"/>
          <w:highlight w:val="none"/>
          <w:lang w:val="en-US" w:eastAsia="zh-CN"/>
        </w:rPr>
        <w:t>产前超声图像的学习文库，收集了一系列的产前超声影像学习图谱，供医师学习。</w:t>
      </w:r>
    </w:p>
    <w:p>
      <w:pPr>
        <w:pStyle w:val="4"/>
        <w:spacing w:line="360" w:lineRule="auto"/>
        <w:rPr>
          <w:sz w:val="24"/>
          <w:szCs w:val="24"/>
          <w:highlight w:val="none"/>
        </w:rPr>
      </w:pPr>
      <w:bookmarkStart w:id="21" w:name="_Toc28301_WPSOffice_Level2"/>
      <w:bookmarkStart w:id="22" w:name="_Toc20877"/>
      <w:r>
        <w:rPr>
          <w:sz w:val="24"/>
          <w:szCs w:val="24"/>
          <w:highlight w:val="none"/>
        </w:rPr>
        <w:t>2.2运行环境</w:t>
      </w:r>
      <w:bookmarkEnd w:id="21"/>
      <w:bookmarkEnd w:id="22"/>
    </w:p>
    <w:p>
      <w:pPr>
        <w:rPr>
          <w:rFonts w:hint="eastAsia"/>
          <w:highlight w:val="none"/>
          <w:lang w:val="en-US" w:eastAsia="zh-CN"/>
        </w:rPr>
      </w:pPr>
      <w:r>
        <w:rPr>
          <w:rFonts w:hint="eastAsia"/>
          <w:highlight w:val="none"/>
          <w:lang w:val="en-US" w:eastAsia="zh-CN"/>
        </w:rPr>
        <w:t>产品预期运行环境如下：</w:t>
      </w:r>
    </w:p>
    <w:p>
      <w:pPr>
        <w:rPr>
          <w:rFonts w:hint="default"/>
          <w:highlight w:val="none"/>
          <w:lang w:val="en-US" w:eastAsia="zh-CN"/>
        </w:rPr>
      </w:pP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3792" w:type="dxa"/>
            <w:gridSpan w:val="2"/>
            <w:shd w:val="clear" w:color="auto" w:fill="E6E6E6"/>
            <w:vAlign w:val="center"/>
          </w:tcPr>
          <w:p>
            <w:pPr>
              <w:spacing w:line="360" w:lineRule="auto"/>
              <w:jc w:val="center"/>
              <w:rPr>
                <w:rFonts w:ascii="宋体" w:hAnsi="宋体" w:cs="宋体"/>
                <w:b/>
                <w:szCs w:val="21"/>
                <w:highlight w:val="none"/>
              </w:rPr>
            </w:pPr>
            <w:r>
              <w:rPr>
                <w:rFonts w:hint="eastAsia" w:ascii="宋体" w:hAnsi="宋体" w:cs="宋体"/>
                <w:b/>
                <w:szCs w:val="21"/>
                <w:highlight w:val="none"/>
              </w:rPr>
              <w:t>配置项目</w:t>
            </w:r>
          </w:p>
        </w:tc>
        <w:tc>
          <w:tcPr>
            <w:tcW w:w="4623" w:type="dxa"/>
            <w:shd w:val="clear" w:color="auto" w:fill="E6E6E6"/>
            <w:vAlign w:val="center"/>
          </w:tcPr>
          <w:p>
            <w:pPr>
              <w:spacing w:line="360" w:lineRule="auto"/>
              <w:jc w:val="center"/>
              <w:rPr>
                <w:rFonts w:ascii="宋体" w:hAnsi="宋体" w:cs="宋体"/>
                <w:b/>
                <w:szCs w:val="21"/>
                <w:highlight w:val="none"/>
              </w:rPr>
            </w:pPr>
            <w:r>
              <w:rPr>
                <w:rFonts w:hint="eastAsia" w:ascii="宋体" w:hAnsi="宋体" w:cs="宋体"/>
                <w:b/>
                <w:szCs w:val="21"/>
                <w:highlight w:val="none"/>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r>
              <w:rPr>
                <w:rFonts w:hint="eastAsia" w:ascii="宋体" w:hAnsi="宋体" w:cs="宋体"/>
                <w:szCs w:val="21"/>
                <w:highlight w:val="none"/>
              </w:rPr>
              <w:t>硬件配置</w:t>
            </w: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CPU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内存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硬盘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主板</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采集卡</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显示器</w:t>
            </w:r>
          </w:p>
        </w:tc>
        <w:tc>
          <w:tcPr>
            <w:tcW w:w="4623"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szCs w:val="21"/>
                <w:highlight w:val="none"/>
              </w:rPr>
              <w:t>分辨率1920*1080</w:t>
            </w:r>
            <w:r>
              <w:rPr>
                <w:rFonts w:hint="eastAsia" w:ascii="宋体" w:hAnsi="宋体" w:cs="宋体"/>
                <w:kern w:val="0"/>
                <w:szCs w:val="21"/>
                <w:highlight w:val="none"/>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highlight w:val="none"/>
              </w:rPr>
            </w:pPr>
            <w:r>
              <w:rPr>
                <w:rFonts w:hint="eastAsia" w:ascii="宋体" w:hAnsi="宋体" w:cs="宋体"/>
                <w:highlight w:val="none"/>
              </w:rPr>
              <w:t>支持显卡型号</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r>
              <w:rPr>
                <w:rFonts w:hint="eastAsia" w:ascii="宋体" w:hAnsi="宋体" w:cs="宋体"/>
                <w:szCs w:val="21"/>
                <w:highlight w:val="none"/>
              </w:rPr>
              <w:t>客户端软件环境</w:t>
            </w: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highlight w:val="none"/>
              </w:rPr>
              <w:t>cuda 版本</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highlight w:val="none"/>
              </w:rPr>
            </w:pPr>
            <w:r>
              <w:rPr>
                <w:rFonts w:hint="eastAsia" w:ascii="宋体" w:hAnsi="宋体" w:cs="宋体"/>
                <w:highlight w:val="none"/>
              </w:rPr>
              <w:t>cudnn 版本</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highlight w:val="none"/>
              </w:rPr>
            </w:pPr>
            <w:r>
              <w:rPr>
                <w:rFonts w:hint="eastAsia" w:ascii="宋体" w:hAnsi="宋体" w:cs="宋体"/>
                <w:highlight w:val="none"/>
              </w:rPr>
              <w:t>显卡驱动版本</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pStyle w:val="6"/>
              <w:spacing w:line="360" w:lineRule="auto"/>
              <w:ind w:firstLine="0"/>
              <w:jc w:val="center"/>
              <w:rPr>
                <w:rFonts w:ascii="宋体" w:hAnsi="宋体" w:cs="宋体"/>
                <w:sz w:val="21"/>
                <w:szCs w:val="21"/>
                <w:highlight w:val="none"/>
              </w:rPr>
            </w:pPr>
            <w:r>
              <w:rPr>
                <w:rFonts w:hint="eastAsia" w:ascii="宋体" w:hAnsi="宋体" w:cs="宋体"/>
                <w:sz w:val="21"/>
                <w:szCs w:val="21"/>
                <w:highlight w:val="none"/>
              </w:rPr>
              <w:t>测试对象</w:t>
            </w:r>
          </w:p>
        </w:tc>
        <w:tc>
          <w:tcPr>
            <w:tcW w:w="4623" w:type="dxa"/>
            <w:vAlign w:val="center"/>
          </w:tcPr>
          <w:p>
            <w:pPr>
              <w:pStyle w:val="6"/>
              <w:spacing w:line="360" w:lineRule="auto"/>
              <w:ind w:firstLine="0"/>
              <w:jc w:val="center"/>
              <w:rPr>
                <w:rFonts w:ascii="宋体" w:hAnsi="宋体" w:cs="宋体"/>
                <w:bCs/>
                <w:sz w:val="21"/>
                <w:szCs w:val="21"/>
                <w:highlight w:val="none"/>
              </w:rPr>
            </w:pPr>
            <w:r>
              <w:rPr>
                <w:rFonts w:hint="eastAsia" w:ascii="宋体" w:hAnsi="宋体" w:cs="宋体"/>
                <w:bCs/>
                <w:sz w:val="21"/>
                <w:szCs w:val="21"/>
                <w:highlight w:val="none"/>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kern w:val="0"/>
                <w:szCs w:val="21"/>
                <w:highlight w:val="none"/>
              </w:rPr>
              <w:t>操作系统</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kern w:val="0"/>
                <w:szCs w:val="21"/>
                <w:highlight w:val="none"/>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8"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数据库</w:t>
            </w:r>
          </w:p>
        </w:tc>
        <w:tc>
          <w:tcPr>
            <w:tcW w:w="4623"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浏览器</w:t>
            </w:r>
          </w:p>
        </w:tc>
        <w:tc>
          <w:tcPr>
            <w:tcW w:w="4623"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kern w:val="0"/>
                <w:szCs w:val="21"/>
                <w:highlight w:val="none"/>
              </w:rPr>
              <w:t>杀毒软件</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szCs w:val="21"/>
                <w:highlight w:val="none"/>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r>
              <w:rPr>
                <w:rFonts w:hint="eastAsia" w:ascii="宋体" w:hAnsi="宋体" w:cs="宋体"/>
                <w:szCs w:val="21"/>
                <w:highlight w:val="none"/>
              </w:rPr>
              <w:t>服务器软件环境</w:t>
            </w:r>
          </w:p>
        </w:tc>
        <w:tc>
          <w:tcPr>
            <w:tcW w:w="2042"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kern w:val="0"/>
                <w:szCs w:val="21"/>
                <w:highlight w:val="none"/>
              </w:rPr>
              <w:t>操作系统</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kern w:val="0"/>
                <w:szCs w:val="21"/>
                <w:highlight w:val="none"/>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kern w:val="0"/>
                <w:szCs w:val="21"/>
                <w:highlight w:val="none"/>
              </w:rPr>
              <w:t>数据库系统</w:t>
            </w:r>
          </w:p>
        </w:tc>
        <w:tc>
          <w:tcPr>
            <w:tcW w:w="4623" w:type="dxa"/>
            <w:vAlign w:val="center"/>
          </w:tcPr>
          <w:p>
            <w:pPr>
              <w:adjustRightInd w:val="0"/>
              <w:snapToGrid w:val="0"/>
              <w:spacing w:line="240" w:lineRule="auto"/>
              <w:jc w:val="center"/>
              <w:rPr>
                <w:rFonts w:ascii="宋体" w:hAnsi="宋体" w:cs="宋体"/>
                <w:szCs w:val="21"/>
                <w:highlight w:val="none"/>
              </w:rPr>
            </w:pPr>
            <w:r>
              <w:rPr>
                <w:highlight w:val="none"/>
              </w:rPr>
              <w:fldChar w:fldCharType="begin"/>
            </w:r>
            <w:r>
              <w:rPr>
                <w:highlight w:val="none"/>
              </w:rPr>
              <w:instrText xml:space="preserve"> HYPERLINK "https://www.runoob.com/postgresql/postgresql-syntax.html" \t "_blank" </w:instrText>
            </w:r>
            <w:r>
              <w:rPr>
                <w:highlight w:val="none"/>
              </w:rPr>
              <w:fldChar w:fldCharType="separate"/>
            </w:r>
            <w:r>
              <w:rPr>
                <w:rFonts w:hint="eastAsia" w:ascii="宋体" w:hAnsi="宋体" w:cs="宋体"/>
                <w:szCs w:val="21"/>
                <w:highlight w:val="none"/>
              </w:rPr>
              <w:t>PostgreSQL</w:t>
            </w:r>
            <w:r>
              <w:rPr>
                <w:rFonts w:hint="eastAsia" w:ascii="宋体" w:hAnsi="宋体" w:cs="宋体"/>
                <w:szCs w:val="21"/>
                <w:highlight w:val="none"/>
              </w:rPr>
              <w:fldChar w:fldCharType="end"/>
            </w:r>
            <w:r>
              <w:rPr>
                <w:rFonts w:hint="eastAsia" w:ascii="宋体" w:hAnsi="宋体" w:cs="宋体"/>
                <w:szCs w:val="21"/>
                <w:highlight w:val="none"/>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szCs w:val="21"/>
                <w:highlight w:val="none"/>
              </w:rPr>
              <w:t>Web服务</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szCs w:val="21"/>
                <w:highlight w:val="none"/>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r>
              <w:rPr>
                <w:rFonts w:hint="eastAsia" w:ascii="宋体" w:hAnsi="宋体" w:cs="宋体"/>
                <w:szCs w:val="21"/>
                <w:highlight w:val="none"/>
              </w:rPr>
              <w:t>网络条件</w:t>
            </w: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highlight w:val="none"/>
                <w:lang w:eastAsia="zh-CN"/>
              </w:rPr>
            </w:pPr>
            <w:r>
              <w:rPr>
                <w:rFonts w:hint="eastAsia" w:ascii="宋体" w:hAnsi="宋体" w:cs="宋体"/>
                <w:sz w:val="21"/>
                <w:szCs w:val="21"/>
                <w:highlight w:val="none"/>
                <w:lang w:eastAsia="zh-CN"/>
              </w:rPr>
              <w:t>网络接口</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highlight w:val="none"/>
                <w:lang w:eastAsia="zh-CN"/>
              </w:rPr>
            </w:pPr>
            <w:r>
              <w:rPr>
                <w:rFonts w:hint="eastAsia" w:ascii="宋体" w:hAnsi="宋体" w:cs="宋体"/>
                <w:sz w:val="21"/>
                <w:szCs w:val="21"/>
                <w:highlight w:val="none"/>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highlight w:val="none"/>
                <w:lang w:eastAsia="zh-CN"/>
              </w:rPr>
            </w:pPr>
            <w:r>
              <w:rPr>
                <w:rFonts w:hint="eastAsia" w:ascii="宋体" w:hAnsi="宋体" w:cs="宋体"/>
                <w:sz w:val="21"/>
                <w:szCs w:val="21"/>
                <w:highlight w:val="none"/>
                <w:lang w:eastAsia="zh-CN"/>
              </w:rPr>
              <w:t>网络类型</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highlight w:val="none"/>
                <w:lang w:eastAsia="zh-CN"/>
              </w:rPr>
            </w:pPr>
            <w:r>
              <w:rPr>
                <w:rFonts w:hint="eastAsia" w:ascii="宋体" w:hAnsi="宋体" w:cs="宋体"/>
                <w:sz w:val="21"/>
                <w:szCs w:val="21"/>
                <w:highlight w:val="none"/>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highlight w:val="none"/>
                <w:lang w:eastAsia="zh-CN"/>
              </w:rPr>
            </w:pPr>
            <w:r>
              <w:rPr>
                <w:rFonts w:hint="eastAsia" w:ascii="宋体" w:hAnsi="宋体" w:cs="宋体"/>
                <w:sz w:val="21"/>
                <w:szCs w:val="21"/>
                <w:highlight w:val="none"/>
                <w:lang w:eastAsia="zh-CN"/>
              </w:rPr>
              <w:t>网络架构</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highlight w:val="none"/>
                <w:lang w:eastAsia="zh-CN"/>
              </w:rPr>
            </w:pPr>
            <w:r>
              <w:rPr>
                <w:rFonts w:hint="eastAsia" w:ascii="宋体" w:hAnsi="宋体" w:cs="宋体"/>
                <w:sz w:val="21"/>
                <w:szCs w:val="21"/>
                <w:highlight w:val="none"/>
              </w:rPr>
              <w:t>星型拓扑</w:t>
            </w:r>
          </w:p>
        </w:tc>
      </w:tr>
    </w:tbl>
    <w:p>
      <w:pPr>
        <w:pStyle w:val="21"/>
        <w:widowControl/>
        <w:shd w:val="clear" w:color="auto" w:fill="FFFFFF"/>
        <w:spacing w:before="0" w:beforeAutospacing="0" w:after="0" w:afterAutospacing="0" w:line="360" w:lineRule="auto"/>
        <w:ind w:firstLine="512" w:firstLineChars="200"/>
        <w:jc w:val="both"/>
        <w:rPr>
          <w:rFonts w:ascii="Microsoft YaHei UI" w:hAnsi="Microsoft YaHei UI" w:eastAsia="Microsoft YaHei UI" w:cs="Microsoft YaHei UI"/>
          <w:i/>
          <w:spacing w:val="8"/>
          <w:highlight w:val="none"/>
        </w:rPr>
      </w:pPr>
    </w:p>
    <w:p>
      <w:pPr>
        <w:pStyle w:val="4"/>
        <w:spacing w:line="360" w:lineRule="auto"/>
        <w:rPr>
          <w:rFonts w:hint="default"/>
          <w:sz w:val="24"/>
          <w:szCs w:val="24"/>
          <w:highlight w:val="none"/>
        </w:rPr>
      </w:pPr>
      <w:bookmarkStart w:id="23" w:name="_Toc4296_WPSOffice_Level2"/>
      <w:bookmarkStart w:id="24" w:name="_Toc5592"/>
      <w:r>
        <w:rPr>
          <w:rFonts w:hint="default"/>
          <w:sz w:val="24"/>
          <w:szCs w:val="24"/>
          <w:highlight w:val="none"/>
        </w:rPr>
        <w:t>2.3用户特点</w:t>
      </w:r>
      <w:bookmarkEnd w:id="23"/>
      <w:bookmarkEnd w:id="24"/>
    </w:p>
    <w:p>
      <w:pPr>
        <w:spacing w:line="360" w:lineRule="auto"/>
        <w:ind w:firstLine="420"/>
        <w:rPr>
          <w:rFonts w:hint="eastAsia"/>
          <w:highlight w:val="none"/>
          <w:lang w:val="en-US" w:eastAsia="zh-CN"/>
        </w:rPr>
      </w:pPr>
      <w:r>
        <w:rPr>
          <w:rFonts w:hint="eastAsia"/>
          <w:highlight w:val="none"/>
          <w:lang w:val="en-US" w:eastAsia="zh-CN"/>
        </w:rPr>
        <w:t>本产品的预期适用人群：</w:t>
      </w:r>
    </w:p>
    <w:p>
      <w:pPr>
        <w:numPr>
          <w:ilvl w:val="0"/>
          <w:numId w:val="0"/>
        </w:numPr>
        <w:spacing w:line="360" w:lineRule="auto"/>
        <w:ind w:firstLine="420" w:firstLineChars="0"/>
        <w:rPr>
          <w:highlight w:val="none"/>
        </w:rPr>
      </w:pPr>
      <w:r>
        <w:rPr>
          <w:rFonts w:hint="eastAsia"/>
          <w:highlight w:val="none"/>
          <w:lang w:val="en-US" w:eastAsia="zh-CN"/>
        </w:rPr>
        <w:t>具备妇产超声检查资质的执业医师</w:t>
      </w:r>
      <w:r>
        <w:rPr>
          <w:rFonts w:hint="default"/>
          <w:highlight w:val="none"/>
          <w:lang w:eastAsia="zh-CN"/>
        </w:rPr>
        <w:t>；</w:t>
      </w:r>
      <w:r>
        <w:rPr>
          <w:rFonts w:hint="eastAsia"/>
          <w:highlight w:val="none"/>
          <w:lang w:eastAsia="zh-Hans"/>
        </w:rPr>
        <w:t>软件主要使用群体为专业产科医生</w:t>
      </w:r>
      <w:r>
        <w:rPr>
          <w:highlight w:val="none"/>
          <w:lang w:eastAsia="zh-Hans"/>
        </w:rPr>
        <w:t>，</w:t>
      </w:r>
      <w:r>
        <w:rPr>
          <w:highlight w:val="none"/>
        </w:rPr>
        <w:t>医生是专业型用户，产品在表现层要足够专业，契合专业型用户的习惯，在使用软件、交互、易用性上要尽量简单和有效；当产品在易用性和专业表现上有冲突时，易用性让位给专业性，医生是一个逻辑严谨，喜欢精确操作的专业型用户，思维上喜欢层层往下，从大到小，符合医生思维习惯比精简步骤更重要。</w:t>
      </w:r>
    </w:p>
    <w:p>
      <w:pPr>
        <w:numPr>
          <w:ilvl w:val="0"/>
          <w:numId w:val="0"/>
        </w:numPr>
        <w:spacing w:line="360" w:lineRule="auto"/>
        <w:rPr>
          <w:highlight w:val="none"/>
        </w:rPr>
      </w:pPr>
    </w:p>
    <w:p>
      <w:pPr>
        <w:pStyle w:val="21"/>
        <w:widowControl/>
        <w:shd w:val="clear" w:color="auto" w:fill="FFFFFF"/>
        <w:spacing w:before="0" w:beforeAutospacing="0" w:after="0" w:afterAutospacing="0" w:line="360" w:lineRule="auto"/>
        <w:ind w:firstLine="452" w:firstLineChars="200"/>
        <w:jc w:val="both"/>
        <w:rPr>
          <w:rStyle w:val="27"/>
          <w:rFonts w:ascii="宋体" w:hAnsi="宋体" w:eastAsia="Times New Roman" w:cs="宋体"/>
          <w:spacing w:val="8"/>
          <w:sz w:val="21"/>
          <w:szCs w:val="21"/>
          <w:highlight w:val="none"/>
          <w:shd w:val="clear" w:color="auto" w:fill="FFFFFF"/>
          <w:lang w:eastAsia="zh-Hans"/>
        </w:rPr>
      </w:pPr>
    </w:p>
    <w:p>
      <w:pPr>
        <w:pStyle w:val="4"/>
        <w:spacing w:line="360" w:lineRule="auto"/>
        <w:rPr>
          <w:rFonts w:hint="default"/>
          <w:sz w:val="24"/>
          <w:szCs w:val="24"/>
          <w:highlight w:val="none"/>
        </w:rPr>
      </w:pPr>
      <w:bookmarkStart w:id="25" w:name="_Toc1795"/>
      <w:bookmarkStart w:id="26" w:name="_Toc20130_WPSOffice_Level2"/>
      <w:r>
        <w:rPr>
          <w:sz w:val="24"/>
          <w:szCs w:val="24"/>
          <w:highlight w:val="none"/>
        </w:rPr>
        <w:t>2.</w:t>
      </w:r>
      <w:r>
        <w:rPr>
          <w:rFonts w:hint="default"/>
          <w:sz w:val="24"/>
          <w:szCs w:val="24"/>
          <w:highlight w:val="none"/>
        </w:rPr>
        <w:t>4</w:t>
      </w:r>
      <w:r>
        <w:rPr>
          <w:sz w:val="24"/>
          <w:szCs w:val="24"/>
          <w:highlight w:val="none"/>
        </w:rPr>
        <w:t>约束条件</w:t>
      </w:r>
      <w:bookmarkEnd w:id="25"/>
      <w:bookmarkEnd w:id="26"/>
    </w:p>
    <w:p>
      <w:pPr>
        <w:numPr>
          <w:ilvl w:val="0"/>
          <w:numId w:val="0"/>
        </w:numPr>
        <w:spacing w:line="360" w:lineRule="auto"/>
        <w:ind w:firstLine="420" w:firstLineChars="0"/>
        <w:rPr>
          <w:rFonts w:hint="eastAsia"/>
          <w:highlight w:val="none"/>
          <w:lang w:val="en-US" w:eastAsia="zh-CN"/>
        </w:rPr>
      </w:pPr>
      <w:r>
        <w:rPr>
          <w:rFonts w:hint="default"/>
          <w:highlight w:val="none"/>
          <w:lang w:eastAsia="zh-CN"/>
        </w:rPr>
        <w:t>2</w:t>
      </w:r>
      <w:r>
        <w:rPr>
          <w:rFonts w:hint="eastAsia"/>
          <w:highlight w:val="none"/>
          <w:lang w:val="en-US" w:eastAsia="zh-Hans"/>
        </w:rPr>
        <w:t>.</w:t>
      </w:r>
      <w:r>
        <w:rPr>
          <w:rFonts w:hint="default"/>
          <w:highlight w:val="none"/>
          <w:lang w:eastAsia="zh-Hans"/>
        </w:rPr>
        <w:t>4</w:t>
      </w:r>
      <w:r>
        <w:rPr>
          <w:rFonts w:hint="eastAsia"/>
          <w:highlight w:val="none"/>
          <w:lang w:val="en-US" w:eastAsia="zh-Hans"/>
        </w:rPr>
        <w:t>.</w:t>
      </w:r>
      <w:r>
        <w:rPr>
          <w:rFonts w:hint="default"/>
          <w:highlight w:val="none"/>
          <w:lang w:eastAsia="zh-Hans"/>
        </w:rPr>
        <w:t>1、</w:t>
      </w:r>
      <w:r>
        <w:rPr>
          <w:rFonts w:hint="eastAsia"/>
          <w:highlight w:val="none"/>
          <w:lang w:val="en-US" w:eastAsia="zh-CN"/>
        </w:rPr>
        <w:t>运行环境约束：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highlight w:val="none"/>
          <w:shd w:val="clear" w:color="auto" w:fill="FFFFFF"/>
          <w:lang w:eastAsia="zh-Hans" w:bidi="ar"/>
        </w:rPr>
      </w:pPr>
      <w:r>
        <w:rPr>
          <w:rStyle w:val="27"/>
          <w:rFonts w:hint="eastAsia" w:ascii="宋体" w:hAnsi="宋体" w:cs="宋体"/>
          <w:i w:val="0"/>
          <w:iCs/>
          <w:color w:val="000000"/>
          <w:spacing w:val="8"/>
          <w:kern w:val="0"/>
          <w:sz w:val="21"/>
          <w:szCs w:val="21"/>
          <w:highlight w:val="none"/>
          <w:shd w:val="clear" w:color="auto" w:fill="FFFFFF"/>
          <w:lang w:eastAsia="zh-Hans" w:bidi="ar"/>
        </w:rPr>
        <w:t>软件</w:t>
      </w:r>
      <w:r>
        <w:rPr>
          <w:rStyle w:val="27"/>
          <w:rFonts w:ascii="宋体" w:hAnsi="宋体" w:cs="宋体"/>
          <w:i w:val="0"/>
          <w:iCs/>
          <w:color w:val="000000"/>
          <w:spacing w:val="8"/>
          <w:kern w:val="0"/>
          <w:sz w:val="21"/>
          <w:szCs w:val="21"/>
          <w:highlight w:val="none"/>
          <w:shd w:val="clear" w:color="auto" w:fill="FFFFFF"/>
          <w:lang w:eastAsia="zh-Hans" w:bidi="ar"/>
        </w:rPr>
        <w:t>：</w:t>
      </w:r>
      <w:r>
        <w:rPr>
          <w:rStyle w:val="27"/>
          <w:rFonts w:hint="eastAsia" w:ascii="宋体" w:hAnsi="宋体" w:cs="宋体"/>
          <w:i w:val="0"/>
          <w:iCs/>
          <w:color w:val="000000"/>
          <w:spacing w:val="8"/>
          <w:kern w:val="0"/>
          <w:sz w:val="21"/>
          <w:szCs w:val="21"/>
          <w:highlight w:val="none"/>
          <w:shd w:val="clear" w:color="auto" w:fill="FFFFFF"/>
          <w:lang w:eastAsia="zh-Hans" w:bidi="ar"/>
        </w:rPr>
        <w:t>Microsoft</w:t>
      </w:r>
      <w:r>
        <w:rPr>
          <w:rStyle w:val="27"/>
          <w:rFonts w:ascii="宋体" w:hAnsi="宋体" w:cs="宋体"/>
          <w:i w:val="0"/>
          <w:iCs/>
          <w:color w:val="000000"/>
          <w:spacing w:val="8"/>
          <w:kern w:val="0"/>
          <w:sz w:val="21"/>
          <w:szCs w:val="21"/>
          <w:highlight w:val="none"/>
          <w:shd w:val="clear" w:color="auto" w:fill="FFFFFF"/>
          <w:lang w:eastAsia="zh-Hans" w:bidi="ar"/>
        </w:rPr>
        <w:t xml:space="preserve"> </w:t>
      </w:r>
      <w:r>
        <w:rPr>
          <w:rStyle w:val="27"/>
          <w:rFonts w:hint="eastAsia" w:ascii="宋体" w:hAnsi="宋体" w:cs="宋体"/>
          <w:i w:val="0"/>
          <w:iCs/>
          <w:color w:val="000000"/>
          <w:spacing w:val="8"/>
          <w:kern w:val="0"/>
          <w:sz w:val="21"/>
          <w:szCs w:val="21"/>
          <w:highlight w:val="none"/>
          <w:shd w:val="clear" w:color="auto" w:fill="FFFFFF"/>
          <w:lang w:eastAsia="zh-Hans" w:bidi="ar"/>
        </w:rPr>
        <w:t>Windows</w:t>
      </w:r>
      <w:r>
        <w:rPr>
          <w:rStyle w:val="27"/>
          <w:rFonts w:ascii="宋体" w:hAnsi="宋体" w:cs="宋体"/>
          <w:i w:val="0"/>
          <w:iCs/>
          <w:color w:val="000000"/>
          <w:spacing w:val="8"/>
          <w:kern w:val="0"/>
          <w:sz w:val="21"/>
          <w:szCs w:val="21"/>
          <w:highlight w:val="none"/>
          <w:shd w:val="clear" w:color="auto" w:fill="FFFFFF"/>
          <w:lang w:eastAsia="zh-Hans" w:bidi="ar"/>
        </w:rPr>
        <w:t xml:space="preserve"> 10</w:t>
      </w:r>
      <w:r>
        <w:rPr>
          <w:rStyle w:val="27"/>
          <w:rFonts w:hint="eastAsia" w:ascii="宋体" w:hAnsi="宋体" w:cs="宋体"/>
          <w:i w:val="0"/>
          <w:iCs/>
          <w:color w:val="000000"/>
          <w:spacing w:val="8"/>
          <w:kern w:val="0"/>
          <w:sz w:val="21"/>
          <w:szCs w:val="21"/>
          <w:highlight w:val="none"/>
          <w:shd w:val="clear" w:color="auto" w:fill="FFFFFF"/>
          <w:lang w:eastAsia="zh-Hans" w:bidi="ar"/>
        </w:rPr>
        <w:t>操作系统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highlight w:val="none"/>
          <w:shd w:val="clear" w:color="auto" w:fill="FFFFFF"/>
          <w:lang w:val="en-US" w:eastAsia="zh-Hans" w:bidi="ar"/>
        </w:rPr>
      </w:pPr>
      <w:r>
        <w:rPr>
          <w:rStyle w:val="27"/>
          <w:rFonts w:hint="eastAsia" w:ascii="宋体" w:hAnsi="宋体" w:cs="宋体"/>
          <w:i w:val="0"/>
          <w:iCs/>
          <w:color w:val="000000"/>
          <w:spacing w:val="8"/>
          <w:kern w:val="0"/>
          <w:sz w:val="21"/>
          <w:szCs w:val="21"/>
          <w:highlight w:val="none"/>
          <w:shd w:val="clear" w:color="auto" w:fill="FFFFFF"/>
          <w:lang w:val="en-US" w:eastAsia="zh-Hans" w:bidi="ar"/>
        </w:rPr>
        <w:t>硬件</w:t>
      </w:r>
      <w:r>
        <w:rPr>
          <w:rStyle w:val="27"/>
          <w:rFonts w:hint="default" w:ascii="宋体" w:hAnsi="宋体" w:cs="宋体"/>
          <w:i w:val="0"/>
          <w:iCs/>
          <w:color w:val="000000"/>
          <w:spacing w:val="8"/>
          <w:kern w:val="0"/>
          <w:sz w:val="21"/>
          <w:szCs w:val="21"/>
          <w:highlight w:val="none"/>
          <w:shd w:val="clear" w:color="auto" w:fill="FFFFFF"/>
          <w:lang w:eastAsia="zh-Hans" w:bidi="ar"/>
        </w:rPr>
        <w:t>：</w:t>
      </w:r>
      <w:r>
        <w:rPr>
          <w:rStyle w:val="27"/>
          <w:rFonts w:hint="eastAsia" w:ascii="宋体" w:hAnsi="宋体" w:cs="宋体"/>
          <w:i w:val="0"/>
          <w:iCs/>
          <w:color w:val="000000"/>
          <w:spacing w:val="8"/>
          <w:kern w:val="0"/>
          <w:sz w:val="21"/>
          <w:szCs w:val="21"/>
          <w:highlight w:val="none"/>
          <w:shd w:val="clear" w:color="auto" w:fill="FFFFFF"/>
          <w:lang w:val="en-US" w:eastAsia="zh-Hans" w:bidi="ar"/>
        </w:rPr>
        <w:t>详见</w:t>
      </w:r>
      <w:r>
        <w:rPr>
          <w:rStyle w:val="27"/>
          <w:rFonts w:hint="default" w:ascii="宋体" w:hAnsi="宋体" w:cs="宋体"/>
          <w:i w:val="0"/>
          <w:iCs/>
          <w:color w:val="000000"/>
          <w:spacing w:val="8"/>
          <w:kern w:val="0"/>
          <w:sz w:val="21"/>
          <w:szCs w:val="21"/>
          <w:highlight w:val="none"/>
          <w:shd w:val="clear" w:color="auto" w:fill="FFFFFF"/>
          <w:lang w:eastAsia="zh-Hans" w:bidi="ar"/>
        </w:rPr>
        <w:t>2</w:t>
      </w:r>
      <w:r>
        <w:rPr>
          <w:rStyle w:val="27"/>
          <w:rFonts w:hint="eastAsia" w:ascii="宋体" w:hAnsi="宋体" w:cs="宋体"/>
          <w:i w:val="0"/>
          <w:iCs/>
          <w:color w:val="000000"/>
          <w:spacing w:val="8"/>
          <w:kern w:val="0"/>
          <w:sz w:val="21"/>
          <w:szCs w:val="21"/>
          <w:highlight w:val="none"/>
          <w:shd w:val="clear" w:color="auto" w:fill="FFFFFF"/>
          <w:lang w:val="en-US" w:eastAsia="zh-Hans" w:bidi="ar"/>
        </w:rPr>
        <w:t>.</w:t>
      </w:r>
      <w:r>
        <w:rPr>
          <w:rStyle w:val="27"/>
          <w:rFonts w:hint="default" w:ascii="宋体" w:hAnsi="宋体" w:cs="宋体"/>
          <w:i w:val="0"/>
          <w:iCs/>
          <w:color w:val="000000"/>
          <w:spacing w:val="8"/>
          <w:kern w:val="0"/>
          <w:sz w:val="21"/>
          <w:szCs w:val="21"/>
          <w:highlight w:val="none"/>
          <w:shd w:val="clear" w:color="auto" w:fill="FFFFFF"/>
          <w:lang w:eastAsia="zh-Hans" w:bidi="ar"/>
        </w:rPr>
        <w:t>2</w:t>
      </w:r>
      <w:r>
        <w:rPr>
          <w:rStyle w:val="27"/>
          <w:rFonts w:hint="eastAsia" w:ascii="宋体" w:hAnsi="宋体" w:cs="宋体"/>
          <w:i w:val="0"/>
          <w:iCs/>
          <w:color w:val="000000"/>
          <w:spacing w:val="8"/>
          <w:kern w:val="0"/>
          <w:sz w:val="21"/>
          <w:szCs w:val="21"/>
          <w:highlight w:val="none"/>
          <w:shd w:val="clear" w:color="auto" w:fill="FFFFFF"/>
          <w:lang w:val="en-US" w:eastAsia="zh-Hans" w:bidi="ar"/>
        </w:rPr>
        <w:t>产品预期运行环境</w:t>
      </w:r>
    </w:p>
    <w:p>
      <w:pPr>
        <w:numPr>
          <w:ilvl w:val="-1"/>
          <w:numId w:val="0"/>
        </w:numPr>
        <w:spacing w:line="360" w:lineRule="auto"/>
        <w:ind w:firstLine="0"/>
        <w:rPr>
          <w:rFonts w:hint="eastAsia" w:eastAsia="宋体"/>
          <w:highlight w:val="none"/>
          <w:lang w:val="en-US" w:eastAsia="zh-Hans"/>
        </w:rPr>
      </w:pPr>
    </w:p>
    <w:p>
      <w:pPr>
        <w:spacing w:line="360" w:lineRule="auto"/>
        <w:ind w:firstLine="420"/>
        <w:rPr>
          <w:rFonts w:hint="eastAsia"/>
          <w:highlight w:val="none"/>
          <w:lang w:val="en-US" w:eastAsia="zh-CN"/>
        </w:rPr>
      </w:pPr>
      <w:r>
        <w:rPr>
          <w:rFonts w:hint="default"/>
          <w:highlight w:val="none"/>
          <w:lang w:eastAsia="zh-CN"/>
        </w:rPr>
        <w:t>2</w:t>
      </w:r>
      <w:r>
        <w:rPr>
          <w:rFonts w:hint="eastAsia"/>
          <w:highlight w:val="none"/>
          <w:lang w:val="en-US" w:eastAsia="zh-Hans"/>
        </w:rPr>
        <w:t>.</w:t>
      </w:r>
      <w:r>
        <w:rPr>
          <w:rFonts w:hint="default"/>
          <w:highlight w:val="none"/>
          <w:lang w:eastAsia="zh-Hans"/>
        </w:rPr>
        <w:t>4</w:t>
      </w:r>
      <w:r>
        <w:rPr>
          <w:rFonts w:hint="eastAsia"/>
          <w:highlight w:val="none"/>
          <w:lang w:val="en-US" w:eastAsia="zh-Hans"/>
        </w:rPr>
        <w:t>.</w:t>
      </w:r>
      <w:r>
        <w:rPr>
          <w:rFonts w:hint="default"/>
          <w:highlight w:val="none"/>
          <w:lang w:eastAsia="zh-Hans"/>
        </w:rPr>
        <w:t>2、</w:t>
      </w:r>
      <w:r>
        <w:rPr>
          <w:rFonts w:hint="eastAsia"/>
          <w:highlight w:val="none"/>
          <w:lang w:val="en-US" w:eastAsia="zh-CN"/>
        </w:rPr>
        <w:t>产品用户人群约束：</w:t>
      </w:r>
    </w:p>
    <w:p>
      <w:pPr>
        <w:spacing w:line="360" w:lineRule="auto"/>
        <w:ind w:firstLine="420"/>
        <w:rPr>
          <w:rFonts w:hint="eastAsia" w:ascii="宋体" w:hAnsi="宋体" w:eastAsia="宋体" w:cs="宋体"/>
          <w:b w:val="0"/>
          <w:bCs/>
          <w:color w:val="auto"/>
          <w:kern w:val="2"/>
          <w:sz w:val="21"/>
          <w:szCs w:val="21"/>
          <w:highlight w:val="none"/>
          <w:lang w:val="en-US" w:eastAsia="zh-CN" w:bidi="ar-SA"/>
        </w:rPr>
      </w:pPr>
      <w:r>
        <w:rPr>
          <w:rFonts w:hint="eastAsia" w:ascii="宋体" w:hAnsi="宋体" w:eastAsia="宋体" w:cs="宋体"/>
          <w:b w:val="0"/>
          <w:bCs/>
          <w:kern w:val="0"/>
          <w:sz w:val="21"/>
          <w:szCs w:val="21"/>
          <w:highlight w:val="none"/>
          <w:lang w:val="en-US" w:eastAsia="zh-CN" w:bidi="ar"/>
        </w:rPr>
        <w:t>软</w:t>
      </w:r>
      <w:r>
        <w:rPr>
          <w:rFonts w:hint="eastAsia" w:ascii="宋体" w:hAnsi="宋体" w:eastAsia="宋体" w:cs="宋体"/>
          <w:b w:val="0"/>
          <w:bCs/>
          <w:color w:val="auto"/>
          <w:kern w:val="2"/>
          <w:sz w:val="21"/>
          <w:szCs w:val="21"/>
          <w:highlight w:val="none"/>
          <w:lang w:val="en-US" w:eastAsia="zh-CN" w:bidi="ar-SA"/>
        </w:rPr>
        <w:t>件的最终用户为医疗机构中具备医师资质需要查看和处理超声影像视频的的临床医生或医务人员。</w:t>
      </w:r>
    </w:p>
    <w:p>
      <w:pPr>
        <w:spacing w:line="360" w:lineRule="auto"/>
        <w:ind w:firstLine="420"/>
        <w:rPr>
          <w:rFonts w:hint="eastAsia" w:ascii="宋体" w:hAnsi="宋体" w:eastAsia="宋体" w:cs="宋体"/>
          <w:b w:val="0"/>
          <w:bCs/>
          <w:color w:val="auto"/>
          <w:kern w:val="2"/>
          <w:sz w:val="21"/>
          <w:szCs w:val="21"/>
          <w:highlight w:val="none"/>
          <w:lang w:val="en-US" w:eastAsia="zh-CN" w:bidi="ar-SA"/>
        </w:rPr>
      </w:pPr>
    </w:p>
    <w:p>
      <w:pPr>
        <w:spacing w:line="360" w:lineRule="auto"/>
        <w:ind w:firstLine="420"/>
        <w:rPr>
          <w:rFonts w:hint="default"/>
          <w:highlight w:val="none"/>
          <w:lang w:val="en-US" w:eastAsia="zh-CN"/>
        </w:rPr>
      </w:pPr>
      <w:r>
        <w:rPr>
          <w:rFonts w:hint="default"/>
          <w:highlight w:val="none"/>
          <w:lang w:eastAsia="zh-CN"/>
        </w:rPr>
        <w:t>2</w:t>
      </w:r>
      <w:r>
        <w:rPr>
          <w:rFonts w:hint="eastAsia"/>
          <w:highlight w:val="none"/>
          <w:lang w:val="en-US" w:eastAsia="zh-Hans"/>
        </w:rPr>
        <w:t>.</w:t>
      </w:r>
      <w:r>
        <w:rPr>
          <w:rFonts w:hint="default"/>
          <w:highlight w:val="none"/>
          <w:lang w:eastAsia="zh-Hans"/>
        </w:rPr>
        <w:t>4</w:t>
      </w:r>
      <w:r>
        <w:rPr>
          <w:rFonts w:hint="eastAsia"/>
          <w:highlight w:val="none"/>
          <w:lang w:val="en-US" w:eastAsia="zh-Hans"/>
        </w:rPr>
        <w:t>.</w:t>
      </w:r>
      <w:r>
        <w:rPr>
          <w:rFonts w:hint="default"/>
          <w:highlight w:val="none"/>
          <w:lang w:eastAsia="zh-Hans"/>
        </w:rPr>
        <w:t>3、</w:t>
      </w:r>
      <w:r>
        <w:rPr>
          <w:rFonts w:hint="eastAsia"/>
          <w:highlight w:val="none"/>
          <w:lang w:val="en-US" w:eastAsia="zh-CN"/>
        </w:rPr>
        <w:t>软件使用权限约束：</w:t>
      </w:r>
    </w:p>
    <w:p>
      <w:pPr>
        <w:numPr>
          <w:ilvl w:val="-1"/>
          <w:numId w:val="0"/>
        </w:numPr>
        <w:spacing w:line="360" w:lineRule="auto"/>
        <w:ind w:firstLine="420" w:firstLineChars="200"/>
        <w:rPr>
          <w:highlight w:val="none"/>
        </w:rPr>
      </w:pPr>
      <w:r>
        <w:rPr>
          <w:rFonts w:hint="eastAsia"/>
          <w:highlight w:val="none"/>
        </w:rPr>
        <w:t>1）登录设备未获得使用授权时所有用户不可使用；</w:t>
      </w:r>
    </w:p>
    <w:p>
      <w:pPr>
        <w:spacing w:line="360" w:lineRule="auto"/>
        <w:ind w:firstLine="420"/>
        <w:rPr>
          <w:highlight w:val="none"/>
        </w:rPr>
      </w:pPr>
      <w:r>
        <w:rPr>
          <w:rFonts w:hint="eastAsia"/>
          <w:highlight w:val="none"/>
        </w:rPr>
        <w:t>2）登录设备IP未与软件绑定时所有用户不可使用；</w:t>
      </w:r>
    </w:p>
    <w:p>
      <w:pPr>
        <w:spacing w:line="360" w:lineRule="auto"/>
        <w:ind w:firstLine="420"/>
        <w:rPr>
          <w:rFonts w:hint="eastAsia"/>
          <w:highlight w:val="none"/>
        </w:rPr>
      </w:pPr>
      <w:r>
        <w:rPr>
          <w:rFonts w:hint="eastAsia"/>
          <w:highlight w:val="none"/>
        </w:rPr>
        <w:t>3）软件未绑定主任密钥时所有用户不可使用。</w:t>
      </w:r>
    </w:p>
    <w:p>
      <w:pPr>
        <w:spacing w:line="360" w:lineRule="auto"/>
        <w:ind w:firstLine="420"/>
        <w:rPr>
          <w:rFonts w:hint="eastAsia"/>
          <w:highlight w:val="none"/>
        </w:rPr>
      </w:pPr>
    </w:p>
    <w:p>
      <w:pPr>
        <w:spacing w:line="360" w:lineRule="auto"/>
        <w:ind w:firstLine="420"/>
        <w:rPr>
          <w:rFonts w:hint="eastAsia"/>
          <w:highlight w:val="none"/>
          <w:lang w:val="en-US" w:eastAsia="zh-CN"/>
        </w:rPr>
      </w:pPr>
      <w:r>
        <w:rPr>
          <w:rFonts w:hint="default"/>
          <w:highlight w:val="none"/>
          <w:lang w:eastAsia="zh-CN"/>
        </w:rPr>
        <w:t>2</w:t>
      </w:r>
      <w:r>
        <w:rPr>
          <w:rFonts w:hint="eastAsia"/>
          <w:highlight w:val="none"/>
          <w:lang w:val="en-US" w:eastAsia="zh-Hans"/>
        </w:rPr>
        <w:t>.</w:t>
      </w:r>
      <w:r>
        <w:rPr>
          <w:rFonts w:hint="default"/>
          <w:highlight w:val="none"/>
          <w:lang w:eastAsia="zh-Hans"/>
        </w:rPr>
        <w:t>4</w:t>
      </w:r>
      <w:r>
        <w:rPr>
          <w:rFonts w:hint="eastAsia"/>
          <w:highlight w:val="none"/>
          <w:lang w:val="en-US" w:eastAsia="zh-Hans"/>
        </w:rPr>
        <w:t>.</w:t>
      </w:r>
      <w:r>
        <w:rPr>
          <w:rFonts w:hint="default"/>
          <w:highlight w:val="none"/>
          <w:lang w:eastAsia="zh-Hans"/>
        </w:rPr>
        <w:t>4、</w:t>
      </w:r>
      <w:r>
        <w:rPr>
          <w:rFonts w:hint="eastAsia"/>
          <w:highlight w:val="none"/>
          <w:lang w:val="en-US" w:eastAsia="zh-CN"/>
        </w:rPr>
        <w:t>处理对象约束:</w:t>
      </w:r>
    </w:p>
    <w:p>
      <w:pPr>
        <w:spacing w:line="360" w:lineRule="auto"/>
        <w:ind w:firstLine="420"/>
        <w:jc w:val="left"/>
        <w:rPr>
          <w:rFonts w:ascii="宋体" w:hAnsi="宋体" w:eastAsia="宋体"/>
          <w:sz w:val="24"/>
          <w:highlight w:val="none"/>
        </w:rPr>
      </w:pPr>
      <w:r>
        <w:rPr>
          <w:rFonts w:hint="eastAsia" w:ascii="宋体" w:hAnsi="宋体" w:eastAsia="宋体"/>
          <w:sz w:val="24"/>
          <w:highlight w:val="none"/>
        </w:rPr>
        <w:t>（1）实时检查的处理对象：支持FLV</w:t>
      </w:r>
      <w:r>
        <w:rPr>
          <w:rFonts w:ascii="宋体" w:hAnsi="宋体" w:eastAsia="宋体"/>
          <w:sz w:val="24"/>
          <w:highlight w:val="none"/>
        </w:rPr>
        <w:t>/</w:t>
      </w:r>
      <w:r>
        <w:rPr>
          <w:rFonts w:hint="eastAsia" w:ascii="宋体" w:hAnsi="宋体" w:eastAsia="宋体"/>
          <w:sz w:val="24"/>
          <w:highlight w:val="none"/>
        </w:rPr>
        <w:t>YUV格式的超声影像数据；</w:t>
      </w:r>
    </w:p>
    <w:p>
      <w:pPr>
        <w:spacing w:line="360" w:lineRule="auto"/>
        <w:ind w:firstLine="420"/>
        <w:rPr>
          <w:rFonts w:ascii="宋体" w:hAnsi="宋体" w:cs="宋体"/>
          <w:i/>
          <w:iCs/>
          <w:szCs w:val="21"/>
          <w:highlight w:val="none"/>
        </w:rPr>
      </w:pPr>
      <w:r>
        <w:rPr>
          <w:rFonts w:hint="eastAsia" w:ascii="宋体" w:hAnsi="宋体" w:eastAsia="宋体"/>
          <w:sz w:val="24"/>
          <w:highlight w:val="none"/>
        </w:rPr>
        <w:t>（2）病例回放的处理对象：</w:t>
      </w:r>
      <w:r>
        <w:rPr>
          <w:rFonts w:hint="eastAsia" w:ascii="宋体" w:hAnsi="宋体" w:eastAsia="宋体"/>
          <w:sz w:val="24"/>
          <w:highlight w:val="none"/>
          <w:lang w:val="en-US" w:eastAsia="zh-CN"/>
        </w:rPr>
        <w:t>该型号软件该版本下的历史病例超声影像数据。</w:t>
      </w:r>
    </w:p>
    <w:p>
      <w:pPr>
        <w:pStyle w:val="3"/>
        <w:numPr>
          <w:ilvl w:val="0"/>
          <w:numId w:val="1"/>
        </w:numPr>
        <w:spacing w:line="360" w:lineRule="auto"/>
        <w:rPr>
          <w:rFonts w:ascii="宋体" w:hAnsi="宋体" w:eastAsia="宋体" w:cs="宋体"/>
          <w:sz w:val="28"/>
          <w:szCs w:val="28"/>
          <w:highlight w:val="none"/>
        </w:rPr>
      </w:pPr>
      <w:bookmarkStart w:id="27" w:name="_Toc6512"/>
      <w:bookmarkStart w:id="28" w:name="_Toc8299_WPSOffice_Level1"/>
      <w:bookmarkStart w:id="29" w:name="_Toc12911"/>
      <w:r>
        <w:rPr>
          <w:rFonts w:hint="eastAsia" w:ascii="宋体" w:hAnsi="宋体" w:eastAsia="宋体" w:cs="宋体"/>
          <w:sz w:val="28"/>
          <w:szCs w:val="28"/>
          <w:highlight w:val="none"/>
        </w:rPr>
        <w:t>整体说明</w:t>
      </w:r>
      <w:bookmarkEnd w:id="27"/>
      <w:bookmarkEnd w:id="28"/>
      <w:bookmarkEnd w:id="29"/>
    </w:p>
    <w:p>
      <w:pPr>
        <w:adjustRightInd w:val="0"/>
        <w:snapToGrid w:val="0"/>
        <w:rPr>
          <w:rFonts w:ascii="宋体" w:hAnsi="宋体" w:eastAsia="宋体"/>
          <w:b/>
          <w:bCs/>
          <w:kern w:val="0"/>
          <w:sz w:val="24"/>
          <w:highlight w:val="none"/>
        </w:rPr>
      </w:pPr>
      <w:r>
        <w:rPr>
          <w:rFonts w:ascii="宋体" w:hAnsi="宋体" w:eastAsia="宋体"/>
          <w:b/>
          <w:bCs/>
          <w:kern w:val="0"/>
          <w:sz w:val="24"/>
          <w:highlight w:val="none"/>
        </w:rPr>
        <w:t xml:space="preserve">A.1 </w:t>
      </w:r>
      <w:r>
        <w:rPr>
          <w:rFonts w:hint="eastAsia" w:ascii="宋体" w:hAnsi="宋体" w:eastAsia="宋体"/>
          <w:b/>
          <w:bCs/>
          <w:kern w:val="0"/>
          <w:sz w:val="24"/>
          <w:highlight w:val="none"/>
        </w:rPr>
        <w:t>体系结构图及必要注释</w:t>
      </w:r>
    </w:p>
    <w:p>
      <w:pPr>
        <w:spacing w:line="360" w:lineRule="auto"/>
        <w:rPr>
          <w:rFonts w:ascii="宋体" w:hAnsi="宋体" w:eastAsia="宋体"/>
          <w:highlight w:val="none"/>
        </w:rPr>
      </w:pPr>
      <w:r>
        <w:rPr>
          <w:rFonts w:ascii="宋体" w:hAnsi="宋体" w:eastAsia="宋体"/>
          <w:highlight w:val="none"/>
        </w:rPr>
        <w:drawing>
          <wp:inline distT="0" distB="0" distL="114300" distR="114300">
            <wp:extent cx="5507355" cy="3971925"/>
            <wp:effectExtent l="0" t="0" r="444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507727" cy="3972193"/>
                    </a:xfrm>
                    <a:prstGeom prst="rect">
                      <a:avLst/>
                    </a:prstGeom>
                    <a:noFill/>
                    <a:ln>
                      <a:noFill/>
                    </a:ln>
                  </pic:spPr>
                </pic:pic>
              </a:graphicData>
            </a:graphic>
          </wp:inline>
        </w:drawing>
      </w:r>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r>
        <w:rPr>
          <w:rFonts w:ascii="宋体" w:hAnsi="宋体" w:eastAsia="宋体"/>
          <w:b/>
          <w:bCs/>
          <w:kern w:val="0"/>
          <w:sz w:val="24"/>
          <w:highlight w:val="none"/>
        </w:rPr>
        <w:t>A.2</w:t>
      </w:r>
      <w:r>
        <w:rPr>
          <w:rFonts w:hint="eastAsia" w:ascii="宋体" w:hAnsi="宋体" w:eastAsia="宋体"/>
          <w:b/>
          <w:bCs/>
          <w:kern w:val="0"/>
          <w:sz w:val="24"/>
          <w:highlight w:val="none"/>
        </w:rPr>
        <w:t>用户界面关系图及必要注释</w:t>
      </w:r>
    </w:p>
    <w:p>
      <w:pPr>
        <w:spacing w:line="460" w:lineRule="exact"/>
        <w:rPr>
          <w:rFonts w:ascii="宋体" w:hAnsi="宋体" w:eastAsia="宋体"/>
          <w:b/>
          <w:bCs/>
          <w:kern w:val="0"/>
          <w:sz w:val="24"/>
          <w:highlight w:val="none"/>
        </w:rPr>
      </w:pPr>
      <w:r>
        <w:rPr>
          <w:rFonts w:hint="eastAsia" w:ascii="宋体" w:hAnsi="宋体" w:eastAsia="宋体"/>
          <w:sz w:val="24"/>
          <w:szCs w:val="24"/>
          <w:highlight w:val="none"/>
        </w:rPr>
        <w:drawing>
          <wp:anchor distT="0" distB="0" distL="114935" distR="114935" simplePos="0" relativeHeight="251660288" behindDoc="0" locked="0" layoutInCell="1" allowOverlap="1">
            <wp:simplePos x="0" y="0"/>
            <wp:positionH relativeFrom="margin">
              <wp:posOffset>24130</wp:posOffset>
            </wp:positionH>
            <wp:positionV relativeFrom="paragraph">
              <wp:posOffset>116205</wp:posOffset>
            </wp:positionV>
            <wp:extent cx="5543550" cy="3220085"/>
            <wp:effectExtent l="0" t="0" r="19050" b="5715"/>
            <wp:wrapTopAndBottom/>
            <wp:docPr id="9" name="图片 9"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ef71cb992a4491a731972078dd028"/>
                    <pic:cNvPicPr>
                      <a:picLocks noChangeAspect="1"/>
                    </pic:cNvPicPr>
                  </pic:nvPicPr>
                  <pic:blipFill>
                    <a:blip r:embed="rId10"/>
                    <a:stretch>
                      <a:fillRect/>
                    </a:stretch>
                  </pic:blipFill>
                  <pic:spPr>
                    <a:xfrm>
                      <a:off x="0" y="0"/>
                      <a:ext cx="5543550" cy="3220085"/>
                    </a:xfrm>
                    <a:prstGeom prst="rect">
                      <a:avLst/>
                    </a:prstGeom>
                  </pic:spPr>
                </pic:pic>
              </a:graphicData>
            </a:graphic>
          </wp:anchor>
        </w:drawing>
      </w:r>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r>
        <w:rPr>
          <w:rFonts w:ascii="宋体" w:hAnsi="宋体" w:eastAsia="宋体"/>
          <w:b/>
          <w:bCs/>
          <w:kern w:val="0"/>
          <w:sz w:val="24"/>
          <w:highlight w:val="none"/>
        </w:rPr>
        <w:t>A.2</w:t>
      </w:r>
      <w:r>
        <w:rPr>
          <w:rFonts w:hint="eastAsia" w:ascii="宋体" w:hAnsi="宋体" w:eastAsia="宋体"/>
          <w:b/>
          <w:bCs/>
          <w:kern w:val="0"/>
          <w:sz w:val="24"/>
          <w:highlight w:val="none"/>
        </w:rPr>
        <w:t xml:space="preserve"> 硬件拓扑图</w:t>
      </w:r>
    </w:p>
    <w:p>
      <w:pPr>
        <w:rPr>
          <w:rFonts w:ascii="宋体" w:hAnsi="宋体" w:eastAsia="宋体"/>
          <w:sz w:val="24"/>
          <w:szCs w:val="24"/>
          <w:highlight w:val="none"/>
        </w:rPr>
      </w:pPr>
    </w:p>
    <w:p>
      <w:pPr>
        <w:jc w:val="center"/>
        <w:rPr>
          <w:rFonts w:ascii="宋体" w:hAnsi="宋体" w:eastAsia="宋体"/>
          <w:sz w:val="24"/>
          <w:szCs w:val="24"/>
          <w:highlight w:val="none"/>
        </w:rPr>
      </w:pPr>
      <w:r>
        <w:rPr>
          <w:rFonts w:ascii="宋体" w:hAnsi="宋体" w:eastAsia="宋体"/>
          <w:b/>
          <w:bCs/>
          <w:kern w:val="0"/>
          <w:sz w:val="24"/>
          <w:highlight w:val="none"/>
        </w:rPr>
        <w:drawing>
          <wp:inline distT="0" distB="0" distL="0" distR="0">
            <wp:extent cx="4848225" cy="4450715"/>
            <wp:effectExtent l="0" t="0" r="3175" b="6985"/>
            <wp:docPr id="6" name="图片 6"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eb2683ac89d4b7f710d3179cf2be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55587" cy="4457482"/>
                    </a:xfrm>
                    <a:prstGeom prst="rect">
                      <a:avLst/>
                    </a:prstGeom>
                    <a:noFill/>
                    <a:ln>
                      <a:noFill/>
                    </a:ln>
                  </pic:spPr>
                </pic:pic>
              </a:graphicData>
            </a:graphic>
          </wp:inline>
        </w:drawing>
      </w:r>
    </w:p>
    <w:p>
      <w:pPr>
        <w:pStyle w:val="21"/>
        <w:widowControl/>
        <w:shd w:val="clear" w:color="auto" w:fill="FFFFFF"/>
        <w:spacing w:before="0" w:beforeAutospacing="0" w:after="0" w:afterAutospacing="0" w:line="360" w:lineRule="auto"/>
        <w:ind w:firstLine="420"/>
        <w:jc w:val="both"/>
        <w:rPr>
          <w:rFonts w:hint="eastAsia" w:eastAsia="仿宋_GB2312"/>
          <w:highlight w:val="none"/>
        </w:rPr>
      </w:pPr>
    </w:p>
    <w:p>
      <w:pPr>
        <w:pStyle w:val="21"/>
        <w:widowControl/>
        <w:shd w:val="clear" w:color="auto" w:fill="FFFFFF"/>
        <w:spacing w:before="0" w:beforeAutospacing="0" w:after="0" w:afterAutospacing="0" w:line="360" w:lineRule="auto"/>
        <w:ind w:firstLine="420"/>
        <w:jc w:val="both"/>
        <w:rPr>
          <w:rStyle w:val="27"/>
          <w:rFonts w:ascii="宋体" w:hAnsi="宋体" w:cs="宋体"/>
          <w:spacing w:val="8"/>
          <w:sz w:val="21"/>
          <w:szCs w:val="21"/>
          <w:highlight w:val="none"/>
          <w:shd w:val="clear" w:color="auto" w:fill="FFFFFF"/>
        </w:rPr>
      </w:pPr>
      <w:r>
        <w:rPr>
          <w:rFonts w:hint="eastAsia" w:eastAsia="仿宋_GB2312"/>
          <w:highlight w:val="none"/>
        </w:rPr>
        <w:drawing>
          <wp:inline distT="0" distB="0" distL="114300" distR="114300">
            <wp:extent cx="5264150" cy="2797810"/>
            <wp:effectExtent l="0" t="0" r="19050" b="21590"/>
            <wp:docPr id="3" name="图片 1" descr="9b73355e869f20603d0ef28d0de4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9b73355e869f20603d0ef28d0de4f4a"/>
                    <pic:cNvPicPr>
                      <a:picLocks noChangeAspect="1"/>
                    </pic:cNvPicPr>
                  </pic:nvPicPr>
                  <pic:blipFill>
                    <a:blip r:embed="rId12"/>
                    <a:stretch>
                      <a:fillRect/>
                    </a:stretch>
                  </pic:blipFill>
                  <pic:spPr>
                    <a:xfrm>
                      <a:off x="0" y="0"/>
                      <a:ext cx="5264150" cy="2797810"/>
                    </a:xfrm>
                    <a:prstGeom prst="rect">
                      <a:avLst/>
                    </a:prstGeom>
                    <a:noFill/>
                    <a:ln w="9525">
                      <a:noFill/>
                    </a:ln>
                  </pic:spPr>
                </pic:pic>
              </a:graphicData>
            </a:graphic>
          </wp:inline>
        </w:drawing>
      </w:r>
    </w:p>
    <w:p>
      <w:pPr>
        <w:widowControl/>
        <w:shd w:val="clear" w:color="auto" w:fill="FFFFFF"/>
        <w:spacing w:before="0" w:beforeAutospacing="0" w:after="0" w:afterAutospacing="0" w:line="360" w:lineRule="auto"/>
        <w:ind w:firstLine="420"/>
        <w:jc w:val="both"/>
        <w:rPr>
          <w:highlight w:val="none"/>
          <w:lang w:eastAsia="zh-Hans"/>
        </w:rPr>
      </w:pPr>
      <w:r>
        <w:rPr>
          <w:rFonts w:hint="eastAsia"/>
          <w:highlight w:val="none"/>
        </w:rPr>
        <w:t>软件系统总体功能/对象结构</w:t>
      </w:r>
      <w:r>
        <w:rPr>
          <w:highlight w:val="none"/>
        </w:rPr>
        <w:t>，</w:t>
      </w:r>
      <w:r>
        <w:rPr>
          <w:rFonts w:hint="eastAsia"/>
          <w:highlight w:val="none"/>
          <w:lang w:eastAsia="zh-Hans"/>
        </w:rPr>
        <w:t>详见</w:t>
      </w:r>
      <w:r>
        <w:rPr>
          <w:highlight w:val="none"/>
          <w:lang w:eastAsia="zh-Hans"/>
        </w:rPr>
        <w:t>《</w:t>
      </w:r>
      <w:r>
        <w:rPr>
          <w:rFonts w:hint="eastAsia"/>
          <w:highlight w:val="none"/>
          <w:lang w:eastAsia="zh-Hans"/>
        </w:rPr>
        <w:t>软件架构设计</w:t>
      </w:r>
      <w:r>
        <w:rPr>
          <w:rFonts w:hint="default"/>
          <w:highlight w:val="none"/>
          <w:lang w:eastAsia="zh-CN"/>
        </w:rPr>
        <w:t>-</w:t>
      </w:r>
      <w:r>
        <w:rPr>
          <w:rFonts w:hint="eastAsia"/>
          <w:highlight w:val="none"/>
          <w:lang w:val="en-US" w:eastAsia="zh-CN"/>
        </w:rPr>
        <w:t>文件编号</w:t>
      </w:r>
      <w:r>
        <w:rPr>
          <w:highlight w:val="none"/>
          <w:lang w:eastAsia="zh-Hans"/>
        </w:rPr>
        <w:t>》&amp;《</w:t>
      </w:r>
      <w:r>
        <w:rPr>
          <w:rFonts w:hint="eastAsia"/>
          <w:highlight w:val="none"/>
          <w:lang w:val="en-US" w:eastAsia="zh-Hans"/>
        </w:rPr>
        <w:t>产品技术要求</w:t>
      </w:r>
      <w:r>
        <w:rPr>
          <w:highlight w:val="none"/>
          <w:lang w:eastAsia="zh-Hans"/>
        </w:rPr>
        <w:t>》。</w:t>
      </w:r>
    </w:p>
    <w:p>
      <w:pPr>
        <w:widowControl/>
        <w:shd w:val="clear" w:color="auto" w:fill="FFFFFF"/>
        <w:spacing w:before="0" w:beforeAutospacing="0" w:after="0" w:afterAutospacing="0" w:line="360" w:lineRule="auto"/>
        <w:ind w:firstLine="420"/>
        <w:jc w:val="both"/>
        <w:rPr>
          <w:highlight w:val="none"/>
          <w:lang w:eastAsia="zh-Hans"/>
        </w:rPr>
      </w:pPr>
    </w:p>
    <w:p>
      <w:pPr>
        <w:pStyle w:val="3"/>
        <w:numPr>
          <w:ilvl w:val="0"/>
          <w:numId w:val="1"/>
        </w:numPr>
        <w:spacing w:line="360" w:lineRule="auto"/>
        <w:rPr>
          <w:rFonts w:ascii="宋体" w:hAnsi="宋体" w:eastAsia="宋体" w:cs="宋体"/>
          <w:sz w:val="28"/>
          <w:szCs w:val="28"/>
          <w:highlight w:val="none"/>
        </w:rPr>
      </w:pPr>
      <w:bookmarkStart w:id="30" w:name="_Toc29172"/>
      <w:bookmarkStart w:id="31" w:name="_Toc1805"/>
      <w:bookmarkStart w:id="32" w:name="_Toc23808_WPSOffice_Level1"/>
      <w:r>
        <w:rPr>
          <w:rFonts w:hint="eastAsia" w:ascii="宋体" w:hAnsi="宋体" w:eastAsia="宋体" w:cs="宋体"/>
          <w:sz w:val="28"/>
          <w:szCs w:val="28"/>
          <w:highlight w:val="none"/>
        </w:rPr>
        <w:t>软件功能</w:t>
      </w:r>
      <w:bookmarkEnd w:id="30"/>
      <w:bookmarkEnd w:id="31"/>
      <w:bookmarkEnd w:id="32"/>
    </w:p>
    <w:p>
      <w:pPr>
        <w:bidi w:val="0"/>
        <w:rPr>
          <w:rFonts w:hint="eastAsia"/>
          <w:highlight w:val="none"/>
          <w:lang w:val="en-US" w:eastAsia="zh-CN"/>
        </w:rPr>
      </w:pPr>
      <w:r>
        <w:rPr>
          <w:rFonts w:hint="eastAsia"/>
          <w:highlight w:val="none"/>
          <w:lang w:val="en-US" w:eastAsia="zh-CN"/>
        </w:rPr>
        <w:t>软件预期功能需求如下：</w:t>
      </w:r>
    </w:p>
    <w:p>
      <w:pPr>
        <w:pStyle w:val="4"/>
        <w:spacing w:line="360" w:lineRule="auto"/>
        <w:jc w:val="both"/>
        <w:rPr>
          <w:rFonts w:hint="default" w:cs="宋体"/>
          <w:b w:val="0"/>
          <w:sz w:val="24"/>
          <w:highlight w:val="none"/>
          <w:lang w:eastAsia="zh-Hans"/>
        </w:rPr>
      </w:pPr>
      <w:r>
        <w:rPr>
          <w:rFonts w:cs="宋体"/>
          <w:sz w:val="24"/>
          <w:szCs w:val="24"/>
          <w:highlight w:val="none"/>
        </w:rPr>
        <w:t xml:space="preserve">4.1 </w:t>
      </w:r>
      <w:r>
        <w:rPr>
          <w:rFonts w:cs="宋体"/>
          <w:sz w:val="24"/>
          <w:szCs w:val="24"/>
          <w:highlight w:val="none"/>
          <w:lang w:eastAsia="zh-Hans"/>
        </w:rPr>
        <w:t>影像处理</w:t>
      </w:r>
      <w:r>
        <w:rPr>
          <w:rFonts w:cs="宋体"/>
          <w:sz w:val="24"/>
          <w:szCs w:val="24"/>
          <w:highlight w:val="none"/>
        </w:rPr>
        <w:t>功能</w:t>
      </w:r>
      <w:r>
        <w:rPr>
          <w:rFonts w:cs="宋体"/>
          <w:sz w:val="24"/>
          <w:szCs w:val="24"/>
          <w:highlight w:val="none"/>
          <w:lang w:eastAsia="zh-Hans"/>
        </w:rPr>
        <w:t>需求</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94"/>
        <w:gridCol w:w="6491"/>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19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91"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1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DSR001</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应能支持FLV/YUV格式的超声影像数据；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DSR002</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应能保存和处理历史病例超声影像数据。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软件所能支持的最大并发数应为1个超声影像设备</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DSR004</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软件应能支持HDMI数据接口，接收超声影像视频</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DSR013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软件在超声机信号断开时应有页面提示</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DSR023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软件应在处理超声影像时进行实时备份，发生意外情况时可在历史病例中恢复浏览。</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DSR025</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应能在60秒内在100个不大于400M的历史病例中检索出当天历史病例；</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DSR026</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应能在60秒内打开已浏览的任一个不大于400M的历史病例影像数据。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DSR038</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软件应有历史病例功能，可按日期检索，浏览存储在本地的病例影像</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DSR039</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软件应有历史截图功能，可按日期检索，浏览存储在本地的病例截图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DSR040</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软件应有检查模式选择功能，可选择单胎/多胎/续接三种模式进行检查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DSR041</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软件应有孕期筛查选择功能，可选择早孕/中孕/晚孕三种孕期进行检查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DSR042</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软件应有实时影像模式功能，应能播放/暂停影像，自动显示轮廓标记框，检查部位示意图，检查持续时间，切面引导内容</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软件应有回放影像模式功能，应能对影像进行播放/暂停，快进，快退，上一节/下一节，播放倍速控制，播放进度控制，自动显示轮廓标记框，检查部位示意图，影像时长，切面引导汇总，检出特征</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DSR044</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软件应有回放目录功能，可显示回放项目数量和已检项目/未检项目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DSR045</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软件应有截图功能，能点击一键截图或双指双击屏幕截图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DSR046</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软件应有操作设置功能，可进行账号设置，布局设置，声音设置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DSR047</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软件应有检查信息汇总功能，可查看检查时长，已检项目/未检项目，待续接标记</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rPr>
          <w:rFonts w:hint="default" w:ascii="宋体" w:hAnsi="宋体" w:cs="宋体"/>
          <w:sz w:val="28"/>
          <w:szCs w:val="28"/>
          <w:highlight w:val="none"/>
          <w:lang w:val="en-US" w:eastAsia="zh-CN"/>
        </w:rPr>
      </w:pPr>
    </w:p>
    <w:p>
      <w:pPr>
        <w:pStyle w:val="4"/>
        <w:spacing w:line="360" w:lineRule="auto"/>
        <w:jc w:val="both"/>
        <w:rPr>
          <w:rFonts w:hint="default" w:cs="宋体"/>
          <w:b w:val="0"/>
          <w:sz w:val="24"/>
          <w:highlight w:val="none"/>
          <w:lang w:eastAsia="zh-Hans"/>
        </w:rPr>
      </w:pPr>
      <w:r>
        <w:rPr>
          <w:rFonts w:cs="宋体"/>
          <w:sz w:val="24"/>
          <w:szCs w:val="24"/>
          <w:highlight w:val="none"/>
        </w:rPr>
        <w:t xml:space="preserve">4.2 </w:t>
      </w:r>
      <w:r>
        <w:rPr>
          <w:rFonts w:cs="宋体"/>
          <w:sz w:val="24"/>
          <w:szCs w:val="24"/>
          <w:highlight w:val="none"/>
          <w:lang w:eastAsia="zh-Hans"/>
        </w:rPr>
        <w:t>用户登陆</w:t>
      </w:r>
      <w:r>
        <w:rPr>
          <w:rFonts w:cs="宋体"/>
          <w:sz w:val="24"/>
          <w:szCs w:val="24"/>
          <w:highlight w:val="none"/>
        </w:rPr>
        <w:t>功能</w:t>
      </w:r>
      <w:r>
        <w:rPr>
          <w:rFonts w:cs="宋体"/>
          <w:sz w:val="24"/>
          <w:szCs w:val="24"/>
          <w:highlight w:val="none"/>
          <w:lang w:eastAsia="zh-Hans"/>
        </w:rPr>
        <w:t>需求</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76"/>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76"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DSR008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应有管理员用户，普通用户（独立组用户和公开组用户）两种用户角色，</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DSR009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管理员用户：应可添加独立组和公开组，删除/修改独立组和公开组用户。</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DSR010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普通用户：分为独立组用户和公开组用户，独立组仅可查看本组数据，公开组可查看组内和本组数据。</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DSR014</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注册新用户时未插入正确主任密钥的错误提示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DSR015</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登录管理员时未插入正确主任密钥的错误提示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DSR022</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用户登录时密码错误提示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DSR027</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软件应有三种用户类型：可选择管理员/独立组/公开组进入</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软件应可注册新用户，可进行普通用户新建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软件应有可在主界面对系统进行关机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DSR030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软件应有可在关于我们中查看软件注册证信息，使用说明书</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sz w:val="24"/>
          <w:highlight w:val="none"/>
        </w:rPr>
      </w:pPr>
    </w:p>
    <w:p>
      <w:pPr>
        <w:pStyle w:val="4"/>
        <w:spacing w:line="360" w:lineRule="auto"/>
        <w:jc w:val="both"/>
        <w:rPr>
          <w:rFonts w:cs="宋体"/>
          <w:sz w:val="24"/>
          <w:szCs w:val="24"/>
          <w:highlight w:val="none"/>
          <w:lang w:eastAsia="zh-Hans"/>
        </w:rPr>
      </w:pPr>
      <w:r>
        <w:rPr>
          <w:rFonts w:cs="宋体"/>
          <w:sz w:val="24"/>
          <w:szCs w:val="24"/>
          <w:highlight w:val="none"/>
        </w:rPr>
        <w:t>4.3</w:t>
      </w:r>
      <w:r>
        <w:rPr>
          <w:rFonts w:cs="宋体"/>
          <w:sz w:val="24"/>
          <w:szCs w:val="24"/>
          <w:highlight w:val="none"/>
          <w:lang w:eastAsia="zh-Hans"/>
        </w:rPr>
        <w:t>系统设置</w:t>
      </w:r>
      <w:r>
        <w:rPr>
          <w:rFonts w:cs="宋体"/>
          <w:sz w:val="24"/>
          <w:szCs w:val="24"/>
          <w:highlight w:val="none"/>
        </w:rPr>
        <w:t>功能</w:t>
      </w:r>
      <w:r>
        <w:rPr>
          <w:rFonts w:cs="宋体"/>
          <w:sz w:val="24"/>
          <w:szCs w:val="24"/>
          <w:highlight w:val="none"/>
          <w:lang w:eastAsia="zh-Hans"/>
        </w:rPr>
        <w:t>需求</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37"/>
        <w:gridCol w:w="64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23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34"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DSR005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软件应有如下使用限制：登录设备未获得使用授权时所有用户不可使用；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DSR006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登录设备IP未与软件绑定时所有用户不可使用；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DSR007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软件未绑定主任密钥时所有用户不可使用。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DSR011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首次运行时需连接授权服务器，并插入经授权的U-key获得软件授权证书后方可使用。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DSR012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软件应有用户登录模块界面，系统设置模块界面，影像处理模块界面，图文报告模块界面，知识图谱模块界面共五个用户界面。</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DSR016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更新主任密钥时未插入正确主任密钥的错误提示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DSR017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更新主任密钥时未插入正确授权U-key的错误提示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DSR018</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重新绑定本机授权密钥时未插入正确授权U-key的错误提示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DSR019</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解除配对时未插入正确授权U-key的错误提示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DSR020</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查看系统信息时未插入正确授权U-key的错误提示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DSR021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检查设置时未插入正确主任密钥的错误提示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DSR024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软件应有系统日志。</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DSR031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软件应有可更新主任密钥，进行更新操作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DSR032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软件应有可重新绑定密钥，授权U-key进行更新操作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DSR033</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解除配对：解除与当前运行环境的的绑定</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DSR034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软件应可查看系统信息，含概览，设备信息，授权管理，硬件状态信息</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DSR035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软件应可对系统语言进行中英文系统语言切换</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DSR036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软件应可进行检查设置，进行检查名称，检查内容设置</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highlight w:val="none"/>
                <w:u w:val="none"/>
                <w:lang w:val="en-US" w:eastAsia="zh-Hans" w:bidi="ar-SA"/>
              </w:rPr>
            </w:pPr>
            <w:r>
              <w:rPr>
                <w:rFonts w:hint="eastAsia" w:ascii="宋体" w:hAnsi="宋体" w:eastAsia="宋体" w:cs="宋体"/>
                <w:i w:val="0"/>
                <w:color w:val="000000"/>
                <w:kern w:val="0"/>
                <w:sz w:val="24"/>
                <w:szCs w:val="24"/>
                <w:highlight w:val="none"/>
                <w:u w:val="none"/>
                <w:lang w:val="en-US" w:eastAsia="zh-CN" w:bidi="ar"/>
              </w:rPr>
              <w:t>DSR037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highlight w:val="none"/>
                <w:u w:val="none"/>
                <w:lang w:val="en-US" w:eastAsia="zh-CN" w:bidi="ar-SA"/>
              </w:rPr>
            </w:pPr>
            <w:r>
              <w:rPr>
                <w:rFonts w:hint="eastAsia" w:ascii="宋体" w:hAnsi="宋体" w:eastAsia="宋体" w:cs="宋体"/>
                <w:i w:val="0"/>
                <w:color w:val="000000"/>
                <w:kern w:val="0"/>
                <w:sz w:val="21"/>
                <w:szCs w:val="21"/>
                <w:highlight w:val="none"/>
                <w:u w:val="none"/>
                <w:lang w:val="en-US" w:eastAsia="zh-CN" w:bidi="ar"/>
              </w:rPr>
              <w:t>软件应有系统日志，管理员可查看系统日志情况</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sz w:val="24"/>
          <w:highlight w:val="none"/>
        </w:rPr>
      </w:pPr>
    </w:p>
    <w:p>
      <w:pPr>
        <w:pStyle w:val="4"/>
        <w:spacing w:line="360" w:lineRule="auto"/>
        <w:jc w:val="both"/>
        <w:rPr>
          <w:rFonts w:hint="default" w:cs="宋体"/>
          <w:b w:val="0"/>
          <w:sz w:val="24"/>
          <w:highlight w:val="none"/>
          <w:lang w:eastAsia="zh-Hans"/>
        </w:rPr>
      </w:pPr>
      <w:r>
        <w:rPr>
          <w:rFonts w:cs="宋体"/>
          <w:sz w:val="24"/>
          <w:szCs w:val="24"/>
          <w:highlight w:val="none"/>
        </w:rPr>
        <w:t xml:space="preserve">4.4 </w:t>
      </w:r>
      <w:r>
        <w:rPr>
          <w:rFonts w:cs="宋体"/>
          <w:sz w:val="24"/>
          <w:szCs w:val="24"/>
          <w:highlight w:val="none"/>
          <w:lang w:eastAsia="zh-Hans"/>
        </w:rPr>
        <w:t>图文报告</w:t>
      </w:r>
      <w:r>
        <w:rPr>
          <w:rFonts w:cs="宋体"/>
          <w:sz w:val="24"/>
          <w:szCs w:val="24"/>
          <w:highlight w:val="none"/>
        </w:rPr>
        <w:t>功能</w:t>
      </w:r>
      <w:r>
        <w:rPr>
          <w:rFonts w:cs="宋体"/>
          <w:sz w:val="24"/>
          <w:szCs w:val="24"/>
          <w:highlight w:val="none"/>
          <w:lang w:eastAsia="zh-Hans"/>
        </w:rPr>
        <w:t>需求</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23"/>
        <w:gridCol w:w="646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223"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62"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DSR048</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软件应有新建报告功能，含有内容编辑（含超声图像，超声所见，超声提示），保存报告的功能</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DSR049</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软件应有历史报告功能，可重新编辑和打印报告</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color w:val="auto"/>
          <w:sz w:val="24"/>
          <w:highlight w:val="none"/>
        </w:rPr>
      </w:pPr>
    </w:p>
    <w:p>
      <w:pPr>
        <w:pStyle w:val="4"/>
        <w:spacing w:line="360" w:lineRule="auto"/>
        <w:jc w:val="both"/>
        <w:rPr>
          <w:rFonts w:hint="default" w:cs="宋体"/>
          <w:b w:val="0"/>
          <w:color w:val="auto"/>
          <w:sz w:val="24"/>
          <w:highlight w:val="none"/>
          <w:lang w:eastAsia="zh-Hans"/>
        </w:rPr>
      </w:pPr>
      <w:r>
        <w:rPr>
          <w:rFonts w:cs="宋体"/>
          <w:color w:val="auto"/>
          <w:sz w:val="24"/>
          <w:szCs w:val="24"/>
          <w:highlight w:val="none"/>
        </w:rPr>
        <w:t xml:space="preserve">4.5 </w:t>
      </w:r>
      <w:r>
        <w:rPr>
          <w:rFonts w:cs="宋体"/>
          <w:color w:val="auto"/>
          <w:sz w:val="24"/>
          <w:szCs w:val="24"/>
          <w:highlight w:val="none"/>
          <w:lang w:eastAsia="zh-Hans"/>
        </w:rPr>
        <w:t>知识图谱</w:t>
      </w:r>
      <w:r>
        <w:rPr>
          <w:rFonts w:cs="宋体"/>
          <w:color w:val="auto"/>
          <w:sz w:val="24"/>
          <w:szCs w:val="24"/>
          <w:highlight w:val="none"/>
        </w:rPr>
        <w:t>功能</w:t>
      </w:r>
      <w:r>
        <w:rPr>
          <w:rFonts w:cs="宋体"/>
          <w:color w:val="auto"/>
          <w:sz w:val="24"/>
          <w:szCs w:val="24"/>
          <w:highlight w:val="none"/>
          <w:lang w:eastAsia="zh-Hans"/>
        </w:rPr>
        <w:t>需求</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u w:val="none"/>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90"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b w:val="0"/>
                <w:bCs w:val="0"/>
                <w:i w:val="0"/>
                <w:iCs/>
                <w:color w:val="auto"/>
                <w:spacing w:val="8"/>
                <w:sz w:val="21"/>
                <w:szCs w:val="21"/>
                <w:highlight w:val="none"/>
                <w:u w:val="none"/>
                <w:shd w:val="clear" w:color="auto" w:fill="FFFFFF"/>
                <w:lang w:eastAsia="zh-Hans"/>
              </w:rPr>
            </w:pPr>
            <w:r>
              <w:rPr>
                <w:rStyle w:val="27"/>
                <w:rFonts w:hint="eastAsia" w:ascii="宋体" w:hAnsi="宋体" w:cs="宋体"/>
                <w:b w:val="0"/>
                <w:bCs w:val="0"/>
                <w:i w:val="0"/>
                <w:iCs/>
                <w:color w:val="auto"/>
                <w:spacing w:val="8"/>
                <w:sz w:val="21"/>
                <w:szCs w:val="21"/>
                <w:highlight w:val="none"/>
                <w:u w:val="none"/>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DSR050</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软件应有遗传综合征检索功能，可提供遗传综合征病例图文参考资料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DSR051</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软件应有遗传综合征诊断引导功能，可提供遗传综合征诊断图文参考资料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DSR052</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软件应有遗传综合征对比鉴别功能，可提供至多6种遗传综合征症状内容对比表框</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color w:val="auto"/>
          <w:sz w:val="24"/>
          <w:highlight w:val="none"/>
        </w:rPr>
      </w:pPr>
    </w:p>
    <w:p>
      <w:pPr>
        <w:pStyle w:val="3"/>
        <w:numPr>
          <w:ilvl w:val="0"/>
          <w:numId w:val="1"/>
        </w:numPr>
        <w:spacing w:line="360" w:lineRule="auto"/>
        <w:rPr>
          <w:rFonts w:ascii="宋体" w:hAnsi="宋体" w:eastAsia="宋体" w:cs="宋体"/>
          <w:sz w:val="28"/>
          <w:szCs w:val="28"/>
          <w:highlight w:val="none"/>
        </w:rPr>
      </w:pPr>
      <w:bookmarkStart w:id="33" w:name="_Toc6825"/>
      <w:bookmarkStart w:id="34" w:name="_Toc4329"/>
      <w:r>
        <w:rPr>
          <w:rFonts w:hint="eastAsia" w:ascii="宋体" w:hAnsi="宋体" w:eastAsia="宋体" w:cs="宋体"/>
          <w:sz w:val="28"/>
          <w:szCs w:val="28"/>
          <w:highlight w:val="none"/>
        </w:rPr>
        <w:t>接口需求</w:t>
      </w:r>
      <w:bookmarkEnd w:id="33"/>
      <w:bookmarkEnd w:id="34"/>
    </w:p>
    <w:p>
      <w:pPr>
        <w:spacing w:line="360" w:lineRule="auto"/>
        <w:ind w:firstLine="420"/>
        <w:rPr>
          <w:highlight w:val="none"/>
        </w:rPr>
      </w:pPr>
      <w:r>
        <w:rPr>
          <w:rFonts w:hint="eastAsia"/>
          <w:highlight w:val="none"/>
        </w:rPr>
        <w:t>接口的定义：API（Application Programming Interface,应用程序编程接口）是一些预先定义的函数，目的是提供应用程序与开发人员基于某软件或硬件得以访问一组例程的能力，而又无需访问源码，或理解内部工作机制的细节。</w:t>
      </w:r>
    </w:p>
    <w:p>
      <w:pPr>
        <w:spacing w:line="360" w:lineRule="auto"/>
        <w:ind w:firstLine="420"/>
        <w:rPr>
          <w:highlight w:val="none"/>
        </w:rPr>
      </w:pPr>
    </w:p>
    <w:p>
      <w:pPr>
        <w:spacing w:line="360" w:lineRule="auto"/>
        <w:ind w:firstLine="420"/>
        <w:rPr>
          <w:highlight w:val="none"/>
          <w:lang w:eastAsia="zh-Hans"/>
        </w:rPr>
      </w:pPr>
      <w:r>
        <w:rPr>
          <w:rFonts w:hint="eastAsia"/>
          <w:highlight w:val="none"/>
        </w:rPr>
        <w:t>两个独立的系统，它们的数据或程序是独立的，这就使得它们无法直接访问对方的数据库或程序。但是某些业务场景下，独立的系统之间又必须相互共享数据或共用一套程序逻辑，如统一业务流程上的不同业务操作系统，下游系统的业务依赖于上游系统的数据。</w:t>
      </w:r>
    </w:p>
    <w:p>
      <w:pPr>
        <w:pStyle w:val="4"/>
        <w:spacing w:line="360" w:lineRule="auto"/>
        <w:jc w:val="both"/>
        <w:rPr>
          <w:rFonts w:hint="default" w:cs="宋体"/>
          <w:sz w:val="24"/>
          <w:szCs w:val="24"/>
          <w:highlight w:val="none"/>
          <w:lang w:eastAsia="zh-Hans"/>
        </w:rPr>
      </w:pPr>
      <w:r>
        <w:rPr>
          <w:rFonts w:cs="宋体"/>
          <w:sz w:val="24"/>
          <w:szCs w:val="24"/>
          <w:highlight w:val="none"/>
          <w:lang w:eastAsia="zh-Hans"/>
        </w:rPr>
        <w:t>5.</w:t>
      </w:r>
      <w:r>
        <w:rPr>
          <w:rFonts w:hint="default" w:cs="宋体"/>
          <w:sz w:val="24"/>
          <w:szCs w:val="24"/>
          <w:highlight w:val="none"/>
          <w:lang w:eastAsia="zh-Hans"/>
        </w:rPr>
        <w:t>1</w:t>
      </w:r>
      <w:r>
        <w:rPr>
          <w:rFonts w:cs="宋体"/>
          <w:sz w:val="24"/>
          <w:szCs w:val="24"/>
          <w:highlight w:val="none"/>
          <w:lang w:eastAsia="zh-Hans"/>
        </w:rPr>
        <w:t>软件接口</w:t>
      </w:r>
    </w:p>
    <w:p>
      <w:pPr>
        <w:spacing w:line="360" w:lineRule="auto"/>
        <w:ind w:firstLine="420"/>
        <w:rPr>
          <w:highlight w:val="none"/>
          <w:lang w:eastAsia="zh-Hans"/>
        </w:rPr>
      </w:pPr>
      <w:r>
        <w:rPr>
          <w:rFonts w:hint="eastAsia"/>
          <w:highlight w:val="none"/>
          <w:lang w:eastAsia="zh-Hans"/>
        </w:rPr>
        <w:t>接口的数据采用JSON格式进行传输。不过，需要注意的是，此项目的值只有六种数据类型。</w:t>
      </w:r>
    </w:p>
    <w:p>
      <w:pPr>
        <w:spacing w:line="360" w:lineRule="auto"/>
        <w:ind w:firstLine="420"/>
        <w:rPr>
          <w:highlight w:val="none"/>
          <w:lang w:eastAsia="zh-Hans"/>
        </w:rPr>
      </w:pPr>
      <w:r>
        <w:rPr>
          <w:rFonts w:hint="eastAsia"/>
          <w:highlight w:val="none"/>
          <w:lang w:eastAsia="zh-Hans"/>
        </w:rPr>
        <w:t>Number：整数或浮点数</w:t>
      </w:r>
    </w:p>
    <w:p>
      <w:pPr>
        <w:spacing w:line="360" w:lineRule="auto"/>
        <w:ind w:firstLine="420"/>
        <w:rPr>
          <w:highlight w:val="none"/>
          <w:lang w:eastAsia="zh-Hans"/>
        </w:rPr>
      </w:pPr>
      <w:r>
        <w:rPr>
          <w:rFonts w:hint="eastAsia"/>
          <w:highlight w:val="none"/>
          <w:lang w:eastAsia="zh-Hans"/>
        </w:rPr>
        <w:t>String：字符串</w:t>
      </w:r>
    </w:p>
    <w:p>
      <w:pPr>
        <w:spacing w:line="360" w:lineRule="auto"/>
        <w:ind w:firstLine="420"/>
        <w:rPr>
          <w:highlight w:val="none"/>
          <w:lang w:eastAsia="zh-Hans"/>
        </w:rPr>
      </w:pPr>
      <w:r>
        <w:rPr>
          <w:rFonts w:hint="eastAsia"/>
          <w:highlight w:val="none"/>
          <w:lang w:eastAsia="zh-Hans"/>
        </w:rPr>
        <w:t>Boolean：true 或 false</w:t>
      </w:r>
    </w:p>
    <w:p>
      <w:pPr>
        <w:spacing w:line="360" w:lineRule="auto"/>
        <w:ind w:firstLine="420"/>
        <w:rPr>
          <w:highlight w:val="none"/>
          <w:lang w:eastAsia="zh-Hans"/>
        </w:rPr>
      </w:pPr>
      <w:r>
        <w:rPr>
          <w:rFonts w:hint="eastAsia"/>
          <w:highlight w:val="none"/>
          <w:lang w:eastAsia="zh-Hans"/>
        </w:rPr>
        <w:t>Array：数组包含在方括号[]中</w:t>
      </w:r>
    </w:p>
    <w:p>
      <w:pPr>
        <w:spacing w:line="360" w:lineRule="auto"/>
        <w:ind w:firstLine="420"/>
        <w:rPr>
          <w:highlight w:val="none"/>
          <w:lang w:eastAsia="zh-Hans"/>
        </w:rPr>
      </w:pPr>
      <w:r>
        <w:rPr>
          <w:rFonts w:hint="eastAsia"/>
          <w:highlight w:val="none"/>
          <w:lang w:eastAsia="zh-Hans"/>
        </w:rPr>
        <w:t>Object：对象包含在大括号{}中</w:t>
      </w:r>
    </w:p>
    <w:p>
      <w:pPr>
        <w:spacing w:line="360" w:lineRule="auto"/>
        <w:ind w:firstLine="420"/>
        <w:rPr>
          <w:highlight w:val="none"/>
          <w:lang w:eastAsia="zh-Hans"/>
        </w:rPr>
      </w:pPr>
      <w:r>
        <w:rPr>
          <w:rFonts w:hint="eastAsia"/>
          <w:highlight w:val="none"/>
          <w:lang w:eastAsia="zh-Hans"/>
        </w:rPr>
        <w:t>Null：空类型</w:t>
      </w:r>
    </w:p>
    <w:p>
      <w:pPr>
        <w:spacing w:line="360" w:lineRule="auto"/>
        <w:ind w:firstLine="420"/>
        <w:rPr>
          <w:highlight w:val="none"/>
          <w:lang w:eastAsia="zh-Hans"/>
        </w:rPr>
      </w:pPr>
      <w:r>
        <w:rPr>
          <w:rFonts w:hint="eastAsia"/>
          <w:highlight w:val="none"/>
          <w:lang w:eastAsia="zh-Hans"/>
        </w:rPr>
        <w:t>返回数据格式，定义为：</w:t>
      </w:r>
    </w:p>
    <w:p>
      <w:pPr>
        <w:spacing w:line="360" w:lineRule="auto"/>
        <w:ind w:firstLine="420"/>
        <w:rPr>
          <w:highlight w:val="none"/>
          <w:lang w:eastAsia="zh-Hans"/>
        </w:rPr>
      </w:pPr>
      <w:r>
        <w:rPr>
          <w:rFonts w:hint="eastAsia"/>
          <w:highlight w:val="none"/>
          <w:lang w:eastAsia="zh-Hans"/>
        </w:rPr>
        <w:t>{</w:t>
      </w:r>
    </w:p>
    <w:p>
      <w:pPr>
        <w:spacing w:line="360" w:lineRule="auto"/>
        <w:ind w:firstLine="420"/>
        <w:rPr>
          <w:highlight w:val="none"/>
          <w:lang w:eastAsia="zh-Hans"/>
        </w:rPr>
      </w:pPr>
      <w:r>
        <w:rPr>
          <w:rFonts w:hint="eastAsia"/>
          <w:highlight w:val="none"/>
          <w:lang w:eastAsia="zh-Hans"/>
        </w:rPr>
        <w:t>code:200,</w:t>
      </w:r>
    </w:p>
    <w:p>
      <w:pPr>
        <w:spacing w:line="360" w:lineRule="auto"/>
        <w:ind w:firstLine="420"/>
        <w:rPr>
          <w:highlight w:val="none"/>
          <w:lang w:eastAsia="zh-Hans"/>
        </w:rPr>
      </w:pPr>
      <w:r>
        <w:rPr>
          <w:rFonts w:hint="eastAsia"/>
          <w:highlight w:val="none"/>
          <w:lang w:eastAsia="zh-Hans"/>
        </w:rPr>
        <w:t>data:{}</w:t>
      </w:r>
    </w:p>
    <w:p>
      <w:pPr>
        <w:spacing w:line="360" w:lineRule="auto"/>
        <w:ind w:firstLine="420"/>
        <w:rPr>
          <w:highlight w:val="none"/>
          <w:lang w:eastAsia="zh-Hans"/>
        </w:rPr>
      </w:pPr>
      <w:r>
        <w:rPr>
          <w:rFonts w:hint="eastAsia"/>
          <w:highlight w:val="none"/>
          <w:lang w:eastAsia="zh-Hans"/>
        </w:rPr>
        <w:t>}</w:t>
      </w:r>
    </w:p>
    <w:p>
      <w:pPr>
        <w:spacing w:line="360" w:lineRule="auto"/>
        <w:ind w:firstLine="420"/>
        <w:rPr>
          <w:highlight w:val="none"/>
          <w:lang w:eastAsia="zh-Hans"/>
        </w:rPr>
      </w:pPr>
      <w:r>
        <w:rPr>
          <w:rFonts w:hint="eastAsia"/>
          <w:highlight w:val="none"/>
          <w:lang w:eastAsia="zh-Hans"/>
        </w:rPr>
        <w:t>不同错误需要定义不同的返回码, 成功返回200， 非200为错误。详见</w:t>
      </w:r>
      <w:r>
        <w:rPr>
          <w:highlight w:val="none"/>
          <w:lang w:eastAsia="zh-Hans"/>
        </w:rPr>
        <w:t>《</w:t>
      </w:r>
      <w:r>
        <w:rPr>
          <w:rFonts w:hint="eastAsia"/>
          <w:highlight w:val="none"/>
          <w:lang w:eastAsia="zh-Hans"/>
        </w:rPr>
        <w:t>软件架构设计</w:t>
      </w:r>
      <w:r>
        <w:rPr>
          <w:highlight w:val="none"/>
          <w:lang w:eastAsia="zh-Hans"/>
        </w:rPr>
        <w:t>》</w:t>
      </w:r>
    </w:p>
    <w:p>
      <w:pPr>
        <w:pStyle w:val="4"/>
        <w:spacing w:line="360" w:lineRule="auto"/>
        <w:jc w:val="both"/>
        <w:rPr>
          <w:rFonts w:hint="default" w:cs="宋体"/>
          <w:sz w:val="24"/>
          <w:szCs w:val="24"/>
          <w:highlight w:val="none"/>
        </w:rPr>
      </w:pPr>
      <w:r>
        <w:rPr>
          <w:rFonts w:cs="宋体"/>
          <w:sz w:val="24"/>
          <w:szCs w:val="24"/>
          <w:highlight w:val="none"/>
        </w:rPr>
        <w:t>5.</w:t>
      </w:r>
      <w:r>
        <w:rPr>
          <w:rFonts w:hint="default" w:cs="宋体"/>
          <w:sz w:val="24"/>
          <w:szCs w:val="24"/>
          <w:highlight w:val="none"/>
        </w:rPr>
        <w:t>2</w:t>
      </w:r>
      <w:r>
        <w:rPr>
          <w:rFonts w:cs="宋体"/>
          <w:sz w:val="24"/>
          <w:szCs w:val="24"/>
          <w:highlight w:val="none"/>
        </w:rPr>
        <w:t>硬件接口</w:t>
      </w:r>
    </w:p>
    <w:p>
      <w:pPr>
        <w:spacing w:line="360" w:lineRule="auto"/>
        <w:ind w:firstLine="420" w:firstLineChars="0"/>
        <w:rPr>
          <w:highlight w:val="none"/>
        </w:rPr>
      </w:pPr>
      <w:r>
        <w:rPr>
          <w:rFonts w:hint="eastAsia"/>
          <w:highlight w:val="none"/>
          <w:lang w:val="en-US" w:eastAsia="zh-CN"/>
        </w:rPr>
        <w:t>与常见的超声设备接口保持一致，以确保数据流的输入以及软件功能的实现。</w:t>
      </w:r>
      <w:r>
        <w:rPr>
          <w:rFonts w:hint="eastAsia"/>
          <w:highlight w:val="none"/>
        </w:rPr>
        <w:t>超声设备进行超声影像播放，使用符合HDMI 1.0标准的数据传输线进行数据传输，目视检查，应能采集到超声影像数据。</w:t>
      </w:r>
    </w:p>
    <w:p>
      <w:pPr>
        <w:spacing w:line="360" w:lineRule="auto"/>
        <w:rPr>
          <w:rFonts w:ascii="宋体" w:hAnsi="宋体" w:cs="宋体"/>
          <w:sz w:val="24"/>
          <w:highlight w:val="none"/>
          <w:lang w:eastAsia="zh-Hans"/>
        </w:rPr>
      </w:pPr>
    </w:p>
    <w:p>
      <w:pPr>
        <w:pStyle w:val="4"/>
        <w:spacing w:line="360" w:lineRule="auto"/>
        <w:jc w:val="both"/>
        <w:rPr>
          <w:rFonts w:hint="default" w:cs="宋体"/>
          <w:sz w:val="24"/>
          <w:szCs w:val="24"/>
          <w:highlight w:val="none"/>
        </w:rPr>
      </w:pPr>
      <w:r>
        <w:rPr>
          <w:rFonts w:cs="宋体"/>
          <w:sz w:val="24"/>
          <w:szCs w:val="24"/>
          <w:highlight w:val="none"/>
        </w:rPr>
        <w:t>5.</w:t>
      </w:r>
      <w:r>
        <w:rPr>
          <w:rFonts w:hint="default" w:cs="宋体"/>
          <w:sz w:val="24"/>
          <w:szCs w:val="24"/>
          <w:highlight w:val="none"/>
        </w:rPr>
        <w:t>3</w:t>
      </w:r>
      <w:r>
        <w:rPr>
          <w:rFonts w:cs="宋体"/>
          <w:sz w:val="24"/>
          <w:szCs w:val="24"/>
          <w:highlight w:val="none"/>
        </w:rPr>
        <w:t>通讯接口</w:t>
      </w:r>
    </w:p>
    <w:p>
      <w:pPr>
        <w:spacing w:line="360" w:lineRule="auto"/>
        <w:ind w:firstLine="420"/>
        <w:rPr>
          <w:rFonts w:ascii="宋体" w:hAnsi="宋体" w:cs="宋体"/>
          <w:szCs w:val="21"/>
          <w:highlight w:val="none"/>
        </w:rPr>
      </w:pPr>
      <w:r>
        <w:rPr>
          <w:rFonts w:hint="eastAsia" w:ascii="宋体" w:hAnsi="宋体" w:cs="宋体"/>
          <w:szCs w:val="21"/>
          <w:highlight w:val="none"/>
        </w:rPr>
        <w:t>产品可用于局域联网，使用的接口为千兆网络RJ-45，俗称“水晶头”，该特点是可灵活组网、多点通讯、传输距离不限、高速率等优点，是目前主流的通讯方式。该接口本身的作用主要是用于路由器与局域网进行连接。局域网类型是多种多样的，这也就决定了路由器的局域网接口类型也可能是多样的。不同的网络有不同的接口类型，常见的以太网接口主要有AUI、BNC和RJ-45接口，还有FDDI、ATM、光纤接口，这些网络都有相应的网络接口。</w:t>
      </w:r>
    </w:p>
    <w:p>
      <w:pPr>
        <w:spacing w:line="360" w:lineRule="auto"/>
        <w:rPr>
          <w:highlight w:val="none"/>
        </w:rPr>
      </w:pPr>
    </w:p>
    <w:p>
      <w:pPr>
        <w:pStyle w:val="3"/>
        <w:numPr>
          <w:ilvl w:val="0"/>
          <w:numId w:val="1"/>
        </w:numPr>
        <w:spacing w:line="360" w:lineRule="auto"/>
        <w:rPr>
          <w:rFonts w:ascii="宋体" w:hAnsi="宋体" w:eastAsia="宋体" w:cs="宋体"/>
          <w:sz w:val="28"/>
          <w:szCs w:val="28"/>
          <w:highlight w:val="none"/>
        </w:rPr>
      </w:pPr>
      <w:bookmarkStart w:id="35" w:name="_Toc26414"/>
      <w:bookmarkStart w:id="36" w:name="_Toc26798"/>
      <w:r>
        <w:rPr>
          <w:rFonts w:hint="eastAsia" w:ascii="宋体" w:hAnsi="宋体" w:eastAsia="宋体" w:cs="宋体"/>
          <w:sz w:val="28"/>
          <w:szCs w:val="28"/>
          <w:highlight w:val="none"/>
        </w:rPr>
        <w:t>数据需求</w:t>
      </w:r>
      <w:bookmarkEnd w:id="35"/>
      <w:bookmarkEnd w:id="36"/>
    </w:p>
    <w:p>
      <w:pPr>
        <w:spacing w:line="360" w:lineRule="auto"/>
        <w:ind w:firstLine="420"/>
        <w:rPr>
          <w:rFonts w:hint="eastAsia" w:eastAsia="宋体"/>
          <w:highlight w:val="none"/>
          <w:lang w:val="en-US" w:eastAsia="zh-CN"/>
        </w:rPr>
      </w:pPr>
      <w:bookmarkStart w:id="37" w:name="_Toc28990"/>
      <w:bookmarkStart w:id="38" w:name="_Toc7810"/>
      <w:r>
        <w:rPr>
          <w:rFonts w:hint="eastAsia"/>
          <w:highlight w:val="none"/>
          <w:lang w:eastAsia="zh-Hans"/>
        </w:rPr>
        <w:t>此版本暂不需要数据统计</w:t>
      </w:r>
      <w:r>
        <w:rPr>
          <w:highlight w:val="none"/>
          <w:lang w:eastAsia="zh-Hans"/>
        </w:rPr>
        <w:t>，</w:t>
      </w:r>
      <w:r>
        <w:rPr>
          <w:rFonts w:hint="eastAsia"/>
          <w:highlight w:val="none"/>
          <w:lang w:eastAsia="zh-Hans"/>
        </w:rPr>
        <w:t>暂不考虑数据埋点设计需求</w:t>
      </w:r>
      <w:r>
        <w:rPr>
          <w:highlight w:val="none"/>
          <w:lang w:eastAsia="zh-Hans"/>
        </w:rPr>
        <w:t>；</w:t>
      </w:r>
      <w:r>
        <w:rPr>
          <w:rFonts w:hint="eastAsia"/>
          <w:highlight w:val="none"/>
          <w:lang w:val="en-US" w:eastAsia="zh-CN"/>
        </w:rPr>
        <w:t>不适用</w:t>
      </w:r>
    </w:p>
    <w:p>
      <w:pPr>
        <w:spacing w:line="360" w:lineRule="auto"/>
        <w:rPr>
          <w:highlight w:val="none"/>
        </w:rPr>
      </w:pPr>
    </w:p>
    <w:p>
      <w:pPr>
        <w:pStyle w:val="3"/>
        <w:numPr>
          <w:ilvl w:val="0"/>
          <w:numId w:val="1"/>
        </w:numPr>
        <w:spacing w:line="360" w:lineRule="auto"/>
        <w:rPr>
          <w:rFonts w:ascii="宋体" w:hAnsi="宋体" w:eastAsia="宋体" w:cs="宋体"/>
          <w:sz w:val="28"/>
          <w:szCs w:val="28"/>
          <w:highlight w:val="none"/>
        </w:rPr>
      </w:pPr>
      <w:r>
        <w:rPr>
          <w:rFonts w:hint="eastAsia" w:ascii="宋体" w:hAnsi="宋体" w:eastAsia="宋体" w:cs="宋体"/>
          <w:sz w:val="28"/>
          <w:szCs w:val="28"/>
          <w:highlight w:val="none"/>
        </w:rPr>
        <w:t>非功能需求</w:t>
      </w:r>
      <w:bookmarkEnd w:id="37"/>
      <w:bookmarkEnd w:id="38"/>
    </w:p>
    <w:p>
      <w:pPr>
        <w:pStyle w:val="4"/>
        <w:spacing w:line="360" w:lineRule="auto"/>
        <w:jc w:val="both"/>
        <w:rPr>
          <w:rFonts w:hint="default" w:cs="宋体"/>
          <w:sz w:val="24"/>
          <w:szCs w:val="24"/>
          <w:highlight w:val="none"/>
        </w:rPr>
      </w:pPr>
      <w:bookmarkStart w:id="39" w:name="_Toc7698"/>
      <w:r>
        <w:rPr>
          <w:rFonts w:cs="宋体"/>
          <w:sz w:val="24"/>
          <w:szCs w:val="24"/>
          <w:highlight w:val="none"/>
        </w:rPr>
        <w:t>7.1硬件需求</w:t>
      </w:r>
      <w:bookmarkEnd w:id="39"/>
    </w:p>
    <w:p>
      <w:pPr>
        <w:spacing w:line="360" w:lineRule="auto"/>
        <w:ind w:firstLine="420"/>
        <w:rPr>
          <w:highlight w:val="none"/>
        </w:rPr>
      </w:pPr>
      <w:r>
        <w:rPr>
          <w:rFonts w:hint="eastAsia"/>
          <w:highlight w:val="none"/>
        </w:rPr>
        <w:t>模拟超声设备进行超声影像播放，通过HMDI传输线连接视频采集卡，目视检查软件界面中的影像内容，应能采集到播放的超声影像数据，结果应符合</w:t>
      </w:r>
      <w:r>
        <w:rPr>
          <w:highlight w:val="none"/>
        </w:rPr>
        <w:t>规定</w:t>
      </w:r>
      <w:r>
        <w:rPr>
          <w:rFonts w:hint="eastAsia"/>
          <w:highlight w:val="none"/>
        </w:rPr>
        <w:t>。</w:t>
      </w:r>
    </w:p>
    <w:p>
      <w:pPr>
        <w:spacing w:line="360" w:lineRule="auto"/>
        <w:rPr>
          <w:highlight w:val="none"/>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142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680" w:type="dxa"/>
            <w:vMerge w:val="restart"/>
            <w:shd w:val="clear" w:color="auto" w:fill="D9D9D9"/>
            <w:vAlign w:val="center"/>
          </w:tcPr>
          <w:p>
            <w:pPr>
              <w:spacing w:line="360" w:lineRule="auto"/>
              <w:jc w:val="center"/>
              <w:rPr>
                <w:rFonts w:ascii="宋体" w:hAnsi="宋体"/>
                <w:sz w:val="24"/>
                <w:highlight w:val="none"/>
              </w:rPr>
            </w:pPr>
            <w:r>
              <w:rPr>
                <w:rFonts w:hint="eastAsia" w:ascii="宋体" w:hAnsi="宋体" w:cs="宋体"/>
                <w:szCs w:val="21"/>
                <w:highlight w:val="none"/>
              </w:rPr>
              <w:t>硬件配置</w:t>
            </w:r>
          </w:p>
        </w:tc>
        <w:tc>
          <w:tcPr>
            <w:tcW w:w="1425" w:type="dxa"/>
            <w:shd w:val="clear" w:color="auto" w:fill="D9D9D9"/>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CPU</w:t>
            </w:r>
          </w:p>
        </w:tc>
        <w:tc>
          <w:tcPr>
            <w:tcW w:w="4615" w:type="dxa"/>
            <w:shd w:val="clear" w:color="auto" w:fill="D9D9D9"/>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highlight w:val="none"/>
                <w:shd w:val="clear" w:color="auto" w:fill="FFFFFF"/>
                <w:lang w:bidi="ar"/>
              </w:rPr>
            </w:pPr>
          </w:p>
        </w:tc>
        <w:tc>
          <w:tcPr>
            <w:tcW w:w="142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GPU</w:t>
            </w:r>
          </w:p>
        </w:tc>
        <w:tc>
          <w:tcPr>
            <w:tcW w:w="461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highlight w:val="none"/>
                <w:shd w:val="clear" w:color="auto" w:fill="FFFFFF"/>
                <w:lang w:bidi="ar"/>
              </w:rPr>
            </w:pPr>
          </w:p>
        </w:tc>
        <w:tc>
          <w:tcPr>
            <w:tcW w:w="142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内存</w:t>
            </w:r>
          </w:p>
        </w:tc>
        <w:tc>
          <w:tcPr>
            <w:tcW w:w="461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highlight w:val="none"/>
              </w:rPr>
            </w:pPr>
          </w:p>
        </w:tc>
        <w:tc>
          <w:tcPr>
            <w:tcW w:w="142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硬盘</w:t>
            </w:r>
          </w:p>
        </w:tc>
        <w:tc>
          <w:tcPr>
            <w:tcW w:w="461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highlight w:val="none"/>
              </w:rPr>
            </w:pPr>
          </w:p>
        </w:tc>
        <w:tc>
          <w:tcPr>
            <w:tcW w:w="142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主板</w:t>
            </w:r>
          </w:p>
        </w:tc>
        <w:tc>
          <w:tcPr>
            <w:tcW w:w="4615" w:type="dxa"/>
            <w:vAlign w:val="center"/>
          </w:tcPr>
          <w:p>
            <w:pPr>
              <w:adjustRightInd w:val="0"/>
              <w:snapToGrid w:val="0"/>
              <w:spacing w:line="360" w:lineRule="auto"/>
              <w:jc w:val="center"/>
              <w:rPr>
                <w:rFonts w:ascii="宋体" w:hAnsi="宋体"/>
                <w:sz w:val="24"/>
                <w:highlight w:val="none"/>
              </w:rPr>
            </w:pPr>
            <w:r>
              <w:rPr>
                <w:rFonts w:hint="eastAsia" w:ascii="宋体" w:hAnsi="宋体" w:cs="宋体"/>
                <w:kern w:val="0"/>
                <w:szCs w:val="21"/>
                <w:highlight w:val="none"/>
              </w:rPr>
              <w:t>PCI接口两个</w:t>
            </w:r>
          </w:p>
        </w:tc>
      </w:tr>
    </w:tbl>
    <w:p>
      <w:pPr>
        <w:pStyle w:val="4"/>
        <w:spacing w:line="360" w:lineRule="auto"/>
        <w:rPr>
          <w:rFonts w:hint="default" w:cs="宋体"/>
          <w:sz w:val="24"/>
          <w:szCs w:val="24"/>
          <w:highlight w:val="none"/>
        </w:rPr>
      </w:pPr>
      <w:bookmarkStart w:id="40" w:name="_Toc32299"/>
      <w:bookmarkStart w:id="50" w:name="_GoBack"/>
      <w:bookmarkEnd w:id="50"/>
    </w:p>
    <w:p>
      <w:pPr>
        <w:pStyle w:val="4"/>
        <w:spacing w:line="360" w:lineRule="auto"/>
        <w:rPr>
          <w:rFonts w:hint="default" w:cs="宋体"/>
          <w:sz w:val="24"/>
          <w:szCs w:val="24"/>
          <w:highlight w:val="none"/>
        </w:rPr>
      </w:pPr>
      <w:r>
        <w:rPr>
          <w:rFonts w:cs="宋体"/>
          <w:sz w:val="24"/>
          <w:szCs w:val="24"/>
          <w:highlight w:val="none"/>
        </w:rPr>
        <w:t>7.2软件需求</w:t>
      </w:r>
      <w:bookmarkEnd w:id="40"/>
    </w:p>
    <w:p>
      <w:pPr>
        <w:spacing w:line="360" w:lineRule="auto"/>
        <w:ind w:firstLine="420"/>
        <w:rPr>
          <w:highlight w:val="none"/>
        </w:rPr>
      </w:pPr>
      <w:bookmarkStart w:id="41" w:name="_Toc4918"/>
      <w:r>
        <w:rPr>
          <w:rFonts w:hint="eastAsia"/>
          <w:highlight w:val="none"/>
        </w:rPr>
        <w:t>1、可靠性，系统需提供7*24的不间断服务。</w:t>
      </w:r>
    </w:p>
    <w:p>
      <w:pPr>
        <w:spacing w:line="360" w:lineRule="auto"/>
        <w:ind w:firstLine="420"/>
        <w:rPr>
          <w:highlight w:val="none"/>
        </w:rPr>
      </w:pPr>
      <w:r>
        <w:rPr>
          <w:rFonts w:hint="eastAsia"/>
          <w:highlight w:val="none"/>
        </w:rPr>
        <w:t>2、灵活性，系统运行于定制PC设备上， 但必须能自适应当下主流笔记本与台式机的能力， 及主流屏幕尺寸。</w:t>
      </w:r>
    </w:p>
    <w:p>
      <w:pPr>
        <w:spacing w:line="360" w:lineRule="auto"/>
        <w:ind w:firstLine="420"/>
        <w:rPr>
          <w:highlight w:val="none"/>
        </w:rPr>
      </w:pPr>
      <w:r>
        <w:rPr>
          <w:rFonts w:hint="eastAsia"/>
          <w:highlight w:val="none"/>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ind w:firstLine="420"/>
        <w:rPr>
          <w:highlight w:val="none"/>
        </w:rPr>
      </w:pPr>
      <w:r>
        <w:rPr>
          <w:rFonts w:hint="eastAsia"/>
          <w:highlight w:val="none"/>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ind w:firstLine="420"/>
        <w:rPr>
          <w:highlight w:val="none"/>
        </w:rPr>
      </w:pPr>
      <w:r>
        <w:rPr>
          <w:rFonts w:hint="eastAsia"/>
          <w:highlight w:val="none"/>
        </w:rPr>
        <w:t>5、诊断性，通过详细信息资料的方式能确保用户身份的可靠性。为了防止操作失误，应该将用户的操作过程信息以日志形式保存，以作为失误诊断的原始依据。</w:t>
      </w:r>
    </w:p>
    <w:p>
      <w:pPr>
        <w:spacing w:line="360" w:lineRule="auto"/>
        <w:ind w:firstLine="420"/>
        <w:rPr>
          <w:highlight w:val="none"/>
        </w:rPr>
      </w:pPr>
      <w:r>
        <w:rPr>
          <w:rFonts w:hint="eastAsia"/>
          <w:highlight w:val="none"/>
        </w:rPr>
        <w:t>6、可伸缩性，要求在不用修改系统架构的情况下，通过增加或增强相应的设备即可实现系统功能的扩展支持，包括垂直扩展和水平扩展。</w:t>
      </w:r>
    </w:p>
    <w:p>
      <w:pPr>
        <w:spacing w:line="360" w:lineRule="auto"/>
        <w:ind w:firstLine="420"/>
        <w:rPr>
          <w:highlight w:val="none"/>
        </w:rPr>
      </w:pPr>
      <w:r>
        <w:rPr>
          <w:rFonts w:hint="eastAsia"/>
          <w:highlight w:val="none"/>
        </w:rPr>
        <w:t>7、经济性，系统应具备高性价比，能对系统资源的使用进行优化，在实现系统功能的前提下，尽量节省硬件资源的开销。</w:t>
      </w:r>
    </w:p>
    <w:p>
      <w:pPr>
        <w:spacing w:line="360" w:lineRule="auto"/>
        <w:ind w:firstLine="420"/>
        <w:rPr>
          <w:highlight w:val="none"/>
        </w:rPr>
      </w:pPr>
      <w:r>
        <w:rPr>
          <w:rFonts w:hint="eastAsia"/>
          <w:highlight w:val="none"/>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ind w:firstLine="420"/>
        <w:rPr>
          <w:highlight w:val="none"/>
        </w:rPr>
      </w:pPr>
      <w:r>
        <w:rPr>
          <w:rFonts w:hint="eastAsia"/>
          <w:highlight w:val="none"/>
        </w:rPr>
        <w:t>9、集成性， 系统具有良好的集成性，对流程审批、数据获取、信息集成等功能提供标准接口，以实现与其他相关系统的功能和数据集成。</w:t>
      </w:r>
    </w:p>
    <w:p>
      <w:pPr>
        <w:spacing w:line="360" w:lineRule="auto"/>
        <w:ind w:firstLine="420"/>
        <w:rPr>
          <w:highlight w:val="none"/>
        </w:rPr>
      </w:pPr>
      <w:r>
        <w:rPr>
          <w:rFonts w:hint="eastAsia"/>
          <w:highlight w:val="none"/>
        </w:rPr>
        <w:t>10、可模块化性，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spacing w:line="360" w:lineRule="auto"/>
        <w:ind w:firstLine="420"/>
        <w:rPr>
          <w:highlight w:val="none"/>
        </w:rPr>
      </w:pPr>
      <w:r>
        <w:rPr>
          <w:rFonts w:hint="eastAsia"/>
          <w:highlight w:val="none"/>
        </w:rPr>
        <w:t>11、可维护性，方案和产品的架构，紧密跟踪国家信息安全、业内标准和国际主流技术标准，开放性好，便于系统的升级维护、以及与各种信息系统进行集成。</w:t>
      </w:r>
    </w:p>
    <w:p>
      <w:pPr>
        <w:spacing w:line="360" w:lineRule="auto"/>
        <w:ind w:firstLine="420"/>
        <w:rPr>
          <w:highlight w:val="none"/>
        </w:rPr>
      </w:pPr>
      <w:r>
        <w:rPr>
          <w:rFonts w:hint="eastAsia"/>
          <w:highlight w:val="none"/>
        </w:rPr>
        <w:t>1</w:t>
      </w:r>
      <w:r>
        <w:rPr>
          <w:highlight w:val="none"/>
        </w:rPr>
        <w:t>2</w:t>
      </w:r>
      <w:r>
        <w:rPr>
          <w:rFonts w:hint="eastAsia"/>
          <w:highlight w:val="none"/>
        </w:rPr>
        <w:t>、先进实用性，系统规划和设计理念是对照现有技术先进、成熟的产品，提高用户体验，以减少系统开发的周期和成本；功能定位充分考虑平台服务对象的需求</w:t>
      </w:r>
      <w:r>
        <w:rPr>
          <w:highlight w:val="none"/>
        </w:rPr>
        <w:t>。</w:t>
      </w:r>
    </w:p>
    <w:p>
      <w:pPr>
        <w:spacing w:line="360" w:lineRule="auto"/>
        <w:rPr>
          <w:rFonts w:hint="eastAsia" w:eastAsia="宋体"/>
          <w:highlight w:val="none"/>
          <w:lang w:val="en-US" w:eastAsia="zh-Hans"/>
        </w:rPr>
      </w:pPr>
    </w:p>
    <w:p>
      <w:pPr>
        <w:spacing w:line="360" w:lineRule="auto"/>
        <w:ind w:firstLine="420"/>
        <w:rPr>
          <w:highlight w:val="none"/>
        </w:rPr>
      </w:pPr>
    </w:p>
    <w:p>
      <w:pPr>
        <w:pStyle w:val="4"/>
        <w:spacing w:line="360" w:lineRule="auto"/>
        <w:rPr>
          <w:rFonts w:hint="default" w:cs="宋体"/>
          <w:sz w:val="24"/>
          <w:szCs w:val="24"/>
          <w:highlight w:val="none"/>
        </w:rPr>
      </w:pPr>
      <w:r>
        <w:rPr>
          <w:rFonts w:cs="宋体"/>
          <w:sz w:val="24"/>
          <w:szCs w:val="24"/>
          <w:highlight w:val="none"/>
        </w:rPr>
        <w:t>7.3界面及界面操作风格</w:t>
      </w:r>
      <w:bookmarkEnd w:id="41"/>
    </w:p>
    <w:p>
      <w:pPr>
        <w:numPr>
          <w:ilvl w:val="0"/>
          <w:numId w:val="2"/>
        </w:numPr>
        <w:spacing w:line="360" w:lineRule="auto"/>
        <w:rPr>
          <w:b/>
          <w:bCs/>
          <w:highlight w:val="none"/>
          <w:lang w:eastAsia="zh-Hans"/>
        </w:rPr>
      </w:pPr>
      <w:bookmarkStart w:id="42" w:name="_Toc32515"/>
      <w:r>
        <w:rPr>
          <w:rFonts w:hint="eastAsia"/>
          <w:b/>
          <w:bCs/>
          <w:highlight w:val="none"/>
          <w:lang w:eastAsia="zh-Hans"/>
        </w:rPr>
        <w:t>明确用户群体</w:t>
      </w:r>
    </w:p>
    <w:p>
      <w:pPr>
        <w:spacing w:line="360" w:lineRule="auto"/>
        <w:ind w:firstLine="420"/>
        <w:rPr>
          <w:highlight w:val="none"/>
        </w:rPr>
      </w:pPr>
      <w:r>
        <w:rPr>
          <w:rFonts w:hint="eastAsia"/>
          <w:highlight w:val="none"/>
          <w:lang w:eastAsia="zh-Hans"/>
        </w:rPr>
        <w:t>医生</w:t>
      </w:r>
      <w:r>
        <w:rPr>
          <w:highlight w:val="none"/>
          <w:lang w:eastAsia="zh-Hans"/>
        </w:rPr>
        <w:t>，</w:t>
      </w:r>
      <w:r>
        <w:rPr>
          <w:highlight w:val="none"/>
        </w:rPr>
        <w:t>产品在表现层要足够专业，契合专业型用户的习惯，在使用软件、交互、易用性上要尽量简单和有效，当产品在易用性和专业表现上有冲突时，易用性让位给专业性。</w:t>
      </w:r>
    </w:p>
    <w:p>
      <w:pPr>
        <w:spacing w:line="360" w:lineRule="auto"/>
        <w:rPr>
          <w:highlight w:val="none"/>
        </w:rPr>
      </w:pPr>
    </w:p>
    <w:p>
      <w:pPr>
        <w:numPr>
          <w:ilvl w:val="0"/>
          <w:numId w:val="2"/>
        </w:numPr>
        <w:spacing w:line="360" w:lineRule="auto"/>
        <w:rPr>
          <w:b/>
          <w:bCs/>
          <w:highlight w:val="none"/>
          <w:lang w:eastAsia="zh-Hans"/>
        </w:rPr>
      </w:pPr>
      <w:r>
        <w:rPr>
          <w:rFonts w:hint="eastAsia"/>
          <w:b/>
          <w:bCs/>
          <w:highlight w:val="none"/>
          <w:lang w:eastAsia="zh-Hans"/>
        </w:rPr>
        <w:t>界面要清晰</w:t>
      </w:r>
    </w:p>
    <w:p>
      <w:pPr>
        <w:spacing w:line="360" w:lineRule="auto"/>
        <w:ind w:firstLine="420"/>
        <w:rPr>
          <w:highlight w:val="none"/>
          <w:lang w:eastAsia="zh-Hans"/>
        </w:rPr>
      </w:pPr>
      <w:r>
        <w:rPr>
          <w:rFonts w:hint="eastAsia"/>
          <w:highlight w:val="none"/>
          <w:lang w:eastAsia="zh-Hans"/>
        </w:rPr>
        <w:t>清晰度是界面设计中，第一步也是最重要的工作。要想你设计的界面有效并被人喜欢，首先必须让用户能够识别出它，让用户知道为什么会使用它。当用户使用时，要能够预料到发生什么，并成功的与之交互，只有清晰的界面能够吸引用户不断地重复使用。</w:t>
      </w:r>
    </w:p>
    <w:p>
      <w:pPr>
        <w:spacing w:line="360" w:lineRule="auto"/>
        <w:rPr>
          <w:highlight w:val="none"/>
          <w:lang w:eastAsia="zh-Hans"/>
        </w:rPr>
      </w:pPr>
    </w:p>
    <w:p>
      <w:pPr>
        <w:numPr>
          <w:ilvl w:val="0"/>
          <w:numId w:val="2"/>
        </w:numPr>
        <w:spacing w:line="360" w:lineRule="auto"/>
        <w:rPr>
          <w:b/>
          <w:bCs/>
          <w:highlight w:val="none"/>
          <w:lang w:eastAsia="zh-Hans"/>
        </w:rPr>
      </w:pPr>
      <w:r>
        <w:rPr>
          <w:rFonts w:hint="eastAsia"/>
          <w:b/>
          <w:bCs/>
          <w:highlight w:val="none"/>
          <w:lang w:eastAsia="zh-Hans"/>
        </w:rPr>
        <w:t>区分动作主次</w:t>
      </w:r>
    </w:p>
    <w:p>
      <w:pPr>
        <w:spacing w:line="360" w:lineRule="auto"/>
        <w:ind w:firstLine="420"/>
        <w:rPr>
          <w:highlight w:val="none"/>
          <w:lang w:eastAsia="zh-Hans"/>
        </w:rPr>
      </w:pPr>
      <w:r>
        <w:rPr>
          <w:rFonts w:hint="eastAsia"/>
          <w:highlight w:val="none"/>
          <w:lang w:eastAsia="zh-Hans"/>
        </w:rPr>
        <w:t>每个屏幕包含一个主要动作的同时，可以有多个次要动作，但尽量不要让它们喧宾夺主！文章的存在是为了让人们去阅读它，所以在设计界面的时候，尽量减弱次要动作的视觉冲击力，或者在主要动作完成之后再显示出来。</w:t>
      </w:r>
    </w:p>
    <w:p>
      <w:pPr>
        <w:spacing w:line="360" w:lineRule="auto"/>
        <w:rPr>
          <w:highlight w:val="none"/>
          <w:lang w:eastAsia="zh-Hans"/>
        </w:rPr>
      </w:pPr>
    </w:p>
    <w:p>
      <w:pPr>
        <w:numPr>
          <w:ilvl w:val="0"/>
          <w:numId w:val="2"/>
        </w:numPr>
        <w:spacing w:line="360" w:lineRule="auto"/>
        <w:rPr>
          <w:b/>
          <w:bCs/>
          <w:highlight w:val="none"/>
          <w:lang w:eastAsia="zh-Hans"/>
        </w:rPr>
      </w:pPr>
      <w:r>
        <w:rPr>
          <w:rFonts w:hint="eastAsia"/>
          <w:b/>
          <w:bCs/>
          <w:highlight w:val="none"/>
          <w:lang w:eastAsia="zh-Hans"/>
        </w:rPr>
        <w:t>符合用户期望</w:t>
      </w:r>
    </w:p>
    <w:p>
      <w:pPr>
        <w:spacing w:line="360" w:lineRule="auto"/>
        <w:ind w:firstLine="420"/>
        <w:rPr>
          <w:highlight w:val="none"/>
          <w:lang w:eastAsia="zh-Hans"/>
        </w:rPr>
      </w:pPr>
      <w:r>
        <w:rPr>
          <w:rFonts w:hint="eastAsia"/>
          <w:highlight w:val="none"/>
          <w:lang w:eastAsia="zh-Hans"/>
        </w:rPr>
        <w:t>人总是对符合期望的行为最感舒适,这也是与人打交道的设计应该做到的。在实践中，这意味着用户只要看一眼就可以知道接下来将会有什么的动作发生，如果它看上去像个按钮，那么它就应该具备按钮的功能。设计师不应该在基本的交互问题上耍小聪明，要在更高层次的问题上发挥创造力。</w:t>
      </w:r>
    </w:p>
    <w:p>
      <w:pPr>
        <w:spacing w:line="360" w:lineRule="auto"/>
        <w:rPr>
          <w:highlight w:val="none"/>
          <w:lang w:eastAsia="zh-Hans"/>
        </w:rPr>
      </w:pPr>
    </w:p>
    <w:p>
      <w:pPr>
        <w:numPr>
          <w:ilvl w:val="0"/>
          <w:numId w:val="2"/>
        </w:numPr>
        <w:spacing w:line="360" w:lineRule="auto"/>
        <w:rPr>
          <w:b/>
          <w:bCs/>
          <w:highlight w:val="none"/>
          <w:lang w:eastAsia="zh-Hans"/>
        </w:rPr>
      </w:pPr>
      <w:r>
        <w:rPr>
          <w:rFonts w:hint="eastAsia"/>
          <w:b/>
          <w:bCs/>
          <w:highlight w:val="none"/>
          <w:lang w:eastAsia="zh-Hans"/>
        </w:rPr>
        <w:t>减轻用户的认知压力</w:t>
      </w:r>
    </w:p>
    <w:p>
      <w:pPr>
        <w:spacing w:line="360" w:lineRule="auto"/>
        <w:ind w:firstLine="420"/>
        <w:rPr>
          <w:highlight w:val="none"/>
          <w:lang w:eastAsia="zh-Hans"/>
        </w:rPr>
      </w:pPr>
      <w:r>
        <w:rPr>
          <w:rFonts w:hint="eastAsia"/>
          <w:highlight w:val="none"/>
          <w:lang w:eastAsia="zh-Hans"/>
        </w:rPr>
        <w:t>恰当地处理视觉元素能够化繁为简，帮助他人更加快速简单地理解你的表达。用方位和方向上的组织可以自然地表现元素间的关系。恰如其分地组织内容可以减轻用户的认知负担，不必再琢磨元素间的关系。不要迫使用户做出分辨，而是设计者用组织表现出来。</w:t>
      </w:r>
    </w:p>
    <w:p>
      <w:pPr>
        <w:spacing w:line="360" w:lineRule="auto"/>
        <w:rPr>
          <w:highlight w:val="none"/>
          <w:lang w:eastAsia="zh-Hans"/>
        </w:rPr>
      </w:pPr>
    </w:p>
    <w:p>
      <w:pPr>
        <w:numPr>
          <w:ilvl w:val="0"/>
          <w:numId w:val="2"/>
        </w:numPr>
        <w:spacing w:line="360" w:lineRule="auto"/>
        <w:rPr>
          <w:b/>
          <w:bCs/>
          <w:highlight w:val="none"/>
          <w:lang w:eastAsia="zh-Hans"/>
        </w:rPr>
      </w:pPr>
      <w:r>
        <w:rPr>
          <w:rFonts w:hint="eastAsia"/>
          <w:b/>
          <w:bCs/>
          <w:highlight w:val="none"/>
          <w:lang w:eastAsia="zh-Hans"/>
        </w:rPr>
        <w:t>引导状态</w:t>
      </w:r>
    </w:p>
    <w:p>
      <w:pPr>
        <w:spacing w:line="360" w:lineRule="auto"/>
        <w:ind w:firstLine="420"/>
        <w:rPr>
          <w:highlight w:val="none"/>
          <w:lang w:eastAsia="zh-Hans"/>
        </w:rPr>
      </w:pPr>
      <w:r>
        <w:rPr>
          <w:rFonts w:hint="eastAsia"/>
          <w:highlight w:val="none"/>
          <w:lang w:eastAsia="zh-Hans"/>
        </w:rPr>
        <w:t>用户对一个界面的首次体验是非常重要的，而这常常被设计师忽略。为了更好的帮助用户快速适应我们的设计，设计应该处于零状态，也就是什么都没有发生的状态。但这个状态不是一块空白的画布，它应该能够为用户提供方向和指导，以此来帮助用户快速适应设计。在初始状态下的互动过程中会存在一些摩擦，一旦用户了解了各种规则，那将会有很高的机会获得成功。</w:t>
      </w:r>
    </w:p>
    <w:p>
      <w:pPr>
        <w:spacing w:line="360" w:lineRule="auto"/>
        <w:rPr>
          <w:highlight w:val="none"/>
          <w:lang w:eastAsia="zh-Hans"/>
        </w:rPr>
      </w:pPr>
    </w:p>
    <w:p>
      <w:pPr>
        <w:numPr>
          <w:ilvl w:val="0"/>
          <w:numId w:val="2"/>
        </w:numPr>
        <w:spacing w:line="360" w:lineRule="auto"/>
        <w:rPr>
          <w:b/>
          <w:bCs/>
          <w:highlight w:val="none"/>
          <w:lang w:eastAsia="zh-Hans"/>
        </w:rPr>
      </w:pPr>
      <w:r>
        <w:rPr>
          <w:rFonts w:hint="eastAsia"/>
          <w:b/>
          <w:bCs/>
          <w:highlight w:val="none"/>
          <w:lang w:eastAsia="zh-Hans"/>
        </w:rPr>
        <w:t>恰当的展现</w:t>
      </w:r>
    </w:p>
    <w:p>
      <w:pPr>
        <w:spacing w:line="360" w:lineRule="auto"/>
        <w:ind w:firstLine="420"/>
        <w:rPr>
          <w:highlight w:val="none"/>
          <w:lang w:eastAsia="zh-Hans"/>
        </w:rPr>
      </w:pPr>
      <w:r>
        <w:rPr>
          <w:rFonts w:hint="eastAsia"/>
          <w:highlight w:val="none"/>
          <w:lang w:eastAsia="zh-Hans"/>
        </w:rPr>
        <w:t>每个屏幕只展现必需的内容。如果用户需要作出决定，则展现足够的信息供其选择，他们会到在下一屏找到所需细节。避免过度阐释或把所有一次展现，如果可能，将选择放在下一屏以有步骤地展示信息。这会使你的界面交互更加清晰。</w:t>
      </w:r>
    </w:p>
    <w:p>
      <w:pPr>
        <w:spacing w:line="360" w:lineRule="auto"/>
        <w:rPr>
          <w:highlight w:val="none"/>
          <w:lang w:eastAsia="zh-Hans"/>
        </w:rPr>
      </w:pPr>
    </w:p>
    <w:p>
      <w:pPr>
        <w:numPr>
          <w:ilvl w:val="0"/>
          <w:numId w:val="2"/>
        </w:numPr>
        <w:spacing w:line="360" w:lineRule="auto"/>
        <w:rPr>
          <w:b/>
          <w:bCs/>
          <w:highlight w:val="none"/>
          <w:lang w:eastAsia="zh-Hans"/>
        </w:rPr>
      </w:pPr>
      <w:r>
        <w:rPr>
          <w:rFonts w:hint="eastAsia"/>
          <w:b/>
          <w:bCs/>
          <w:highlight w:val="none"/>
          <w:lang w:eastAsia="zh-Hans"/>
        </w:rPr>
        <w:t>实用性</w:t>
      </w:r>
    </w:p>
    <w:p>
      <w:pPr>
        <w:spacing w:line="360" w:lineRule="auto"/>
        <w:ind w:firstLine="420"/>
        <w:rPr>
          <w:highlight w:val="none"/>
          <w:lang w:eastAsia="zh-Hans"/>
        </w:rPr>
      </w:pPr>
      <w:r>
        <w:rPr>
          <w:rFonts w:hint="eastAsia"/>
          <w:highlight w:val="none"/>
          <w:lang w:eastAsia="zh-Hans"/>
        </w:rPr>
        <w:t>在设计领域，界面设计成功的要素就是有用户使用它。虽然精美但用户不会选择使用的设计作品，也就是失败的作品。因此，界面设计不仅仅是设计一个使用环境，还需要是创造一个值得使用的艺术品，它仅仅能够满足其设计者的虚荣心是不够的，首先它必须要实用！</w:t>
      </w:r>
    </w:p>
    <w:p>
      <w:pPr>
        <w:spacing w:line="360" w:lineRule="auto"/>
        <w:ind w:firstLine="420"/>
        <w:rPr>
          <w:highlight w:val="none"/>
          <w:lang w:eastAsia="zh-Hans"/>
        </w:rPr>
      </w:pPr>
    </w:p>
    <w:p>
      <w:pPr>
        <w:pStyle w:val="4"/>
        <w:spacing w:line="360" w:lineRule="auto"/>
        <w:rPr>
          <w:rFonts w:hint="default" w:cs="宋体"/>
          <w:sz w:val="24"/>
          <w:szCs w:val="24"/>
          <w:highlight w:val="none"/>
        </w:rPr>
      </w:pPr>
      <w:r>
        <w:rPr>
          <w:rFonts w:cs="宋体"/>
          <w:sz w:val="24"/>
          <w:szCs w:val="24"/>
          <w:highlight w:val="none"/>
        </w:rPr>
        <w:t>7.4性能需求</w:t>
      </w:r>
      <w:bookmarkEnd w:id="42"/>
    </w:p>
    <w:p>
      <w:pPr>
        <w:spacing w:line="360" w:lineRule="auto"/>
        <w:ind w:firstLine="420"/>
        <w:rPr>
          <w:highlight w:val="none"/>
        </w:rPr>
      </w:pPr>
      <w:r>
        <w:rPr>
          <w:rFonts w:hint="eastAsia"/>
          <w:highlight w:val="none"/>
        </w:rPr>
        <w:t>1）</w:t>
      </w:r>
      <w:r>
        <w:rPr>
          <w:rFonts w:hint="eastAsia"/>
          <w:highlight w:val="none"/>
          <w:lang w:eastAsia="zh-Hans"/>
        </w:rPr>
        <w:t>实时同步的效率</w:t>
      </w:r>
      <w:r>
        <w:rPr>
          <w:highlight w:val="none"/>
          <w:lang w:eastAsia="zh-Hans"/>
        </w:rPr>
        <w:t>：</w:t>
      </w:r>
      <w:r>
        <w:rPr>
          <w:rFonts w:hint="eastAsia"/>
          <w:highlight w:val="none"/>
          <w:lang w:eastAsia="zh-Hans"/>
        </w:rPr>
        <w:t>应能在</w:t>
      </w:r>
      <w:r>
        <w:rPr>
          <w:highlight w:val="none"/>
          <w:lang w:eastAsia="zh-Hans"/>
        </w:rPr>
        <w:t>3</w:t>
      </w:r>
      <w:r>
        <w:rPr>
          <w:rFonts w:hint="eastAsia"/>
          <w:highlight w:val="none"/>
          <w:lang w:eastAsia="zh-Hans"/>
        </w:rPr>
        <w:t>s内采集到超声设备屏幕显示内容到设备上进行处理并显示</w:t>
      </w:r>
      <w:r>
        <w:rPr>
          <w:highlight w:val="none"/>
          <w:lang w:eastAsia="zh-Hans"/>
        </w:rPr>
        <w:t>；</w:t>
      </w:r>
    </w:p>
    <w:p>
      <w:pPr>
        <w:spacing w:line="360" w:lineRule="auto"/>
        <w:ind w:firstLine="420"/>
        <w:rPr>
          <w:highlight w:val="none"/>
        </w:rPr>
      </w:pPr>
      <w:r>
        <w:rPr>
          <w:rFonts w:hint="eastAsia"/>
          <w:highlight w:val="none"/>
        </w:rPr>
        <w:t>2）检索查询的效率：应能在60秒内在100个不大于400M的历史病例中检索出当天历史病例；</w:t>
      </w:r>
    </w:p>
    <w:p>
      <w:pPr>
        <w:spacing w:line="360" w:lineRule="auto"/>
        <w:ind w:firstLine="420"/>
        <w:rPr>
          <w:highlight w:val="none"/>
        </w:rPr>
      </w:pPr>
      <w:r>
        <w:rPr>
          <w:highlight w:val="none"/>
        </w:rPr>
        <w:t>3</w:t>
      </w:r>
      <w:r>
        <w:rPr>
          <w:rFonts w:hint="eastAsia"/>
          <w:highlight w:val="none"/>
        </w:rPr>
        <w:t>）影像浏览的效率：应能在60秒内打开已浏览的任一个不大于400M的历史病例影像数据。</w:t>
      </w:r>
    </w:p>
    <w:p>
      <w:pPr>
        <w:spacing w:line="360" w:lineRule="auto"/>
        <w:ind w:firstLine="420"/>
        <w:rPr>
          <w:highlight w:val="none"/>
          <w:lang w:eastAsia="zh-Hans"/>
        </w:rPr>
      </w:pPr>
      <w:r>
        <w:rPr>
          <w:highlight w:val="none"/>
          <w:lang w:eastAsia="zh-Hans"/>
        </w:rPr>
        <w:t>4</w:t>
      </w:r>
      <w:r>
        <w:rPr>
          <w:rFonts w:hint="eastAsia"/>
          <w:highlight w:val="none"/>
          <w:lang w:eastAsia="zh-Hans"/>
        </w:rPr>
        <w:t>）计算机配置要求</w:t>
      </w:r>
      <w:r>
        <w:rPr>
          <w:highlight w:val="none"/>
          <w:lang w:eastAsia="zh-Hans"/>
        </w:rPr>
        <w:t>：</w:t>
      </w: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bookmarkStart w:id="43" w:name="_Toc6657"/>
            <w:r>
              <w:rPr>
                <w:rFonts w:hint="eastAsia" w:ascii="宋体" w:hAnsi="宋体" w:cs="宋体"/>
                <w:szCs w:val="21"/>
                <w:highlight w:val="none"/>
              </w:rPr>
              <w:t>硬件配置</w:t>
            </w: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CPU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内存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硬盘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主板</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采集卡</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显示器</w:t>
            </w:r>
          </w:p>
        </w:tc>
        <w:tc>
          <w:tcPr>
            <w:tcW w:w="4623"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szCs w:val="21"/>
                <w:highlight w:val="none"/>
              </w:rPr>
              <w:t>分辨率1920*1080</w:t>
            </w:r>
            <w:r>
              <w:rPr>
                <w:rFonts w:hint="eastAsia" w:ascii="宋体" w:hAnsi="宋体" w:cs="宋体"/>
                <w:kern w:val="0"/>
                <w:szCs w:val="21"/>
                <w:highlight w:val="none"/>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highlight w:val="none"/>
              </w:rPr>
            </w:pPr>
            <w:r>
              <w:rPr>
                <w:rFonts w:hint="eastAsia" w:ascii="宋体" w:hAnsi="宋体" w:cs="宋体"/>
                <w:highlight w:val="none"/>
              </w:rPr>
              <w:t>支持显卡型号</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2070</w:t>
            </w:r>
          </w:p>
        </w:tc>
      </w:tr>
    </w:tbl>
    <w:p>
      <w:pPr>
        <w:pStyle w:val="4"/>
        <w:spacing w:line="360" w:lineRule="auto"/>
        <w:rPr>
          <w:rFonts w:hint="default" w:cs="宋体"/>
          <w:sz w:val="24"/>
          <w:szCs w:val="24"/>
          <w:highlight w:val="none"/>
        </w:rPr>
      </w:pPr>
    </w:p>
    <w:p>
      <w:pPr>
        <w:pStyle w:val="4"/>
        <w:spacing w:line="360" w:lineRule="auto"/>
        <w:rPr>
          <w:rFonts w:hint="default" w:cs="宋体"/>
          <w:sz w:val="24"/>
          <w:szCs w:val="24"/>
          <w:highlight w:val="none"/>
        </w:rPr>
      </w:pPr>
      <w:r>
        <w:rPr>
          <w:rFonts w:hint="default" w:cs="宋体"/>
          <w:sz w:val="24"/>
          <w:szCs w:val="24"/>
          <w:highlight w:val="none"/>
        </w:rPr>
        <w:t>7.5网络安全</w:t>
      </w:r>
      <w:bookmarkEnd w:id="43"/>
    </w:p>
    <w:p>
      <w:pPr>
        <w:rPr>
          <w:rFonts w:hint="default"/>
          <w:highlight w:val="none"/>
        </w:rPr>
      </w:pPr>
      <w:r>
        <w:rPr>
          <w:rFonts w:hint="default"/>
          <w:highlight w:val="none"/>
        </w:rPr>
        <w:t>网络安全：授权认证、局域网、杀毒软件；关于防火墙</w:t>
      </w:r>
    </w:p>
    <w:p>
      <w:pPr>
        <w:rPr>
          <w:rFonts w:hint="eastAsia" w:ascii="宋体" w:hAnsi="宋体"/>
          <w:szCs w:val="21"/>
          <w:highlight w:val="none"/>
          <w:lang w:val="en-US" w:eastAsia="zh-CN"/>
        </w:rPr>
      </w:pPr>
      <w:r>
        <w:rPr>
          <w:rFonts w:hint="eastAsia" w:ascii="宋体" w:hAnsi="宋体"/>
          <w:szCs w:val="21"/>
          <w:highlight w:val="none"/>
          <w:lang w:val="en-US" w:eastAsia="zh-CN"/>
        </w:rPr>
        <w:t>授权认证：首次运行时需连接授权服务器，并插入经授权的U-key获得软件授权证书后方可使用。</w:t>
      </w:r>
    </w:p>
    <w:p>
      <w:pPr>
        <w:rPr>
          <w:rFonts w:hint="default" w:ascii="宋体" w:hAnsi="宋体"/>
          <w:szCs w:val="21"/>
          <w:highlight w:val="none"/>
          <w:lang w:val="en-US" w:eastAsia="zh-CN"/>
        </w:rPr>
      </w:pPr>
      <w:r>
        <w:rPr>
          <w:rFonts w:hint="eastAsia" w:ascii="宋体" w:hAnsi="宋体"/>
          <w:szCs w:val="21"/>
          <w:highlight w:val="none"/>
          <w:lang w:val="en-US" w:eastAsia="zh-CN"/>
        </w:rPr>
        <w:t>局域网：</w:t>
      </w:r>
      <w:r>
        <w:rPr>
          <w:rFonts w:hint="eastAsia" w:ascii="宋体" w:hAnsi="宋体" w:cs="宋体"/>
          <w:sz w:val="21"/>
          <w:szCs w:val="21"/>
          <w:highlight w:val="none"/>
          <w:lang w:eastAsia="zh-CN"/>
        </w:rPr>
        <w:t>千兆网络RJ-45，LAN，</w:t>
      </w:r>
      <w:r>
        <w:rPr>
          <w:rFonts w:hint="eastAsia" w:ascii="宋体" w:hAnsi="宋体" w:cs="宋体"/>
          <w:sz w:val="21"/>
          <w:szCs w:val="21"/>
          <w:highlight w:val="none"/>
        </w:rPr>
        <w:t>星型拓扑</w:t>
      </w:r>
    </w:p>
    <w:p>
      <w:pPr>
        <w:rPr>
          <w:highlight w:val="none"/>
          <w:lang w:eastAsia="zh-Hans"/>
        </w:rPr>
      </w:pPr>
      <w:r>
        <w:rPr>
          <w:rFonts w:hint="eastAsia" w:ascii="宋体" w:hAnsi="宋体"/>
          <w:szCs w:val="21"/>
          <w:highlight w:val="none"/>
          <w:lang w:val="en-US" w:eastAsia="zh-CN"/>
        </w:rPr>
        <w:t>杀毒软件：</w:t>
      </w:r>
      <w:r>
        <w:rPr>
          <w:rFonts w:hint="eastAsia" w:ascii="宋体" w:hAnsi="宋体"/>
          <w:szCs w:val="21"/>
          <w:highlight w:val="none"/>
        </w:rPr>
        <w:t>卡巴斯基 （版本号：21.2.16.590）</w:t>
      </w:r>
      <w:bookmarkStart w:id="44" w:name="_Toc20549"/>
    </w:p>
    <w:p>
      <w:pPr>
        <w:pStyle w:val="4"/>
        <w:spacing w:line="360" w:lineRule="auto"/>
        <w:ind w:firstLine="420"/>
        <w:rPr>
          <w:rStyle w:val="27"/>
          <w:rFonts w:cs="宋体"/>
          <w:b w:val="0"/>
          <w:bCs/>
          <w:i w:val="0"/>
          <w:iCs/>
          <w:color w:val="000000"/>
          <w:spacing w:val="8"/>
          <w:sz w:val="21"/>
          <w:szCs w:val="21"/>
          <w:highlight w:val="none"/>
          <w:shd w:val="clear" w:color="auto" w:fill="FFFFFF"/>
          <w:lang w:eastAsia="zh-Hans" w:bidi="ar"/>
        </w:rPr>
      </w:pPr>
      <w:r>
        <w:rPr>
          <w:rStyle w:val="27"/>
          <w:rFonts w:cs="宋体"/>
          <w:b w:val="0"/>
          <w:bCs/>
          <w:i w:val="0"/>
          <w:iCs/>
          <w:color w:val="000000"/>
          <w:spacing w:val="8"/>
          <w:sz w:val="21"/>
          <w:szCs w:val="21"/>
          <w:highlight w:val="none"/>
          <w:shd w:val="clear" w:color="auto" w:fill="FFFFFF"/>
          <w:lang w:eastAsia="zh-Hans" w:bidi="ar"/>
        </w:rPr>
        <w:t>7</w:t>
      </w:r>
      <w:r>
        <w:rPr>
          <w:rStyle w:val="27"/>
          <w:rFonts w:hint="eastAsia" w:cs="宋体"/>
          <w:b w:val="0"/>
          <w:bCs/>
          <w:i w:val="0"/>
          <w:iCs/>
          <w:color w:val="000000"/>
          <w:spacing w:val="8"/>
          <w:sz w:val="21"/>
          <w:szCs w:val="21"/>
          <w:highlight w:val="none"/>
          <w:shd w:val="clear" w:color="auto" w:fill="FFFFFF"/>
          <w:lang w:val="en-US" w:eastAsia="zh-Hans" w:bidi="ar"/>
        </w:rPr>
        <w:t>.</w:t>
      </w:r>
      <w:r>
        <w:rPr>
          <w:rStyle w:val="27"/>
          <w:rFonts w:hint="default" w:cs="宋体"/>
          <w:b w:val="0"/>
          <w:bCs/>
          <w:i w:val="0"/>
          <w:iCs/>
          <w:color w:val="000000"/>
          <w:spacing w:val="8"/>
          <w:sz w:val="21"/>
          <w:szCs w:val="21"/>
          <w:highlight w:val="none"/>
          <w:shd w:val="clear" w:color="auto" w:fill="FFFFFF"/>
          <w:lang w:eastAsia="zh-Hans" w:bidi="ar"/>
        </w:rPr>
        <w:t>5</w:t>
      </w:r>
      <w:r>
        <w:rPr>
          <w:rStyle w:val="27"/>
          <w:rFonts w:hint="eastAsia" w:cs="宋体"/>
          <w:b w:val="0"/>
          <w:bCs/>
          <w:i w:val="0"/>
          <w:iCs/>
          <w:color w:val="000000"/>
          <w:spacing w:val="8"/>
          <w:sz w:val="21"/>
          <w:szCs w:val="21"/>
          <w:highlight w:val="none"/>
          <w:shd w:val="clear" w:color="auto" w:fill="FFFFFF"/>
          <w:lang w:val="en-US" w:eastAsia="zh-Hans" w:bidi="ar"/>
        </w:rPr>
        <w:t>.</w:t>
      </w:r>
      <w:r>
        <w:rPr>
          <w:rStyle w:val="27"/>
          <w:rFonts w:hint="default" w:cs="宋体"/>
          <w:b w:val="0"/>
          <w:bCs/>
          <w:i w:val="0"/>
          <w:iCs/>
          <w:color w:val="000000"/>
          <w:spacing w:val="8"/>
          <w:sz w:val="21"/>
          <w:szCs w:val="21"/>
          <w:highlight w:val="none"/>
          <w:shd w:val="clear" w:color="auto" w:fill="FFFFFF"/>
          <w:lang w:eastAsia="zh-Hans" w:bidi="ar"/>
        </w:rPr>
        <w:t xml:space="preserve">1 </w:t>
      </w:r>
      <w:r>
        <w:rPr>
          <w:rStyle w:val="27"/>
          <w:rFonts w:hint="eastAsia" w:cs="宋体"/>
          <w:b w:val="0"/>
          <w:bCs/>
          <w:i w:val="0"/>
          <w:iCs/>
          <w:color w:val="000000"/>
          <w:spacing w:val="8"/>
          <w:sz w:val="21"/>
          <w:szCs w:val="21"/>
          <w:highlight w:val="none"/>
          <w:shd w:val="clear" w:color="auto" w:fill="FFFFFF"/>
          <w:lang w:val="en-US" w:eastAsia="zh-Hans" w:bidi="ar"/>
        </w:rPr>
        <w:t>日常使用时网络安全</w:t>
      </w:r>
    </w:p>
    <w:p>
      <w:pPr>
        <w:pStyle w:val="4"/>
        <w:spacing w:line="360" w:lineRule="auto"/>
        <w:ind w:firstLine="420"/>
        <w:rPr>
          <w:rStyle w:val="27"/>
          <w:rFonts w:hint="default" w:cs="宋体"/>
          <w:b w:val="0"/>
          <w:bCs/>
          <w:i w:val="0"/>
          <w:iCs/>
          <w:color w:val="000000"/>
          <w:spacing w:val="8"/>
          <w:sz w:val="21"/>
          <w:szCs w:val="21"/>
          <w:highlight w:val="none"/>
          <w:shd w:val="clear" w:color="auto" w:fill="FFFFFF"/>
          <w:lang w:eastAsia="zh-Hans" w:bidi="ar"/>
        </w:rPr>
      </w:pPr>
      <w:r>
        <w:rPr>
          <w:rStyle w:val="27"/>
          <w:rFonts w:cs="宋体"/>
          <w:b w:val="0"/>
          <w:bCs/>
          <w:i w:val="0"/>
          <w:iCs/>
          <w:color w:val="000000"/>
          <w:spacing w:val="8"/>
          <w:sz w:val="21"/>
          <w:szCs w:val="21"/>
          <w:highlight w:val="none"/>
          <w:shd w:val="clear" w:color="auto" w:fill="FFFFFF"/>
          <w:lang w:eastAsia="zh-Hans" w:bidi="ar"/>
        </w:rPr>
        <w:t>软件仅在授权</w:t>
      </w:r>
      <w:r>
        <w:rPr>
          <w:rStyle w:val="27"/>
          <w:rFonts w:hint="default" w:cs="宋体"/>
          <w:b w:val="0"/>
          <w:bCs/>
          <w:i w:val="0"/>
          <w:iCs/>
          <w:color w:val="000000"/>
          <w:spacing w:val="8"/>
          <w:sz w:val="21"/>
          <w:szCs w:val="21"/>
          <w:highlight w:val="none"/>
          <w:shd w:val="clear" w:color="auto" w:fill="FFFFFF"/>
          <w:lang w:eastAsia="zh-Hans" w:bidi="ar"/>
        </w:rPr>
        <w:t>、</w:t>
      </w:r>
      <w:r>
        <w:rPr>
          <w:rStyle w:val="27"/>
          <w:rFonts w:cs="宋体"/>
          <w:b w:val="0"/>
          <w:bCs/>
          <w:i w:val="0"/>
          <w:iCs/>
          <w:color w:val="000000"/>
          <w:spacing w:val="8"/>
          <w:sz w:val="21"/>
          <w:szCs w:val="21"/>
          <w:highlight w:val="none"/>
          <w:shd w:val="clear" w:color="auto" w:fill="FFFFFF"/>
          <w:lang w:eastAsia="zh-Hans" w:bidi="ar"/>
        </w:rPr>
        <w:t>激活等必要时连接互联网</w:t>
      </w:r>
      <w:r>
        <w:rPr>
          <w:rStyle w:val="27"/>
          <w:rFonts w:hint="default" w:cs="宋体"/>
          <w:b w:val="0"/>
          <w:bCs/>
          <w:i w:val="0"/>
          <w:iCs/>
          <w:color w:val="000000"/>
          <w:spacing w:val="8"/>
          <w:sz w:val="21"/>
          <w:szCs w:val="21"/>
          <w:highlight w:val="none"/>
          <w:shd w:val="clear" w:color="auto" w:fill="FFFFFF"/>
          <w:lang w:eastAsia="zh-Hans" w:bidi="ar"/>
        </w:rPr>
        <w:t>，</w:t>
      </w:r>
      <w:r>
        <w:rPr>
          <w:rStyle w:val="27"/>
          <w:rFonts w:cs="宋体"/>
          <w:b w:val="0"/>
          <w:bCs/>
          <w:i w:val="0"/>
          <w:iCs/>
          <w:color w:val="000000"/>
          <w:spacing w:val="8"/>
          <w:sz w:val="21"/>
          <w:szCs w:val="21"/>
          <w:highlight w:val="none"/>
          <w:shd w:val="clear" w:color="auto" w:fill="FFFFFF"/>
          <w:lang w:eastAsia="zh-Hans" w:bidi="ar"/>
        </w:rPr>
        <w:t>大部分时间都不联外网</w:t>
      </w:r>
      <w:r>
        <w:rPr>
          <w:rStyle w:val="27"/>
          <w:rFonts w:hint="default" w:cs="宋体"/>
          <w:b w:val="0"/>
          <w:bCs/>
          <w:i w:val="0"/>
          <w:iCs/>
          <w:color w:val="000000"/>
          <w:spacing w:val="8"/>
          <w:sz w:val="21"/>
          <w:szCs w:val="21"/>
          <w:highlight w:val="none"/>
          <w:shd w:val="clear" w:color="auto" w:fill="FFFFFF"/>
          <w:lang w:eastAsia="zh-Hans" w:bidi="ar"/>
        </w:rPr>
        <w:t>，</w:t>
      </w:r>
      <w:r>
        <w:rPr>
          <w:rStyle w:val="27"/>
          <w:rFonts w:cs="宋体"/>
          <w:b w:val="0"/>
          <w:bCs/>
          <w:i w:val="0"/>
          <w:iCs/>
          <w:color w:val="000000"/>
          <w:spacing w:val="8"/>
          <w:sz w:val="21"/>
          <w:szCs w:val="21"/>
          <w:highlight w:val="none"/>
          <w:shd w:val="clear" w:color="auto" w:fill="FFFFFF"/>
          <w:lang w:eastAsia="zh-Hans" w:bidi="ar"/>
        </w:rPr>
        <w:t>只使用医院内部局域网</w:t>
      </w:r>
      <w:r>
        <w:rPr>
          <w:rStyle w:val="27"/>
          <w:rFonts w:hint="default" w:cs="宋体"/>
          <w:b w:val="0"/>
          <w:bCs/>
          <w:i w:val="0"/>
          <w:iCs/>
          <w:color w:val="000000"/>
          <w:spacing w:val="8"/>
          <w:sz w:val="21"/>
          <w:szCs w:val="21"/>
          <w:highlight w:val="none"/>
          <w:shd w:val="clear" w:color="auto" w:fill="FFFFFF"/>
          <w:lang w:eastAsia="zh-Hans" w:bidi="ar"/>
        </w:rPr>
        <w:t>，</w:t>
      </w:r>
      <w:r>
        <w:rPr>
          <w:rStyle w:val="27"/>
          <w:rFonts w:cs="宋体"/>
          <w:b w:val="0"/>
          <w:bCs/>
          <w:i w:val="0"/>
          <w:iCs/>
          <w:color w:val="000000"/>
          <w:spacing w:val="8"/>
          <w:sz w:val="21"/>
          <w:szCs w:val="21"/>
          <w:highlight w:val="none"/>
          <w:shd w:val="clear" w:color="auto" w:fill="FFFFFF"/>
          <w:lang w:eastAsia="zh-Hans" w:bidi="ar"/>
        </w:rPr>
        <w:t>医院内部网络</w:t>
      </w:r>
      <w:r>
        <w:rPr>
          <w:rStyle w:val="27"/>
          <w:rFonts w:hint="default" w:cs="宋体"/>
          <w:b w:val="0"/>
          <w:bCs/>
          <w:i w:val="0"/>
          <w:iCs/>
          <w:color w:val="000000"/>
          <w:spacing w:val="8"/>
          <w:sz w:val="21"/>
          <w:szCs w:val="21"/>
          <w:highlight w:val="none"/>
          <w:shd w:val="clear" w:color="auto" w:fill="FFFFFF"/>
          <w:lang w:eastAsia="zh-Hans" w:bidi="ar"/>
        </w:rPr>
        <w:t>，</w:t>
      </w:r>
      <w:r>
        <w:rPr>
          <w:rStyle w:val="27"/>
          <w:rFonts w:cs="宋体"/>
          <w:b w:val="0"/>
          <w:bCs/>
          <w:i w:val="0"/>
          <w:iCs/>
          <w:color w:val="000000"/>
          <w:spacing w:val="8"/>
          <w:sz w:val="21"/>
          <w:szCs w:val="21"/>
          <w:highlight w:val="none"/>
          <w:shd w:val="clear" w:color="auto" w:fill="FFFFFF"/>
          <w:lang w:eastAsia="zh-Hans" w:bidi="ar"/>
        </w:rPr>
        <w:t>以确保软件网络安全</w:t>
      </w:r>
      <w:r>
        <w:rPr>
          <w:rStyle w:val="27"/>
          <w:rFonts w:hint="default" w:cs="宋体"/>
          <w:b w:val="0"/>
          <w:bCs/>
          <w:i w:val="0"/>
          <w:iCs/>
          <w:color w:val="000000"/>
          <w:spacing w:val="8"/>
          <w:sz w:val="21"/>
          <w:szCs w:val="21"/>
          <w:highlight w:val="none"/>
          <w:shd w:val="clear" w:color="auto" w:fill="FFFFFF"/>
          <w:lang w:eastAsia="zh-Hans" w:bidi="ar"/>
        </w:rPr>
        <w:t>、</w:t>
      </w:r>
      <w:r>
        <w:rPr>
          <w:rStyle w:val="27"/>
          <w:rFonts w:cs="宋体"/>
          <w:b w:val="0"/>
          <w:bCs/>
          <w:i w:val="0"/>
          <w:iCs/>
          <w:color w:val="000000"/>
          <w:spacing w:val="8"/>
          <w:sz w:val="21"/>
          <w:szCs w:val="21"/>
          <w:highlight w:val="none"/>
          <w:shd w:val="clear" w:color="auto" w:fill="FFFFFF"/>
          <w:lang w:eastAsia="zh-Hans" w:bidi="ar"/>
        </w:rPr>
        <w:t>可靠</w:t>
      </w:r>
      <w:r>
        <w:rPr>
          <w:rStyle w:val="27"/>
          <w:rFonts w:hint="default" w:cs="宋体"/>
          <w:b w:val="0"/>
          <w:bCs/>
          <w:i w:val="0"/>
          <w:iCs/>
          <w:color w:val="000000"/>
          <w:spacing w:val="8"/>
          <w:sz w:val="21"/>
          <w:szCs w:val="21"/>
          <w:highlight w:val="none"/>
          <w:shd w:val="clear" w:color="auto" w:fill="FFFFFF"/>
          <w:lang w:eastAsia="zh-Hans" w:bidi="ar"/>
        </w:rPr>
        <w:t>。</w:t>
      </w:r>
    </w:p>
    <w:p>
      <w:pPr>
        <w:spacing w:line="360" w:lineRule="auto"/>
        <w:rPr>
          <w:highlight w:val="none"/>
          <w:lang w:eastAsia="zh-Hans"/>
        </w:rPr>
      </w:pPr>
    </w:p>
    <w:p>
      <w:pPr>
        <w:pStyle w:val="4"/>
        <w:spacing w:line="360" w:lineRule="auto"/>
        <w:rPr>
          <w:rFonts w:hint="default" w:cs="宋体"/>
          <w:sz w:val="24"/>
          <w:szCs w:val="24"/>
          <w:highlight w:val="none"/>
        </w:rPr>
      </w:pPr>
      <w:r>
        <w:rPr>
          <w:rFonts w:hint="default" w:cs="宋体"/>
          <w:sz w:val="24"/>
          <w:szCs w:val="24"/>
          <w:highlight w:val="none"/>
        </w:rPr>
        <w:t>7.6兼容性</w:t>
      </w:r>
      <w:bookmarkEnd w:id="44"/>
    </w:p>
    <w:p>
      <w:pPr>
        <w:pStyle w:val="6"/>
        <w:numPr>
          <w:ins w:id="0" w:author="Administrator" w:date=""/>
        </w:numPr>
        <w:spacing w:line="360" w:lineRule="auto"/>
        <w:ind w:firstLine="452" w:firstLineChars="200"/>
        <w:rPr>
          <w:rStyle w:val="27"/>
          <w:rFonts w:ascii="宋体" w:hAnsi="宋体" w:cs="宋体"/>
          <w:i w:val="0"/>
          <w:iCs/>
          <w:color w:val="000000"/>
          <w:spacing w:val="8"/>
          <w:kern w:val="0"/>
          <w:sz w:val="21"/>
          <w:szCs w:val="21"/>
          <w:highlight w:val="none"/>
          <w:shd w:val="clear" w:color="auto" w:fill="FFFFFF"/>
          <w:lang w:eastAsia="zh-Hans" w:bidi="ar"/>
        </w:rPr>
      </w:pPr>
      <w:r>
        <w:rPr>
          <w:rStyle w:val="27"/>
          <w:rFonts w:hint="eastAsia" w:ascii="宋体" w:hAnsi="宋体" w:cs="宋体"/>
          <w:i w:val="0"/>
          <w:iCs/>
          <w:color w:val="000000"/>
          <w:spacing w:val="8"/>
          <w:kern w:val="0"/>
          <w:sz w:val="21"/>
          <w:szCs w:val="21"/>
          <w:highlight w:val="none"/>
          <w:shd w:val="clear" w:color="auto" w:fill="FFFFFF"/>
          <w:lang w:eastAsia="zh-Hans" w:bidi="ar"/>
        </w:rPr>
        <w:t>软件兼容</w:t>
      </w:r>
      <w:r>
        <w:rPr>
          <w:rStyle w:val="27"/>
          <w:rFonts w:ascii="宋体" w:hAnsi="宋体" w:cs="宋体"/>
          <w:i w:val="0"/>
          <w:iCs/>
          <w:color w:val="000000"/>
          <w:spacing w:val="8"/>
          <w:kern w:val="0"/>
          <w:sz w:val="21"/>
          <w:szCs w:val="21"/>
          <w:highlight w:val="none"/>
          <w:shd w:val="clear" w:color="auto" w:fill="FFFFFF"/>
          <w:lang w:eastAsia="zh-Hans" w:bidi="ar"/>
        </w:rPr>
        <w:t>：</w:t>
      </w:r>
      <w:r>
        <w:rPr>
          <w:rStyle w:val="27"/>
          <w:rFonts w:hint="eastAsia" w:ascii="宋体" w:hAnsi="宋体" w:cs="宋体"/>
          <w:i w:val="0"/>
          <w:iCs/>
          <w:color w:val="000000"/>
          <w:spacing w:val="8"/>
          <w:kern w:val="0"/>
          <w:sz w:val="21"/>
          <w:szCs w:val="21"/>
          <w:highlight w:val="none"/>
          <w:shd w:val="clear" w:color="auto" w:fill="FFFFFF"/>
          <w:lang w:eastAsia="zh-Hans" w:bidi="ar"/>
        </w:rPr>
        <w:t>Microsoft</w:t>
      </w:r>
      <w:r>
        <w:rPr>
          <w:rStyle w:val="27"/>
          <w:rFonts w:ascii="宋体" w:hAnsi="宋体" w:cs="宋体"/>
          <w:i w:val="0"/>
          <w:iCs/>
          <w:color w:val="000000"/>
          <w:spacing w:val="8"/>
          <w:kern w:val="0"/>
          <w:sz w:val="21"/>
          <w:szCs w:val="21"/>
          <w:highlight w:val="none"/>
          <w:shd w:val="clear" w:color="auto" w:fill="FFFFFF"/>
          <w:lang w:eastAsia="zh-Hans" w:bidi="ar"/>
        </w:rPr>
        <w:t xml:space="preserve"> </w:t>
      </w:r>
      <w:r>
        <w:rPr>
          <w:rStyle w:val="27"/>
          <w:rFonts w:hint="eastAsia" w:ascii="宋体" w:hAnsi="宋体" w:cs="宋体"/>
          <w:i w:val="0"/>
          <w:iCs/>
          <w:color w:val="000000"/>
          <w:spacing w:val="8"/>
          <w:kern w:val="0"/>
          <w:sz w:val="21"/>
          <w:szCs w:val="21"/>
          <w:highlight w:val="none"/>
          <w:shd w:val="clear" w:color="auto" w:fill="FFFFFF"/>
          <w:lang w:eastAsia="zh-Hans" w:bidi="ar"/>
        </w:rPr>
        <w:t>Windows</w:t>
      </w:r>
      <w:r>
        <w:rPr>
          <w:rStyle w:val="27"/>
          <w:rFonts w:ascii="宋体" w:hAnsi="宋体" w:cs="宋体"/>
          <w:i w:val="0"/>
          <w:iCs/>
          <w:color w:val="000000"/>
          <w:spacing w:val="8"/>
          <w:kern w:val="0"/>
          <w:sz w:val="21"/>
          <w:szCs w:val="21"/>
          <w:highlight w:val="none"/>
          <w:shd w:val="clear" w:color="auto" w:fill="FFFFFF"/>
          <w:lang w:eastAsia="zh-Hans" w:bidi="ar"/>
        </w:rPr>
        <w:t xml:space="preserve"> 10</w:t>
      </w:r>
      <w:r>
        <w:rPr>
          <w:rStyle w:val="27"/>
          <w:rFonts w:hint="eastAsia" w:ascii="宋体" w:hAnsi="宋体" w:cs="宋体"/>
          <w:i w:val="0"/>
          <w:iCs/>
          <w:color w:val="000000"/>
          <w:spacing w:val="8"/>
          <w:kern w:val="0"/>
          <w:sz w:val="21"/>
          <w:szCs w:val="21"/>
          <w:highlight w:val="none"/>
          <w:shd w:val="clear" w:color="auto" w:fill="FFFFFF"/>
          <w:lang w:eastAsia="zh-Hans" w:bidi="ar"/>
        </w:rPr>
        <w:t>操作系统</w:t>
      </w:r>
    </w:p>
    <w:p>
      <w:pPr>
        <w:pStyle w:val="6"/>
        <w:numPr>
          <w:ins w:id="1" w:author="Administrator" w:date=""/>
        </w:numPr>
        <w:spacing w:line="360" w:lineRule="auto"/>
        <w:ind w:firstLine="452" w:firstLineChars="200"/>
        <w:rPr>
          <w:rStyle w:val="27"/>
          <w:rFonts w:ascii="宋体" w:hAnsi="宋体" w:cs="宋体"/>
          <w:i w:val="0"/>
          <w:iCs/>
          <w:color w:val="000000"/>
          <w:spacing w:val="8"/>
          <w:kern w:val="0"/>
          <w:sz w:val="21"/>
          <w:szCs w:val="21"/>
          <w:highlight w:val="none"/>
          <w:shd w:val="clear" w:color="auto" w:fill="FFFFFF"/>
          <w:lang w:eastAsia="zh-Hans" w:bidi="ar"/>
        </w:rPr>
      </w:pPr>
      <w:r>
        <w:rPr>
          <w:rStyle w:val="27"/>
          <w:rFonts w:hint="eastAsia" w:ascii="宋体" w:hAnsi="宋体" w:cs="宋体"/>
          <w:i w:val="0"/>
          <w:iCs/>
          <w:color w:val="000000"/>
          <w:spacing w:val="8"/>
          <w:kern w:val="0"/>
          <w:sz w:val="21"/>
          <w:szCs w:val="21"/>
          <w:highlight w:val="none"/>
          <w:shd w:val="clear" w:color="auto" w:fill="FFFFFF"/>
          <w:lang w:eastAsia="zh-Hans" w:bidi="ar"/>
        </w:rPr>
        <w:t>硬件兼容</w:t>
      </w:r>
      <w:r>
        <w:rPr>
          <w:rStyle w:val="27"/>
          <w:rFonts w:ascii="宋体" w:hAnsi="宋体" w:cs="宋体"/>
          <w:i w:val="0"/>
          <w:iCs/>
          <w:color w:val="000000"/>
          <w:spacing w:val="8"/>
          <w:kern w:val="0"/>
          <w:sz w:val="21"/>
          <w:szCs w:val="21"/>
          <w:highlight w:val="none"/>
          <w:shd w:val="clear" w:color="auto" w:fill="FFFFFF"/>
          <w:lang w:eastAsia="zh-Hans" w:bidi="ar"/>
        </w:rPr>
        <w:t>：</w:t>
      </w:r>
      <w:r>
        <w:rPr>
          <w:rStyle w:val="27"/>
          <w:rFonts w:hint="eastAsia" w:ascii="宋体" w:hAnsi="宋体" w:cs="宋体"/>
          <w:i w:val="0"/>
          <w:iCs/>
          <w:color w:val="000000"/>
          <w:spacing w:val="8"/>
          <w:kern w:val="0"/>
          <w:sz w:val="21"/>
          <w:szCs w:val="21"/>
          <w:highlight w:val="none"/>
          <w:shd w:val="clear" w:color="auto" w:fill="FFFFFF"/>
          <w:lang w:eastAsia="zh-Hans" w:bidi="ar"/>
        </w:rPr>
        <w:t>CPU、GPU、内存、硬盘、主板、采集卡、显示器等</w:t>
      </w:r>
    </w:p>
    <w:p>
      <w:pPr>
        <w:pStyle w:val="6"/>
        <w:numPr>
          <w:ins w:id="2" w:author="Administrator" w:date=""/>
        </w:numPr>
        <w:spacing w:line="360" w:lineRule="auto"/>
        <w:ind w:firstLine="452" w:firstLineChars="200"/>
        <w:rPr>
          <w:rStyle w:val="27"/>
          <w:rFonts w:ascii="宋体" w:hAnsi="宋体" w:cs="宋体"/>
          <w:i w:val="0"/>
          <w:iCs/>
          <w:color w:val="000000"/>
          <w:spacing w:val="8"/>
          <w:kern w:val="0"/>
          <w:sz w:val="21"/>
          <w:szCs w:val="21"/>
          <w:highlight w:val="none"/>
          <w:shd w:val="clear" w:color="auto" w:fill="FFFFFF"/>
          <w:lang w:eastAsia="zh-Hans" w:bidi="ar"/>
        </w:rPr>
      </w:pPr>
      <w:r>
        <w:rPr>
          <w:rStyle w:val="27"/>
          <w:rFonts w:hint="eastAsia" w:ascii="宋体" w:hAnsi="宋体" w:cs="宋体"/>
          <w:i w:val="0"/>
          <w:iCs/>
          <w:color w:val="000000"/>
          <w:spacing w:val="8"/>
          <w:kern w:val="0"/>
          <w:sz w:val="21"/>
          <w:szCs w:val="21"/>
          <w:highlight w:val="none"/>
          <w:shd w:val="clear" w:color="auto" w:fill="FFFFFF"/>
          <w:lang w:eastAsia="zh-Hans" w:bidi="ar"/>
        </w:rPr>
        <w:t>需要充分考虑软硬件兼容关系</w:t>
      </w:r>
      <w:r>
        <w:rPr>
          <w:rStyle w:val="27"/>
          <w:rFonts w:ascii="宋体" w:hAnsi="宋体" w:cs="宋体"/>
          <w:i w:val="0"/>
          <w:iCs/>
          <w:color w:val="000000"/>
          <w:spacing w:val="8"/>
          <w:kern w:val="0"/>
          <w:sz w:val="21"/>
          <w:szCs w:val="21"/>
          <w:highlight w:val="none"/>
          <w:shd w:val="clear" w:color="auto" w:fill="FFFFFF"/>
          <w:lang w:eastAsia="zh-Hans" w:bidi="ar"/>
        </w:rPr>
        <w:t>，</w:t>
      </w:r>
      <w:r>
        <w:rPr>
          <w:rStyle w:val="27"/>
          <w:rFonts w:hint="eastAsia" w:ascii="宋体" w:hAnsi="宋体" w:cs="宋体"/>
          <w:i w:val="0"/>
          <w:iCs/>
          <w:color w:val="000000"/>
          <w:spacing w:val="8"/>
          <w:kern w:val="0"/>
          <w:sz w:val="21"/>
          <w:szCs w:val="21"/>
          <w:highlight w:val="none"/>
          <w:shd w:val="clear" w:color="auto" w:fill="FFFFFF"/>
          <w:lang w:eastAsia="zh-Hans" w:bidi="ar"/>
        </w:rPr>
        <w:t>以发挥最优性能</w:t>
      </w:r>
      <w:r>
        <w:rPr>
          <w:rStyle w:val="27"/>
          <w:rFonts w:ascii="宋体" w:hAnsi="宋体" w:cs="宋体"/>
          <w:i w:val="0"/>
          <w:iCs/>
          <w:color w:val="000000"/>
          <w:spacing w:val="8"/>
          <w:kern w:val="0"/>
          <w:sz w:val="21"/>
          <w:szCs w:val="21"/>
          <w:highlight w:val="none"/>
          <w:shd w:val="clear" w:color="auto" w:fill="FFFFFF"/>
          <w:lang w:eastAsia="zh-Hans" w:bidi="ar"/>
        </w:rPr>
        <w:t>。</w:t>
      </w:r>
    </w:p>
    <w:p>
      <w:pPr>
        <w:pStyle w:val="6"/>
        <w:numPr>
          <w:ins w:id="3" w:author="Administrator" w:date=""/>
        </w:numPr>
        <w:spacing w:line="360" w:lineRule="auto"/>
        <w:ind w:firstLine="452" w:firstLineChars="200"/>
        <w:rPr>
          <w:rStyle w:val="27"/>
          <w:rFonts w:ascii="宋体" w:hAnsi="宋体" w:cs="宋体"/>
          <w:i w:val="0"/>
          <w:iCs/>
          <w:color w:val="000000"/>
          <w:spacing w:val="8"/>
          <w:kern w:val="0"/>
          <w:sz w:val="21"/>
          <w:szCs w:val="21"/>
          <w:highlight w:val="none"/>
          <w:shd w:val="clear" w:color="auto" w:fill="FFFFFF"/>
          <w:lang w:eastAsia="zh-Hans" w:bidi="ar"/>
        </w:rPr>
      </w:pPr>
    </w:p>
    <w:p>
      <w:pPr>
        <w:pStyle w:val="4"/>
        <w:spacing w:line="360" w:lineRule="auto"/>
        <w:rPr>
          <w:rFonts w:hint="default" w:cs="宋体"/>
          <w:sz w:val="24"/>
          <w:szCs w:val="24"/>
          <w:highlight w:val="none"/>
        </w:rPr>
      </w:pPr>
      <w:bookmarkStart w:id="45" w:name="_Toc28781"/>
      <w:r>
        <w:rPr>
          <w:rFonts w:cs="宋体"/>
          <w:sz w:val="24"/>
          <w:szCs w:val="24"/>
          <w:highlight w:val="none"/>
        </w:rPr>
        <w:t>7.7交付方式</w:t>
      </w:r>
      <w:bookmarkEnd w:id="45"/>
      <w:r>
        <w:rPr>
          <w:rFonts w:hint="default" w:cs="宋体"/>
          <w:sz w:val="24"/>
          <w:szCs w:val="24"/>
          <w:highlight w:val="none"/>
        </w:rPr>
        <w:t>、</w:t>
      </w:r>
      <w:r>
        <w:rPr>
          <w:rFonts w:cs="宋体"/>
          <w:sz w:val="24"/>
          <w:szCs w:val="24"/>
          <w:highlight w:val="none"/>
          <w:lang w:eastAsia="zh-Hans"/>
        </w:rPr>
        <w:t>产品储存</w:t>
      </w:r>
      <w:r>
        <w:rPr>
          <w:rFonts w:hint="default" w:cs="宋体"/>
          <w:sz w:val="24"/>
          <w:szCs w:val="24"/>
          <w:highlight w:val="none"/>
          <w:lang w:eastAsia="zh-Hans"/>
        </w:rPr>
        <w:t>、</w:t>
      </w:r>
      <w:r>
        <w:rPr>
          <w:rFonts w:cs="宋体"/>
          <w:sz w:val="24"/>
          <w:szCs w:val="24"/>
          <w:highlight w:val="none"/>
          <w:lang w:eastAsia="zh-Hans"/>
        </w:rPr>
        <w:t>运输条件说明</w:t>
      </w:r>
    </w:p>
    <w:p>
      <w:pPr>
        <w:spacing w:line="360" w:lineRule="auto"/>
        <w:ind w:firstLine="452" w:firstLineChars="200"/>
        <w:rPr>
          <w:rStyle w:val="27"/>
          <w:rFonts w:ascii="宋体" w:hAnsi="宋体" w:cs="宋体"/>
          <w:i w:val="0"/>
          <w:iCs/>
          <w:spacing w:val="8"/>
          <w:kern w:val="0"/>
          <w:szCs w:val="21"/>
          <w:highlight w:val="none"/>
          <w:shd w:val="clear" w:color="auto" w:fill="FFFFFF"/>
          <w:lang w:eastAsia="zh-Hans" w:bidi="ar"/>
        </w:rPr>
      </w:pPr>
      <w:r>
        <w:rPr>
          <w:rStyle w:val="27"/>
          <w:rFonts w:hint="eastAsia" w:ascii="宋体" w:hAnsi="宋体" w:cs="宋体"/>
          <w:i w:val="0"/>
          <w:iCs/>
          <w:spacing w:val="8"/>
          <w:kern w:val="0"/>
          <w:szCs w:val="21"/>
          <w:highlight w:val="none"/>
          <w:shd w:val="clear" w:color="auto" w:fill="FFFFFF"/>
          <w:lang w:eastAsia="zh-Hans" w:bidi="ar"/>
        </w:rPr>
        <w:t>交付方式</w:t>
      </w:r>
      <w:r>
        <w:rPr>
          <w:rStyle w:val="27"/>
          <w:rFonts w:ascii="宋体" w:hAnsi="宋体" w:cs="宋体"/>
          <w:i w:val="0"/>
          <w:iCs/>
          <w:spacing w:val="8"/>
          <w:kern w:val="0"/>
          <w:szCs w:val="21"/>
          <w:highlight w:val="none"/>
          <w:shd w:val="clear" w:color="auto" w:fill="FFFFFF"/>
          <w:lang w:eastAsia="zh-Hans" w:bidi="ar"/>
        </w:rPr>
        <w:t>：</w:t>
      </w:r>
      <w:r>
        <w:rPr>
          <w:rStyle w:val="27"/>
          <w:rFonts w:hint="eastAsia" w:ascii="宋体" w:hAnsi="宋体" w:cs="宋体"/>
          <w:i w:val="0"/>
          <w:iCs/>
          <w:spacing w:val="8"/>
          <w:kern w:val="0"/>
          <w:szCs w:val="21"/>
          <w:highlight w:val="none"/>
          <w:shd w:val="clear" w:color="auto" w:fill="FFFFFF"/>
          <w:lang w:eastAsia="zh-Hans" w:bidi="ar"/>
        </w:rPr>
        <w:t>预装交付</w:t>
      </w:r>
      <w:r>
        <w:rPr>
          <w:rStyle w:val="27"/>
          <w:rFonts w:ascii="宋体" w:hAnsi="宋体" w:cs="宋体"/>
          <w:i w:val="0"/>
          <w:iCs/>
          <w:spacing w:val="8"/>
          <w:kern w:val="0"/>
          <w:szCs w:val="21"/>
          <w:highlight w:val="none"/>
          <w:shd w:val="clear" w:color="auto" w:fill="FFFFFF"/>
          <w:lang w:eastAsia="zh-Hans" w:bidi="ar"/>
        </w:rPr>
        <w:t>&amp;</w:t>
      </w:r>
      <w:r>
        <w:rPr>
          <w:rStyle w:val="27"/>
          <w:rFonts w:hint="eastAsia" w:ascii="宋体" w:hAnsi="宋体" w:cs="宋体"/>
          <w:i w:val="0"/>
          <w:iCs/>
          <w:spacing w:val="8"/>
          <w:kern w:val="0"/>
          <w:szCs w:val="21"/>
          <w:highlight w:val="none"/>
          <w:shd w:val="clear" w:color="auto" w:fill="FFFFFF"/>
          <w:lang w:eastAsia="zh-Hans" w:bidi="ar"/>
        </w:rPr>
        <w:t>软件</w:t>
      </w:r>
      <w:r>
        <w:rPr>
          <w:rStyle w:val="27"/>
          <w:rFonts w:ascii="宋体" w:hAnsi="宋体" w:cs="宋体"/>
          <w:i w:val="0"/>
          <w:iCs/>
          <w:spacing w:val="8"/>
          <w:kern w:val="0"/>
          <w:szCs w:val="21"/>
          <w:highlight w:val="none"/>
          <w:shd w:val="clear" w:color="auto" w:fill="FFFFFF"/>
          <w:lang w:eastAsia="zh-Hans" w:bidi="ar"/>
        </w:rPr>
        <w:t>U盘</w:t>
      </w:r>
    </w:p>
    <w:p>
      <w:pPr>
        <w:pStyle w:val="4"/>
        <w:spacing w:line="360" w:lineRule="auto"/>
        <w:rPr>
          <w:rStyle w:val="27"/>
          <w:rFonts w:hint="default" w:cs="宋体"/>
          <w:i w:val="0"/>
          <w:iCs/>
          <w:spacing w:val="8"/>
          <w:sz w:val="21"/>
          <w:szCs w:val="21"/>
          <w:highlight w:val="none"/>
          <w:shd w:val="clear" w:color="auto" w:fill="FFFFFF"/>
          <w:lang w:eastAsia="zh-Hans" w:bidi="ar"/>
        </w:rPr>
      </w:pPr>
      <w:bookmarkStart w:id="46" w:name="_Toc32008"/>
      <w:r>
        <w:rPr>
          <w:rStyle w:val="27"/>
          <w:rFonts w:cs="宋体"/>
          <w:i w:val="0"/>
          <w:iCs/>
          <w:spacing w:val="8"/>
          <w:sz w:val="21"/>
          <w:szCs w:val="21"/>
          <w:highlight w:val="none"/>
          <w:shd w:val="clear" w:color="auto" w:fill="FFFFFF"/>
          <w:lang w:eastAsia="zh-Hans" w:bidi="ar"/>
        </w:rPr>
        <w:t>1 产品的储存条件</w:t>
      </w:r>
    </w:p>
    <w:p>
      <w:pPr>
        <w:pStyle w:val="4"/>
        <w:spacing w:line="360" w:lineRule="auto"/>
        <w:ind w:firstLine="420"/>
        <w:rPr>
          <w:rStyle w:val="27"/>
          <w:rFonts w:hint="default" w:cs="宋体"/>
          <w:b w:val="0"/>
          <w:bCs/>
          <w:i w:val="0"/>
          <w:iCs/>
          <w:spacing w:val="8"/>
          <w:sz w:val="21"/>
          <w:szCs w:val="21"/>
          <w:highlight w:val="none"/>
          <w:shd w:val="clear" w:color="auto" w:fill="FFFFFF"/>
          <w:lang w:eastAsia="zh-Hans" w:bidi="ar"/>
        </w:rPr>
      </w:pPr>
      <w:r>
        <w:rPr>
          <w:rStyle w:val="27"/>
          <w:rFonts w:cs="宋体"/>
          <w:b w:val="0"/>
          <w:bCs/>
          <w:i w:val="0"/>
          <w:iCs/>
          <w:spacing w:val="8"/>
          <w:sz w:val="21"/>
          <w:szCs w:val="21"/>
          <w:highlight w:val="none"/>
          <w:shd w:val="clear" w:color="auto" w:fill="FFFFFF"/>
          <w:lang w:eastAsia="zh-Hans" w:bidi="ar"/>
        </w:rPr>
        <w:t>（1）产品贮存时应放在原包装箱内，存放产品的仓库环境温度为0℃~40℃，相对湿度为30%~85%。</w:t>
      </w:r>
    </w:p>
    <w:p>
      <w:pPr>
        <w:pStyle w:val="4"/>
        <w:spacing w:line="360" w:lineRule="auto"/>
        <w:ind w:firstLine="420"/>
        <w:rPr>
          <w:rStyle w:val="27"/>
          <w:rFonts w:hint="default" w:cs="宋体"/>
          <w:b w:val="0"/>
          <w:bCs/>
          <w:i w:val="0"/>
          <w:iCs/>
          <w:spacing w:val="8"/>
          <w:sz w:val="21"/>
          <w:szCs w:val="21"/>
          <w:highlight w:val="none"/>
          <w:shd w:val="clear" w:color="auto" w:fill="FFFFFF"/>
          <w:lang w:eastAsia="zh-Hans" w:bidi="ar"/>
        </w:rPr>
      </w:pPr>
      <w:r>
        <w:rPr>
          <w:rStyle w:val="27"/>
          <w:rFonts w:cs="宋体"/>
          <w:b w:val="0"/>
          <w:bCs/>
          <w:i w:val="0"/>
          <w:iCs/>
          <w:spacing w:val="8"/>
          <w:sz w:val="21"/>
          <w:szCs w:val="21"/>
          <w:highlight w:val="none"/>
          <w:shd w:val="clear" w:color="auto" w:fill="FFFFFF"/>
          <w:lang w:eastAsia="zh-Hans" w:bidi="ar"/>
        </w:rPr>
        <w:t>（2）仓库内不允许有各种有害气体、易燃、易爆的产品及有腐蚀性的化学物品，并且应无强烈的机械振动、冲击和强磁场作用。</w:t>
      </w:r>
    </w:p>
    <w:p>
      <w:pPr>
        <w:pStyle w:val="4"/>
        <w:spacing w:line="360" w:lineRule="auto"/>
        <w:ind w:firstLine="420"/>
        <w:rPr>
          <w:rStyle w:val="27"/>
          <w:rFonts w:hint="default" w:cs="宋体"/>
          <w:b w:val="0"/>
          <w:bCs/>
          <w:i w:val="0"/>
          <w:iCs/>
          <w:spacing w:val="8"/>
          <w:sz w:val="21"/>
          <w:szCs w:val="21"/>
          <w:highlight w:val="none"/>
          <w:shd w:val="clear" w:color="auto" w:fill="FFFFFF"/>
          <w:lang w:eastAsia="zh-Hans" w:bidi="ar"/>
        </w:rPr>
      </w:pPr>
      <w:r>
        <w:rPr>
          <w:rStyle w:val="27"/>
          <w:rFonts w:cs="宋体"/>
          <w:b w:val="0"/>
          <w:bCs/>
          <w:i w:val="0"/>
          <w:iCs/>
          <w:spacing w:val="8"/>
          <w:sz w:val="21"/>
          <w:szCs w:val="21"/>
          <w:highlight w:val="none"/>
          <w:shd w:val="clear" w:color="auto" w:fill="FFFFFF"/>
          <w:lang w:eastAsia="zh-Hans" w:bidi="ar"/>
        </w:rPr>
        <w:t>（3）包装箱应垫离地面至少10cm，距离墙壁、热源、冷源、窗口或空气入口至少50cm。</w:t>
      </w:r>
    </w:p>
    <w:p>
      <w:pPr>
        <w:pStyle w:val="4"/>
        <w:spacing w:line="360" w:lineRule="auto"/>
        <w:rPr>
          <w:rStyle w:val="27"/>
          <w:rFonts w:hint="default" w:cs="宋体"/>
          <w:i w:val="0"/>
          <w:iCs/>
          <w:spacing w:val="8"/>
          <w:sz w:val="21"/>
          <w:szCs w:val="21"/>
          <w:highlight w:val="none"/>
          <w:shd w:val="clear" w:color="auto" w:fill="FFFFFF"/>
          <w:lang w:eastAsia="zh-Hans" w:bidi="ar"/>
        </w:rPr>
      </w:pPr>
      <w:r>
        <w:rPr>
          <w:rStyle w:val="27"/>
          <w:rFonts w:cs="宋体"/>
          <w:i w:val="0"/>
          <w:iCs/>
          <w:spacing w:val="8"/>
          <w:sz w:val="21"/>
          <w:szCs w:val="21"/>
          <w:highlight w:val="none"/>
          <w:shd w:val="clear" w:color="auto" w:fill="FFFFFF"/>
          <w:lang w:eastAsia="zh-Hans" w:bidi="ar"/>
        </w:rPr>
        <w:t>2产品的运输条件</w:t>
      </w:r>
    </w:p>
    <w:p>
      <w:pPr>
        <w:pStyle w:val="4"/>
        <w:spacing w:line="360" w:lineRule="auto"/>
        <w:ind w:firstLine="420"/>
        <w:rPr>
          <w:rStyle w:val="27"/>
          <w:rFonts w:hint="default" w:cs="宋体"/>
          <w:b w:val="0"/>
          <w:bCs/>
          <w:i w:val="0"/>
          <w:iCs/>
          <w:spacing w:val="8"/>
          <w:sz w:val="21"/>
          <w:szCs w:val="21"/>
          <w:highlight w:val="none"/>
          <w:shd w:val="clear" w:color="auto" w:fill="FFFFFF"/>
          <w:lang w:eastAsia="zh-Hans" w:bidi="ar"/>
        </w:rPr>
      </w:pPr>
      <w:r>
        <w:rPr>
          <w:rStyle w:val="27"/>
          <w:rFonts w:cs="宋体"/>
          <w:b w:val="0"/>
          <w:bCs/>
          <w:i w:val="0"/>
          <w:iCs/>
          <w:spacing w:val="8"/>
          <w:sz w:val="21"/>
          <w:szCs w:val="21"/>
          <w:highlight w:val="none"/>
          <w:shd w:val="clear" w:color="auto" w:fill="FFFFFF"/>
          <w:lang w:eastAsia="zh-Hans" w:bidi="ar"/>
        </w:rPr>
        <w:t>该产品的运输可采用普通物流方式，在长途运输时不得装在敞开的船舱和车厢中，中途转运时不得存放在露天仓库中，在运输过程中不允许和易燃、易爆、易腐蚀的物品同车（或其他运输工具）装运，注意防潮、防撞击。</w:t>
      </w:r>
    </w:p>
    <w:p>
      <w:pPr>
        <w:spacing w:line="360" w:lineRule="auto"/>
        <w:rPr>
          <w:highlight w:val="none"/>
          <w:lang w:eastAsia="zh-Hans"/>
        </w:rPr>
      </w:pPr>
    </w:p>
    <w:p>
      <w:pPr>
        <w:pStyle w:val="4"/>
        <w:spacing w:line="360" w:lineRule="auto"/>
        <w:rPr>
          <w:rFonts w:hint="default" w:cs="宋体"/>
          <w:sz w:val="24"/>
          <w:szCs w:val="24"/>
          <w:highlight w:val="none"/>
        </w:rPr>
      </w:pPr>
      <w:r>
        <w:rPr>
          <w:rFonts w:cs="宋体"/>
          <w:sz w:val="24"/>
          <w:szCs w:val="24"/>
          <w:highlight w:val="none"/>
        </w:rPr>
        <w:t>7.8维护方法</w:t>
      </w:r>
      <w:bookmarkEnd w:id="46"/>
    </w:p>
    <w:p>
      <w:pPr>
        <w:pStyle w:val="4"/>
        <w:spacing w:line="360" w:lineRule="auto"/>
        <w:rPr>
          <w:rFonts w:hint="default" w:cs="宋体"/>
          <w:sz w:val="24"/>
          <w:szCs w:val="24"/>
          <w:highlight w:val="none"/>
        </w:rPr>
      </w:pPr>
      <w:bookmarkStart w:id="47" w:name="_Toc11826"/>
      <w:r>
        <w:rPr>
          <w:rFonts w:cs="宋体"/>
          <w:sz w:val="24"/>
          <w:szCs w:val="24"/>
          <w:highlight w:val="none"/>
        </w:rPr>
        <w:t>1 更正性维护</w:t>
      </w:r>
    </w:p>
    <w:p>
      <w:pPr>
        <w:pStyle w:val="4"/>
        <w:spacing w:line="360" w:lineRule="auto"/>
        <w:ind w:firstLine="420"/>
        <w:rPr>
          <w:rFonts w:hint="default" w:cs="宋体"/>
          <w:b w:val="0"/>
          <w:bCs/>
          <w:sz w:val="21"/>
          <w:szCs w:val="21"/>
          <w:highlight w:val="none"/>
        </w:rPr>
      </w:pPr>
      <w:r>
        <w:rPr>
          <w:rFonts w:cs="宋体"/>
          <w:b w:val="0"/>
          <w:bCs/>
          <w:sz w:val="21"/>
          <w:szCs w:val="21"/>
          <w:highlight w:val="none"/>
        </w:rPr>
        <w:t>公司将不定时提供补丁，用于修复测试中未曾暴露的软件问题。</w:t>
      </w:r>
    </w:p>
    <w:p>
      <w:pPr>
        <w:pStyle w:val="4"/>
        <w:spacing w:line="360" w:lineRule="auto"/>
        <w:rPr>
          <w:rFonts w:hint="default" w:cs="宋体"/>
          <w:sz w:val="24"/>
          <w:szCs w:val="24"/>
          <w:highlight w:val="none"/>
        </w:rPr>
      </w:pPr>
      <w:r>
        <w:rPr>
          <w:rFonts w:cs="宋体"/>
          <w:sz w:val="24"/>
          <w:szCs w:val="24"/>
          <w:highlight w:val="none"/>
        </w:rPr>
        <w:t>2 适应性维护</w:t>
      </w:r>
    </w:p>
    <w:p>
      <w:pPr>
        <w:pStyle w:val="4"/>
        <w:spacing w:line="360" w:lineRule="auto"/>
        <w:ind w:firstLine="420"/>
        <w:rPr>
          <w:rFonts w:hint="default" w:cs="宋体"/>
          <w:b w:val="0"/>
          <w:bCs/>
          <w:sz w:val="21"/>
          <w:szCs w:val="21"/>
          <w:highlight w:val="none"/>
        </w:rPr>
      </w:pPr>
      <w:r>
        <w:rPr>
          <w:rFonts w:cs="宋体"/>
          <w:b w:val="0"/>
          <w:bCs/>
          <w:sz w:val="21"/>
          <w:szCs w:val="21"/>
          <w:highlight w:val="none"/>
        </w:rPr>
        <w:t>适应性维护是为了使系统适应环境的变化而进行的维护工作。一方面计算机科学技术迅速发展，硬件的更新周期越来越短，新的操作系统不断推出，外部设备和其他系统部件经常有所增加和修改，公司将会提供补丁确保信息系统能够适应新的软硬件环境，以提高系统的性能和运行效率。</w:t>
      </w:r>
    </w:p>
    <w:p>
      <w:pPr>
        <w:spacing w:line="360" w:lineRule="auto"/>
        <w:rPr>
          <w:highlight w:val="none"/>
        </w:rPr>
      </w:pPr>
    </w:p>
    <w:p>
      <w:pPr>
        <w:pStyle w:val="4"/>
        <w:spacing w:line="360" w:lineRule="auto"/>
        <w:rPr>
          <w:rStyle w:val="27"/>
          <w:rFonts w:hint="default" w:cs="宋体"/>
          <w:color w:val="0000FF"/>
          <w:spacing w:val="8"/>
          <w:szCs w:val="21"/>
          <w:highlight w:val="none"/>
          <w:shd w:val="clear" w:color="auto" w:fill="FFFFFF"/>
          <w:lang w:bidi="ar"/>
        </w:rPr>
      </w:pPr>
      <w:r>
        <w:rPr>
          <w:rFonts w:cs="宋体"/>
          <w:sz w:val="24"/>
          <w:szCs w:val="24"/>
          <w:highlight w:val="none"/>
        </w:rPr>
        <w:t>7.9版权保护</w:t>
      </w:r>
      <w:bookmarkEnd w:id="47"/>
    </w:p>
    <w:p>
      <w:pPr>
        <w:spacing w:line="360" w:lineRule="auto"/>
        <w:ind w:firstLine="420"/>
        <w:rPr>
          <w:highlight w:val="none"/>
          <w:lang w:eastAsia="zh-Hans"/>
        </w:rPr>
      </w:pPr>
      <w:r>
        <w:rPr>
          <w:rFonts w:hint="eastAsia"/>
          <w:highlight w:val="none"/>
        </w:rPr>
        <w:t>在未授权的计算机上，插入授权U-key，连接服务器进行证书授权及设备配对连接操作后，分别以管理员身份和独立组用户身份登录软件，目视检查各项功能的使用情况。</w:t>
      </w:r>
    </w:p>
    <w:p>
      <w:pPr>
        <w:spacing w:line="360" w:lineRule="auto"/>
        <w:ind w:firstLine="420"/>
        <w:rPr>
          <w:highlight w:val="none"/>
          <w:lang w:eastAsia="zh-Hans"/>
        </w:rPr>
      </w:pPr>
      <w:r>
        <w:rPr>
          <w:rFonts w:hint="eastAsia"/>
          <w:highlight w:val="none"/>
          <w:lang w:eastAsia="zh-Hans"/>
        </w:rPr>
        <w:t>该软件产品在符合要求的硬件环境中根据厂家授权期限确定。</w:t>
      </w:r>
    </w:p>
    <w:p>
      <w:pPr>
        <w:widowControl/>
        <w:shd w:val="clear" w:color="auto" w:fill="FFFFFF"/>
        <w:tabs>
          <w:tab w:val="left" w:pos="360"/>
        </w:tabs>
        <w:adjustRightInd w:val="0"/>
        <w:snapToGrid w:val="0"/>
        <w:spacing w:line="360" w:lineRule="auto"/>
        <w:ind w:firstLine="452" w:firstLineChars="200"/>
        <w:jc w:val="left"/>
        <w:rPr>
          <w:rStyle w:val="27"/>
          <w:rFonts w:cs="宋体"/>
          <w:i w:val="0"/>
          <w:iCs/>
          <w:color w:val="000000"/>
          <w:spacing w:val="8"/>
          <w:kern w:val="0"/>
          <w:szCs w:val="21"/>
          <w:highlight w:val="none"/>
          <w:shd w:val="clear" w:color="auto" w:fill="FFFFFF"/>
          <w:lang w:eastAsia="zh-Hans" w:bidi="ar"/>
        </w:rPr>
      </w:pPr>
    </w:p>
    <w:p>
      <w:pPr>
        <w:pStyle w:val="3"/>
        <w:numPr>
          <w:ilvl w:val="0"/>
          <w:numId w:val="1"/>
        </w:numPr>
        <w:spacing w:line="360" w:lineRule="auto"/>
        <w:rPr>
          <w:rFonts w:ascii="宋体" w:hAnsi="宋体" w:eastAsia="宋体" w:cs="宋体"/>
          <w:sz w:val="28"/>
          <w:szCs w:val="28"/>
          <w:highlight w:val="none"/>
        </w:rPr>
      </w:pPr>
      <w:bookmarkStart w:id="48" w:name="_Toc6180"/>
      <w:bookmarkStart w:id="49" w:name="_Toc31540"/>
      <w:r>
        <w:rPr>
          <w:rFonts w:hint="eastAsia" w:ascii="宋体" w:hAnsi="宋体" w:eastAsia="宋体" w:cs="宋体"/>
          <w:sz w:val="28"/>
          <w:szCs w:val="28"/>
          <w:highlight w:val="none"/>
        </w:rPr>
        <w:t>其他需求</w:t>
      </w:r>
      <w:bookmarkEnd w:id="48"/>
      <w:bookmarkEnd w:id="49"/>
    </w:p>
    <w:p>
      <w:pPr>
        <w:widowControl/>
        <w:shd w:val="clear" w:color="auto" w:fill="FFFFFF"/>
        <w:tabs>
          <w:tab w:val="left" w:pos="360"/>
        </w:tabs>
        <w:adjustRightInd w:val="0"/>
        <w:snapToGrid w:val="0"/>
        <w:spacing w:line="360" w:lineRule="auto"/>
        <w:ind w:firstLine="452" w:firstLineChars="200"/>
        <w:jc w:val="left"/>
        <w:rPr>
          <w:rStyle w:val="27"/>
          <w:rFonts w:ascii="宋体" w:hAnsi="宋体" w:eastAsia="Times New Roman" w:cs="宋体"/>
          <w:i w:val="0"/>
          <w:iCs/>
          <w:color w:val="000000"/>
          <w:spacing w:val="8"/>
          <w:kern w:val="0"/>
          <w:szCs w:val="21"/>
          <w:highlight w:val="none"/>
          <w:shd w:val="clear" w:color="auto" w:fill="FFFFFF"/>
          <w:lang w:eastAsia="zh-Hans" w:bidi="ar"/>
        </w:rPr>
      </w:pPr>
      <w:r>
        <w:rPr>
          <w:rStyle w:val="27"/>
          <w:rFonts w:hint="eastAsia" w:ascii="宋体" w:hAnsi="宋体" w:cs="宋体"/>
          <w:i w:val="0"/>
          <w:iCs/>
          <w:color w:val="000000"/>
          <w:spacing w:val="8"/>
          <w:kern w:val="0"/>
          <w:szCs w:val="21"/>
          <w:highlight w:val="none"/>
          <w:shd w:val="clear" w:color="auto" w:fill="FFFFFF"/>
          <w:lang w:eastAsia="zh-Hans" w:bidi="ar"/>
        </w:rPr>
        <w:t>暂无</w:t>
      </w:r>
    </w:p>
    <w:sectPr>
      <w:headerReference r:id="rId4" w:type="first"/>
      <w:footerReference r:id="rId7" w:type="first"/>
      <w:headerReference r:id="rId3" w:type="default"/>
      <w:footerReference r:id="rId5" w:type="default"/>
      <w:footerReference r:id="rId6"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pingfang sc">
    <w:altName w:val="宋体"/>
    <w:panose1 w:val="020B0400000000000000"/>
    <w:charset w:val="86"/>
    <w:family w:val="auto"/>
    <w:pitch w:val="default"/>
    <w:sig w:usb0="00000000" w:usb1="00000000" w:usb2="00000017" w:usb3="00000000" w:csb0="00040001" w:csb1="00000000"/>
  </w:font>
  <w:font w:name="Helvetica Neue">
    <w:altName w:val="Times New Roman"/>
    <w:panose1 w:val="02000503000000020004"/>
    <w:charset w:val="00"/>
    <w:family w:val="auto"/>
    <w:pitch w:val="default"/>
    <w:sig w:usb0="00000000" w:usb1="00000000" w:usb2="00000010" w:usb3="00000000" w:csb0="00000000"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-83820</wp:posOffset>
              </wp:positionV>
              <wp:extent cx="1256030" cy="23495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256030" cy="234950"/>
                      </a:xfrm>
                      <a:prstGeom prst="rect">
                        <a:avLst/>
                      </a:prstGeom>
                      <a:noFill/>
                      <a:ln w="15875">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Pr>
                              <w:szCs w:val="21"/>
                            </w:rPr>
                            <w:t>18</w:t>
                          </w:r>
                          <w:r>
                            <w:rPr>
                              <w:rFonts w:hint="eastAsia"/>
                              <w:szCs w:val="21"/>
                            </w:rPr>
                            <w:fldChar w:fldCharType="end"/>
                          </w:r>
                          <w:r>
                            <w:rPr>
                              <w:rFonts w:hint="eastAsia"/>
                              <w:szCs w:val="21"/>
                            </w:rPr>
                            <w:t xml:space="preserve"> 页</w:t>
                          </w:r>
                        </w:p>
                      </w:txbxContent>
                    </wps:txbx>
                    <wps:bodyPr wrap="square" lIns="0" tIns="0" rIns="0" bIns="0"/>
                  </wps:wsp>
                </a:graphicData>
              </a:graphic>
            </wp:anchor>
          </w:drawing>
        </mc:Choice>
        <mc:Fallback>
          <w:pict>
            <v:shape id="文本框 1027" o:spid="_x0000_s1026" o:spt="202" type="#_x0000_t202" style="position:absolute;left:0pt;margin-left:192.85pt;margin-top:-6.6pt;height:18.5pt;width:98.9pt;mso-position-horizontal-relative:margin;z-index:251659264;mso-width-relative:page;mso-height-relative:page;" filled="f" stroked="f" coordsize="21600,21600" o:gfxdata="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TKX8S2QAAAAoBAAAPAAAAAAAAAAEAIAAAACIAAABkcnMv&#10;ZG93bnJldi54bWxQSwECFAAUAAAACACHTuJACWkpvskBAACBAwAADgAAAAAAAAABACAAAAAoAQAA&#10;ZHJzL2Uyb0RvYy54bWxQSwUGAAAAAAYABgBZAQAAYwUAAAAA&#10;">
              <v:fill on="f" focussize="0,0"/>
              <v:stroke on="f" weight="1.25pt"/>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Pr>
                        <w:szCs w:val="21"/>
                      </w:rPr>
                      <w:t>18</w:t>
                    </w:r>
                    <w:r>
                      <w:rPr>
                        <w:rFonts w:hint="eastAsia"/>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6"/>
      </w:rPr>
    </w:pPr>
    <w:r>
      <w:fldChar w:fldCharType="begin"/>
    </w:r>
    <w:r>
      <w:rPr>
        <w:rStyle w:val="26"/>
      </w:rPr>
      <w:instrText xml:space="preserve">PAGE  </w:instrText>
    </w:r>
    <w:r>
      <w:fldChar w:fldCharType="separate"/>
    </w:r>
    <w:r>
      <w:rPr>
        <w:rStyle w:val="26"/>
      </w:rPr>
      <w:t>7</w:t>
    </w:r>
    <w:r>
      <w:fldChar w:fldCharType="end"/>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w:t>
                          </w:r>
                        </w:p>
                      </w:txbxContent>
                    </wps:txbx>
                    <wps:bodyPr wrap="none" lIns="0" tIns="0" rIns="0" bIns="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aYJL0wAAAAUBAAAPAAAAAAAAAAEAIAAAACIAAABkcnMvZG93&#10;bnJldi54bWxQSwECFAAUAAAACACHTuJA7t9HpcwBAACaAwAADgAAAAAAAAABACAAAAAiAQAAZHJz&#10;L2Uyb0RvYy54bWxQSwUGAAAAAAYABgBZAQAAYAUAAAAA&#10;">
              <v:fill on="f" focussize="0,0"/>
              <v:stroke on="f" weight="1.2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r>
      <w:rPr>
        <w:rFonts w:hint="eastAsia" w:ascii="仿宋" w:hAnsi="仿宋" w:eastAsia="仿宋"/>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D91A4"/>
    <w:multiLevelType w:val="multilevel"/>
    <w:tmpl w:val="582D91A4"/>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8A1C5F"/>
    <w:multiLevelType w:val="singleLevel"/>
    <w:tmpl w:val="608A1C5F"/>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1E6"/>
    <w:rsid w:val="00093E76"/>
    <w:rsid w:val="000E4EE3"/>
    <w:rsid w:val="000F7047"/>
    <w:rsid w:val="00131C1B"/>
    <w:rsid w:val="001327DE"/>
    <w:rsid w:val="00152D84"/>
    <w:rsid w:val="00172A27"/>
    <w:rsid w:val="00181CF1"/>
    <w:rsid w:val="00184750"/>
    <w:rsid w:val="001F1676"/>
    <w:rsid w:val="002363BF"/>
    <w:rsid w:val="0024318F"/>
    <w:rsid w:val="002753F1"/>
    <w:rsid w:val="002B2055"/>
    <w:rsid w:val="002D14E9"/>
    <w:rsid w:val="002D3354"/>
    <w:rsid w:val="002E068E"/>
    <w:rsid w:val="003707C8"/>
    <w:rsid w:val="0041427E"/>
    <w:rsid w:val="004E1617"/>
    <w:rsid w:val="004E23CF"/>
    <w:rsid w:val="005015F2"/>
    <w:rsid w:val="00516CF1"/>
    <w:rsid w:val="005212D4"/>
    <w:rsid w:val="00522428"/>
    <w:rsid w:val="00543CD9"/>
    <w:rsid w:val="00607BD0"/>
    <w:rsid w:val="006227ED"/>
    <w:rsid w:val="00623154"/>
    <w:rsid w:val="00637A1C"/>
    <w:rsid w:val="00674FDB"/>
    <w:rsid w:val="00683F6B"/>
    <w:rsid w:val="00691C18"/>
    <w:rsid w:val="00692D7E"/>
    <w:rsid w:val="0069352D"/>
    <w:rsid w:val="006E4B7C"/>
    <w:rsid w:val="006E593D"/>
    <w:rsid w:val="006E5CC3"/>
    <w:rsid w:val="00710608"/>
    <w:rsid w:val="00723FCD"/>
    <w:rsid w:val="007369B1"/>
    <w:rsid w:val="0076253B"/>
    <w:rsid w:val="007B294A"/>
    <w:rsid w:val="007E4466"/>
    <w:rsid w:val="008154D7"/>
    <w:rsid w:val="00826E13"/>
    <w:rsid w:val="008406B5"/>
    <w:rsid w:val="0085069F"/>
    <w:rsid w:val="008B5C7E"/>
    <w:rsid w:val="008F3D96"/>
    <w:rsid w:val="0092102A"/>
    <w:rsid w:val="00922E7D"/>
    <w:rsid w:val="00923E85"/>
    <w:rsid w:val="00924637"/>
    <w:rsid w:val="00924EC7"/>
    <w:rsid w:val="009412CC"/>
    <w:rsid w:val="00943F02"/>
    <w:rsid w:val="0095060B"/>
    <w:rsid w:val="009A2997"/>
    <w:rsid w:val="009B0E0E"/>
    <w:rsid w:val="009D2496"/>
    <w:rsid w:val="009E6E25"/>
    <w:rsid w:val="009F0870"/>
    <w:rsid w:val="00A037DD"/>
    <w:rsid w:val="00A07824"/>
    <w:rsid w:val="00A22EA9"/>
    <w:rsid w:val="00A426A7"/>
    <w:rsid w:val="00A56B3C"/>
    <w:rsid w:val="00A71F49"/>
    <w:rsid w:val="00B0732C"/>
    <w:rsid w:val="00B441C1"/>
    <w:rsid w:val="00B84709"/>
    <w:rsid w:val="00BE3FAD"/>
    <w:rsid w:val="00C21673"/>
    <w:rsid w:val="00C229F2"/>
    <w:rsid w:val="00C3284D"/>
    <w:rsid w:val="00C5549E"/>
    <w:rsid w:val="00C6277F"/>
    <w:rsid w:val="00C65D0B"/>
    <w:rsid w:val="00C82205"/>
    <w:rsid w:val="00C97B4F"/>
    <w:rsid w:val="00CD766C"/>
    <w:rsid w:val="00CE04E1"/>
    <w:rsid w:val="00D9474D"/>
    <w:rsid w:val="00DC66AA"/>
    <w:rsid w:val="00DE4A2A"/>
    <w:rsid w:val="00E14833"/>
    <w:rsid w:val="00E42DCD"/>
    <w:rsid w:val="00E62547"/>
    <w:rsid w:val="00E87B50"/>
    <w:rsid w:val="00EC2BBE"/>
    <w:rsid w:val="00F31197"/>
    <w:rsid w:val="00FA55CE"/>
    <w:rsid w:val="00FB4C4D"/>
    <w:rsid w:val="00FB6F5F"/>
    <w:rsid w:val="00FF2F84"/>
    <w:rsid w:val="010671CA"/>
    <w:rsid w:val="012040B9"/>
    <w:rsid w:val="0125445C"/>
    <w:rsid w:val="012B06B6"/>
    <w:rsid w:val="015845AF"/>
    <w:rsid w:val="017D3AED"/>
    <w:rsid w:val="018A0E13"/>
    <w:rsid w:val="01BA7502"/>
    <w:rsid w:val="01E509D8"/>
    <w:rsid w:val="01FD3A49"/>
    <w:rsid w:val="02066FE5"/>
    <w:rsid w:val="025B72EF"/>
    <w:rsid w:val="0295029A"/>
    <w:rsid w:val="02AE482C"/>
    <w:rsid w:val="02B672F6"/>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5766181"/>
    <w:rsid w:val="06B50E10"/>
    <w:rsid w:val="06CE409F"/>
    <w:rsid w:val="06CF2674"/>
    <w:rsid w:val="076E5EE6"/>
    <w:rsid w:val="07B228C1"/>
    <w:rsid w:val="0816385B"/>
    <w:rsid w:val="08320951"/>
    <w:rsid w:val="08337083"/>
    <w:rsid w:val="08A56B0C"/>
    <w:rsid w:val="08C40B70"/>
    <w:rsid w:val="08F40C6D"/>
    <w:rsid w:val="08FC30E1"/>
    <w:rsid w:val="08FE04E9"/>
    <w:rsid w:val="093D06BA"/>
    <w:rsid w:val="0940668C"/>
    <w:rsid w:val="09624B3E"/>
    <w:rsid w:val="09A110E6"/>
    <w:rsid w:val="09A23CF0"/>
    <w:rsid w:val="09BA39C6"/>
    <w:rsid w:val="09E862E4"/>
    <w:rsid w:val="09ED18D7"/>
    <w:rsid w:val="0A1E7FAB"/>
    <w:rsid w:val="0A4C5174"/>
    <w:rsid w:val="0A5B64C9"/>
    <w:rsid w:val="0A906B62"/>
    <w:rsid w:val="0AB6771D"/>
    <w:rsid w:val="0ADB1DC2"/>
    <w:rsid w:val="0AEB2131"/>
    <w:rsid w:val="0AEE0C2B"/>
    <w:rsid w:val="0B1D54AB"/>
    <w:rsid w:val="0B246AC3"/>
    <w:rsid w:val="0B6813FA"/>
    <w:rsid w:val="0BAB4C21"/>
    <w:rsid w:val="0BCF3158"/>
    <w:rsid w:val="0BDB2217"/>
    <w:rsid w:val="0BED2D55"/>
    <w:rsid w:val="0C121162"/>
    <w:rsid w:val="0C4B42B5"/>
    <w:rsid w:val="0C77402D"/>
    <w:rsid w:val="0CBC635A"/>
    <w:rsid w:val="0CCA73D5"/>
    <w:rsid w:val="0CCE77FB"/>
    <w:rsid w:val="0CD7624F"/>
    <w:rsid w:val="0CE76F49"/>
    <w:rsid w:val="0CEB2641"/>
    <w:rsid w:val="0CEC7993"/>
    <w:rsid w:val="0CEF0C1B"/>
    <w:rsid w:val="0CF03F9A"/>
    <w:rsid w:val="0D042211"/>
    <w:rsid w:val="0D186A67"/>
    <w:rsid w:val="0D373F5E"/>
    <w:rsid w:val="0D405D94"/>
    <w:rsid w:val="0D466A11"/>
    <w:rsid w:val="0D6C2335"/>
    <w:rsid w:val="0DAF2944"/>
    <w:rsid w:val="0DB97F66"/>
    <w:rsid w:val="0DE3653B"/>
    <w:rsid w:val="0DED7EDF"/>
    <w:rsid w:val="0E104E15"/>
    <w:rsid w:val="0E5F12CA"/>
    <w:rsid w:val="0E632B3D"/>
    <w:rsid w:val="0E917A3B"/>
    <w:rsid w:val="0E9A5FC6"/>
    <w:rsid w:val="0EAF556B"/>
    <w:rsid w:val="0EB25F33"/>
    <w:rsid w:val="0EB613A7"/>
    <w:rsid w:val="0EC56BEC"/>
    <w:rsid w:val="0EC91186"/>
    <w:rsid w:val="0EF24BC0"/>
    <w:rsid w:val="0F063744"/>
    <w:rsid w:val="0F0C0F3D"/>
    <w:rsid w:val="0F796FF0"/>
    <w:rsid w:val="0FD73A6F"/>
    <w:rsid w:val="0FE164B1"/>
    <w:rsid w:val="0FF123F6"/>
    <w:rsid w:val="10216FEB"/>
    <w:rsid w:val="1023528A"/>
    <w:rsid w:val="10451009"/>
    <w:rsid w:val="104914E4"/>
    <w:rsid w:val="1054684C"/>
    <w:rsid w:val="10F20F93"/>
    <w:rsid w:val="10FB4D20"/>
    <w:rsid w:val="11385085"/>
    <w:rsid w:val="11690DFC"/>
    <w:rsid w:val="1175386A"/>
    <w:rsid w:val="118A537C"/>
    <w:rsid w:val="11EB3C8C"/>
    <w:rsid w:val="120E4A83"/>
    <w:rsid w:val="124065A9"/>
    <w:rsid w:val="124241A2"/>
    <w:rsid w:val="125B7133"/>
    <w:rsid w:val="12CC0159"/>
    <w:rsid w:val="12CF6EEF"/>
    <w:rsid w:val="12F37DA7"/>
    <w:rsid w:val="1319676F"/>
    <w:rsid w:val="131F5323"/>
    <w:rsid w:val="132B731D"/>
    <w:rsid w:val="13502370"/>
    <w:rsid w:val="13506F32"/>
    <w:rsid w:val="13A47747"/>
    <w:rsid w:val="13BD0DCE"/>
    <w:rsid w:val="13BD1266"/>
    <w:rsid w:val="13CF028E"/>
    <w:rsid w:val="141B67B4"/>
    <w:rsid w:val="142118B9"/>
    <w:rsid w:val="1449175B"/>
    <w:rsid w:val="144F5B44"/>
    <w:rsid w:val="14611211"/>
    <w:rsid w:val="14654B3A"/>
    <w:rsid w:val="1473472C"/>
    <w:rsid w:val="148F6229"/>
    <w:rsid w:val="149E3268"/>
    <w:rsid w:val="14BE181C"/>
    <w:rsid w:val="14FC6581"/>
    <w:rsid w:val="15652589"/>
    <w:rsid w:val="15A91164"/>
    <w:rsid w:val="15DD5C49"/>
    <w:rsid w:val="166511CC"/>
    <w:rsid w:val="16696B1E"/>
    <w:rsid w:val="168032DA"/>
    <w:rsid w:val="16B14205"/>
    <w:rsid w:val="16B1603E"/>
    <w:rsid w:val="170D1BE1"/>
    <w:rsid w:val="173719C6"/>
    <w:rsid w:val="17464CAA"/>
    <w:rsid w:val="1759343C"/>
    <w:rsid w:val="17B46713"/>
    <w:rsid w:val="183C268D"/>
    <w:rsid w:val="18736A5B"/>
    <w:rsid w:val="18A94B90"/>
    <w:rsid w:val="18F062F7"/>
    <w:rsid w:val="19320539"/>
    <w:rsid w:val="193325BF"/>
    <w:rsid w:val="195D7222"/>
    <w:rsid w:val="19AC52B2"/>
    <w:rsid w:val="19CF0D93"/>
    <w:rsid w:val="19EA7254"/>
    <w:rsid w:val="19FD7393"/>
    <w:rsid w:val="1A746473"/>
    <w:rsid w:val="1A750064"/>
    <w:rsid w:val="1A8A5286"/>
    <w:rsid w:val="1ABE4324"/>
    <w:rsid w:val="1AC013D8"/>
    <w:rsid w:val="1AD17C2A"/>
    <w:rsid w:val="1AF975F7"/>
    <w:rsid w:val="1AFF349C"/>
    <w:rsid w:val="1B2773E0"/>
    <w:rsid w:val="1B39287C"/>
    <w:rsid w:val="1B570535"/>
    <w:rsid w:val="1B94015C"/>
    <w:rsid w:val="1BA146B3"/>
    <w:rsid w:val="1BAF6341"/>
    <w:rsid w:val="1BB83287"/>
    <w:rsid w:val="1BCE560E"/>
    <w:rsid w:val="1BDC6789"/>
    <w:rsid w:val="1BF07FBB"/>
    <w:rsid w:val="1BFD35E2"/>
    <w:rsid w:val="1C3B188F"/>
    <w:rsid w:val="1C4F1183"/>
    <w:rsid w:val="1CA8135B"/>
    <w:rsid w:val="1CB4708E"/>
    <w:rsid w:val="1CCF1E56"/>
    <w:rsid w:val="1D60374C"/>
    <w:rsid w:val="1D6A11E1"/>
    <w:rsid w:val="1D8144C6"/>
    <w:rsid w:val="1DDD5A54"/>
    <w:rsid w:val="1E2C6C9C"/>
    <w:rsid w:val="1E573A68"/>
    <w:rsid w:val="1E7839BA"/>
    <w:rsid w:val="1E7C7613"/>
    <w:rsid w:val="1E9C20C5"/>
    <w:rsid w:val="1EAE023F"/>
    <w:rsid w:val="1F0D489E"/>
    <w:rsid w:val="1F4F147B"/>
    <w:rsid w:val="1F507567"/>
    <w:rsid w:val="1FC549AD"/>
    <w:rsid w:val="1FCC170B"/>
    <w:rsid w:val="1FF62AC8"/>
    <w:rsid w:val="1FFE1D4E"/>
    <w:rsid w:val="20035F78"/>
    <w:rsid w:val="200D15F1"/>
    <w:rsid w:val="203925A8"/>
    <w:rsid w:val="203E1770"/>
    <w:rsid w:val="20A22D40"/>
    <w:rsid w:val="20BD3603"/>
    <w:rsid w:val="20BF7574"/>
    <w:rsid w:val="20DE4797"/>
    <w:rsid w:val="211A4367"/>
    <w:rsid w:val="211F59CA"/>
    <w:rsid w:val="216678CF"/>
    <w:rsid w:val="218F5D2A"/>
    <w:rsid w:val="21D633B7"/>
    <w:rsid w:val="21DD5658"/>
    <w:rsid w:val="21E02660"/>
    <w:rsid w:val="22466DF9"/>
    <w:rsid w:val="22573648"/>
    <w:rsid w:val="225A35E2"/>
    <w:rsid w:val="226B406D"/>
    <w:rsid w:val="22A06B06"/>
    <w:rsid w:val="22B71DC2"/>
    <w:rsid w:val="22C35122"/>
    <w:rsid w:val="22C61F30"/>
    <w:rsid w:val="22D6772F"/>
    <w:rsid w:val="22F76E25"/>
    <w:rsid w:val="23073F08"/>
    <w:rsid w:val="23510E00"/>
    <w:rsid w:val="2422095A"/>
    <w:rsid w:val="24283022"/>
    <w:rsid w:val="244C64C2"/>
    <w:rsid w:val="245C3B39"/>
    <w:rsid w:val="246E0CA1"/>
    <w:rsid w:val="2472660B"/>
    <w:rsid w:val="2480226D"/>
    <w:rsid w:val="249D773E"/>
    <w:rsid w:val="24CF50D0"/>
    <w:rsid w:val="25390D57"/>
    <w:rsid w:val="25A43B13"/>
    <w:rsid w:val="25D94FA6"/>
    <w:rsid w:val="25EF714A"/>
    <w:rsid w:val="261119D1"/>
    <w:rsid w:val="26116F43"/>
    <w:rsid w:val="26225747"/>
    <w:rsid w:val="263A7A7F"/>
    <w:rsid w:val="263D0DE0"/>
    <w:rsid w:val="264D69FB"/>
    <w:rsid w:val="268F5EA7"/>
    <w:rsid w:val="26A14E77"/>
    <w:rsid w:val="26C54DFD"/>
    <w:rsid w:val="26F4193F"/>
    <w:rsid w:val="2700420D"/>
    <w:rsid w:val="27133A29"/>
    <w:rsid w:val="275864AF"/>
    <w:rsid w:val="275948F4"/>
    <w:rsid w:val="275A1509"/>
    <w:rsid w:val="27A72E29"/>
    <w:rsid w:val="27D51569"/>
    <w:rsid w:val="27E510F6"/>
    <w:rsid w:val="28064EB0"/>
    <w:rsid w:val="28192023"/>
    <w:rsid w:val="282609F0"/>
    <w:rsid w:val="282F013C"/>
    <w:rsid w:val="282F5854"/>
    <w:rsid w:val="285346E4"/>
    <w:rsid w:val="2865268D"/>
    <w:rsid w:val="28875573"/>
    <w:rsid w:val="28883326"/>
    <w:rsid w:val="28D721A8"/>
    <w:rsid w:val="28E1456E"/>
    <w:rsid w:val="28E60588"/>
    <w:rsid w:val="290935A9"/>
    <w:rsid w:val="291C6221"/>
    <w:rsid w:val="29602F78"/>
    <w:rsid w:val="29884205"/>
    <w:rsid w:val="29B243B7"/>
    <w:rsid w:val="29C105E1"/>
    <w:rsid w:val="29E65689"/>
    <w:rsid w:val="29EA7069"/>
    <w:rsid w:val="2A2327E0"/>
    <w:rsid w:val="2A8F4505"/>
    <w:rsid w:val="2A9644E1"/>
    <w:rsid w:val="2AB16E65"/>
    <w:rsid w:val="2B547C1B"/>
    <w:rsid w:val="2B805E04"/>
    <w:rsid w:val="2B860641"/>
    <w:rsid w:val="2B911A44"/>
    <w:rsid w:val="2BEA3368"/>
    <w:rsid w:val="2BFDEC91"/>
    <w:rsid w:val="2C4449A9"/>
    <w:rsid w:val="2C4F01DB"/>
    <w:rsid w:val="2C5E45B1"/>
    <w:rsid w:val="2CB643CB"/>
    <w:rsid w:val="2D326889"/>
    <w:rsid w:val="2D5E027B"/>
    <w:rsid w:val="2D626C81"/>
    <w:rsid w:val="2D6D0895"/>
    <w:rsid w:val="2D940755"/>
    <w:rsid w:val="2DB60180"/>
    <w:rsid w:val="2E632A00"/>
    <w:rsid w:val="2E744F4B"/>
    <w:rsid w:val="2E8A3563"/>
    <w:rsid w:val="2ED70A10"/>
    <w:rsid w:val="2F071AE5"/>
    <w:rsid w:val="2F5B77DF"/>
    <w:rsid w:val="2F5C1CFB"/>
    <w:rsid w:val="2F636C9E"/>
    <w:rsid w:val="2F64514D"/>
    <w:rsid w:val="2F70088F"/>
    <w:rsid w:val="2F796B1D"/>
    <w:rsid w:val="2F7F041B"/>
    <w:rsid w:val="2F8A538D"/>
    <w:rsid w:val="2F992124"/>
    <w:rsid w:val="2FE17D52"/>
    <w:rsid w:val="301B5525"/>
    <w:rsid w:val="302E0CE6"/>
    <w:rsid w:val="30647602"/>
    <w:rsid w:val="306A2C21"/>
    <w:rsid w:val="30906E39"/>
    <w:rsid w:val="309107B7"/>
    <w:rsid w:val="30921029"/>
    <w:rsid w:val="31277597"/>
    <w:rsid w:val="31316B1F"/>
    <w:rsid w:val="31573042"/>
    <w:rsid w:val="317F3D6B"/>
    <w:rsid w:val="31895271"/>
    <w:rsid w:val="31946EBB"/>
    <w:rsid w:val="31AB16D5"/>
    <w:rsid w:val="31C52D15"/>
    <w:rsid w:val="31EE25F8"/>
    <w:rsid w:val="31F17951"/>
    <w:rsid w:val="3260037C"/>
    <w:rsid w:val="32604261"/>
    <w:rsid w:val="32613BBF"/>
    <w:rsid w:val="32935F75"/>
    <w:rsid w:val="32951B65"/>
    <w:rsid w:val="32CF1CE0"/>
    <w:rsid w:val="32D9331C"/>
    <w:rsid w:val="33616973"/>
    <w:rsid w:val="336F5BF1"/>
    <w:rsid w:val="33796E62"/>
    <w:rsid w:val="339F1DE0"/>
    <w:rsid w:val="34160D04"/>
    <w:rsid w:val="34581701"/>
    <w:rsid w:val="34A374FA"/>
    <w:rsid w:val="34C90C58"/>
    <w:rsid w:val="34F528F0"/>
    <w:rsid w:val="34FF0C81"/>
    <w:rsid w:val="352A5924"/>
    <w:rsid w:val="35361DD3"/>
    <w:rsid w:val="357E05BC"/>
    <w:rsid w:val="35B73935"/>
    <w:rsid w:val="35C828C9"/>
    <w:rsid w:val="35D13B34"/>
    <w:rsid w:val="35D84C90"/>
    <w:rsid w:val="35FFFDCF"/>
    <w:rsid w:val="360B4637"/>
    <w:rsid w:val="36407F28"/>
    <w:rsid w:val="36B56048"/>
    <w:rsid w:val="36C21A98"/>
    <w:rsid w:val="36ED4C29"/>
    <w:rsid w:val="37625EAB"/>
    <w:rsid w:val="3764181F"/>
    <w:rsid w:val="376D5D6D"/>
    <w:rsid w:val="37A16F8B"/>
    <w:rsid w:val="37DF1FEE"/>
    <w:rsid w:val="37F1208C"/>
    <w:rsid w:val="38CA5BA8"/>
    <w:rsid w:val="38CF3863"/>
    <w:rsid w:val="38D25408"/>
    <w:rsid w:val="390D5CDF"/>
    <w:rsid w:val="39132DE0"/>
    <w:rsid w:val="391441F2"/>
    <w:rsid w:val="393173E2"/>
    <w:rsid w:val="393B41C6"/>
    <w:rsid w:val="3976454A"/>
    <w:rsid w:val="39975882"/>
    <w:rsid w:val="39AD6F40"/>
    <w:rsid w:val="39BF102A"/>
    <w:rsid w:val="39E10923"/>
    <w:rsid w:val="3A3F1165"/>
    <w:rsid w:val="3A9E0BB1"/>
    <w:rsid w:val="3B5C4613"/>
    <w:rsid w:val="3B744EEB"/>
    <w:rsid w:val="3B7C045C"/>
    <w:rsid w:val="3B890F9B"/>
    <w:rsid w:val="3BB52984"/>
    <w:rsid w:val="3BF27D95"/>
    <w:rsid w:val="3C015002"/>
    <w:rsid w:val="3C32786F"/>
    <w:rsid w:val="3C4C4FE3"/>
    <w:rsid w:val="3C752F43"/>
    <w:rsid w:val="3CD563EE"/>
    <w:rsid w:val="3D242985"/>
    <w:rsid w:val="3D9B41C6"/>
    <w:rsid w:val="3D9F5EF6"/>
    <w:rsid w:val="3DB25CF9"/>
    <w:rsid w:val="3DEE7BFB"/>
    <w:rsid w:val="3E3E2F46"/>
    <w:rsid w:val="3E481660"/>
    <w:rsid w:val="3E8772D3"/>
    <w:rsid w:val="3EC30A5B"/>
    <w:rsid w:val="3EDD53AF"/>
    <w:rsid w:val="3EF717DC"/>
    <w:rsid w:val="3F220C9B"/>
    <w:rsid w:val="3F3F7BF5"/>
    <w:rsid w:val="3F4711DA"/>
    <w:rsid w:val="3F487CE1"/>
    <w:rsid w:val="3F4C02B3"/>
    <w:rsid w:val="3F69325E"/>
    <w:rsid w:val="3F7D4A06"/>
    <w:rsid w:val="3F892B41"/>
    <w:rsid w:val="3FDA273F"/>
    <w:rsid w:val="3FE907AA"/>
    <w:rsid w:val="400D4CF0"/>
    <w:rsid w:val="40BA0EFE"/>
    <w:rsid w:val="40DC1405"/>
    <w:rsid w:val="40E618E6"/>
    <w:rsid w:val="412F69A6"/>
    <w:rsid w:val="4137558E"/>
    <w:rsid w:val="414410A4"/>
    <w:rsid w:val="4145240F"/>
    <w:rsid w:val="417F5829"/>
    <w:rsid w:val="41D848EA"/>
    <w:rsid w:val="41FF6C99"/>
    <w:rsid w:val="426D43D3"/>
    <w:rsid w:val="429859A8"/>
    <w:rsid w:val="42DE3E17"/>
    <w:rsid w:val="42F314AA"/>
    <w:rsid w:val="43202453"/>
    <w:rsid w:val="434D077B"/>
    <w:rsid w:val="434D164B"/>
    <w:rsid w:val="43A02241"/>
    <w:rsid w:val="43BD0D4A"/>
    <w:rsid w:val="43E72EB7"/>
    <w:rsid w:val="43ED34FE"/>
    <w:rsid w:val="441D24E5"/>
    <w:rsid w:val="442B6283"/>
    <w:rsid w:val="44A35F67"/>
    <w:rsid w:val="44B310E6"/>
    <w:rsid w:val="44C452D7"/>
    <w:rsid w:val="44E71197"/>
    <w:rsid w:val="44F37079"/>
    <w:rsid w:val="45353319"/>
    <w:rsid w:val="455F5C34"/>
    <w:rsid w:val="45835CCD"/>
    <w:rsid w:val="45963DBB"/>
    <w:rsid w:val="45D11745"/>
    <w:rsid w:val="45FC691A"/>
    <w:rsid w:val="46356B22"/>
    <w:rsid w:val="46832AA4"/>
    <w:rsid w:val="46DE1B40"/>
    <w:rsid w:val="46FC2427"/>
    <w:rsid w:val="47140259"/>
    <w:rsid w:val="47683FAC"/>
    <w:rsid w:val="477C6B23"/>
    <w:rsid w:val="47826824"/>
    <w:rsid w:val="4794337F"/>
    <w:rsid w:val="47EA2A89"/>
    <w:rsid w:val="481C1AAA"/>
    <w:rsid w:val="482D6C04"/>
    <w:rsid w:val="483330E0"/>
    <w:rsid w:val="4863194D"/>
    <w:rsid w:val="487462DF"/>
    <w:rsid w:val="487F3837"/>
    <w:rsid w:val="48833C6E"/>
    <w:rsid w:val="48960A02"/>
    <w:rsid w:val="489F100E"/>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C2A34BF"/>
    <w:rsid w:val="4C304A0F"/>
    <w:rsid w:val="4C625D35"/>
    <w:rsid w:val="4C6965D3"/>
    <w:rsid w:val="4C743815"/>
    <w:rsid w:val="4C881B9E"/>
    <w:rsid w:val="4CDD12A8"/>
    <w:rsid w:val="4D1145CB"/>
    <w:rsid w:val="4D2B39B5"/>
    <w:rsid w:val="4D304FB5"/>
    <w:rsid w:val="4D9110AF"/>
    <w:rsid w:val="4D9216F2"/>
    <w:rsid w:val="4DB87058"/>
    <w:rsid w:val="4E2A0DF5"/>
    <w:rsid w:val="4E326ED7"/>
    <w:rsid w:val="4E35325D"/>
    <w:rsid w:val="4E435E36"/>
    <w:rsid w:val="4E494643"/>
    <w:rsid w:val="4E5F544E"/>
    <w:rsid w:val="4E653210"/>
    <w:rsid w:val="4E7953BF"/>
    <w:rsid w:val="4E8B1123"/>
    <w:rsid w:val="4E8F54A7"/>
    <w:rsid w:val="4EA741D0"/>
    <w:rsid w:val="4EB21D4D"/>
    <w:rsid w:val="4EB923E1"/>
    <w:rsid w:val="4F3209E4"/>
    <w:rsid w:val="4F4310D3"/>
    <w:rsid w:val="4F7A0B6B"/>
    <w:rsid w:val="4F9D7029"/>
    <w:rsid w:val="4FB30FE9"/>
    <w:rsid w:val="4FBD1485"/>
    <w:rsid w:val="4FC21C9C"/>
    <w:rsid w:val="4FE23F2C"/>
    <w:rsid w:val="4FF415CD"/>
    <w:rsid w:val="4FFC17AE"/>
    <w:rsid w:val="500D5677"/>
    <w:rsid w:val="50124B37"/>
    <w:rsid w:val="501E022D"/>
    <w:rsid w:val="504A3BBB"/>
    <w:rsid w:val="505124D0"/>
    <w:rsid w:val="506239DC"/>
    <w:rsid w:val="50992EB1"/>
    <w:rsid w:val="50A6353F"/>
    <w:rsid w:val="50DD5C25"/>
    <w:rsid w:val="514409A9"/>
    <w:rsid w:val="51522BCC"/>
    <w:rsid w:val="515F7DF5"/>
    <w:rsid w:val="519F0DF9"/>
    <w:rsid w:val="51B44DE3"/>
    <w:rsid w:val="51DE4BBC"/>
    <w:rsid w:val="51F217B8"/>
    <w:rsid w:val="521D3515"/>
    <w:rsid w:val="52204204"/>
    <w:rsid w:val="523616D3"/>
    <w:rsid w:val="524342D4"/>
    <w:rsid w:val="524516B3"/>
    <w:rsid w:val="525D3BF8"/>
    <w:rsid w:val="526712BE"/>
    <w:rsid w:val="528D52C2"/>
    <w:rsid w:val="52CF07DC"/>
    <w:rsid w:val="52FA72CB"/>
    <w:rsid w:val="53834B76"/>
    <w:rsid w:val="53836DDE"/>
    <w:rsid w:val="53D634FF"/>
    <w:rsid w:val="53FF5E27"/>
    <w:rsid w:val="5432349A"/>
    <w:rsid w:val="5439719E"/>
    <w:rsid w:val="545325E3"/>
    <w:rsid w:val="54867B4E"/>
    <w:rsid w:val="54EA5C79"/>
    <w:rsid w:val="54F84B44"/>
    <w:rsid w:val="55500177"/>
    <w:rsid w:val="55A978E6"/>
    <w:rsid w:val="55B80C4C"/>
    <w:rsid w:val="55BC4569"/>
    <w:rsid w:val="55BD1145"/>
    <w:rsid w:val="55C25D29"/>
    <w:rsid w:val="560A6511"/>
    <w:rsid w:val="560C01BB"/>
    <w:rsid w:val="56103A76"/>
    <w:rsid w:val="56434C80"/>
    <w:rsid w:val="56903970"/>
    <w:rsid w:val="56C125AE"/>
    <w:rsid w:val="56C412F3"/>
    <w:rsid w:val="56E72ADB"/>
    <w:rsid w:val="57523E37"/>
    <w:rsid w:val="575F1755"/>
    <w:rsid w:val="576B51F2"/>
    <w:rsid w:val="57BC62E4"/>
    <w:rsid w:val="57F063E4"/>
    <w:rsid w:val="57FD1542"/>
    <w:rsid w:val="58026675"/>
    <w:rsid w:val="582D55F3"/>
    <w:rsid w:val="58537BA0"/>
    <w:rsid w:val="587250A7"/>
    <w:rsid w:val="587D62BD"/>
    <w:rsid w:val="58AA4C42"/>
    <w:rsid w:val="58D36815"/>
    <w:rsid w:val="58D73BD9"/>
    <w:rsid w:val="59032CE7"/>
    <w:rsid w:val="5905566D"/>
    <w:rsid w:val="594575B3"/>
    <w:rsid w:val="596C1FB1"/>
    <w:rsid w:val="597A00DD"/>
    <w:rsid w:val="599F3BC1"/>
    <w:rsid w:val="59D77863"/>
    <w:rsid w:val="5A3C21AB"/>
    <w:rsid w:val="5A553123"/>
    <w:rsid w:val="5A666EF5"/>
    <w:rsid w:val="5A8F21A3"/>
    <w:rsid w:val="5ABB202B"/>
    <w:rsid w:val="5B7450EF"/>
    <w:rsid w:val="5BC468A0"/>
    <w:rsid w:val="5BD9413E"/>
    <w:rsid w:val="5BEB281F"/>
    <w:rsid w:val="5BFD383E"/>
    <w:rsid w:val="5C2700A9"/>
    <w:rsid w:val="5C323BD8"/>
    <w:rsid w:val="5D0152B1"/>
    <w:rsid w:val="5D0D2C3C"/>
    <w:rsid w:val="5D2B1D07"/>
    <w:rsid w:val="5D372231"/>
    <w:rsid w:val="5D611296"/>
    <w:rsid w:val="5D8B2566"/>
    <w:rsid w:val="5DA54569"/>
    <w:rsid w:val="5DB00CC1"/>
    <w:rsid w:val="5DDB3091"/>
    <w:rsid w:val="5DFE5FEB"/>
    <w:rsid w:val="5DFF41F9"/>
    <w:rsid w:val="5E2E6B91"/>
    <w:rsid w:val="5E793F19"/>
    <w:rsid w:val="5EB565AF"/>
    <w:rsid w:val="5EDD34B2"/>
    <w:rsid w:val="5F3A5DCA"/>
    <w:rsid w:val="5F3C6D6E"/>
    <w:rsid w:val="5F6A4B43"/>
    <w:rsid w:val="5F98021E"/>
    <w:rsid w:val="5F997E8F"/>
    <w:rsid w:val="5FDA0BD0"/>
    <w:rsid w:val="60021F8F"/>
    <w:rsid w:val="60B23335"/>
    <w:rsid w:val="60C347B5"/>
    <w:rsid w:val="611556F7"/>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CB3A87"/>
    <w:rsid w:val="64EE4435"/>
    <w:rsid w:val="64FA10C8"/>
    <w:rsid w:val="65054FDE"/>
    <w:rsid w:val="651C7526"/>
    <w:rsid w:val="652B59B9"/>
    <w:rsid w:val="654C3B80"/>
    <w:rsid w:val="65755606"/>
    <w:rsid w:val="657F4E55"/>
    <w:rsid w:val="658F6BE3"/>
    <w:rsid w:val="65A62B50"/>
    <w:rsid w:val="65C708B2"/>
    <w:rsid w:val="65E052B4"/>
    <w:rsid w:val="66146CA3"/>
    <w:rsid w:val="661A634B"/>
    <w:rsid w:val="66561DC9"/>
    <w:rsid w:val="66E63CE2"/>
    <w:rsid w:val="6720336D"/>
    <w:rsid w:val="67410C70"/>
    <w:rsid w:val="67553A4E"/>
    <w:rsid w:val="67787635"/>
    <w:rsid w:val="678D1905"/>
    <w:rsid w:val="67936837"/>
    <w:rsid w:val="67B26FC1"/>
    <w:rsid w:val="67F3123D"/>
    <w:rsid w:val="68616D04"/>
    <w:rsid w:val="68D829BD"/>
    <w:rsid w:val="68E0459C"/>
    <w:rsid w:val="68FA7E5F"/>
    <w:rsid w:val="69211112"/>
    <w:rsid w:val="69224573"/>
    <w:rsid w:val="69476DBE"/>
    <w:rsid w:val="696F74EF"/>
    <w:rsid w:val="699448F3"/>
    <w:rsid w:val="699E72B2"/>
    <w:rsid w:val="69A778AE"/>
    <w:rsid w:val="69D50594"/>
    <w:rsid w:val="6A055A30"/>
    <w:rsid w:val="6A3A721C"/>
    <w:rsid w:val="6A655A1D"/>
    <w:rsid w:val="6AA967ED"/>
    <w:rsid w:val="6AD97B5D"/>
    <w:rsid w:val="6AEB12B5"/>
    <w:rsid w:val="6B431720"/>
    <w:rsid w:val="6B5E5C35"/>
    <w:rsid w:val="6B9B0DAF"/>
    <w:rsid w:val="6BC4418D"/>
    <w:rsid w:val="6C25217A"/>
    <w:rsid w:val="6C2D5E7D"/>
    <w:rsid w:val="6C4A1DAF"/>
    <w:rsid w:val="6C583F85"/>
    <w:rsid w:val="6C8D70CD"/>
    <w:rsid w:val="6D0B206B"/>
    <w:rsid w:val="6D2645D1"/>
    <w:rsid w:val="6D2D5E9D"/>
    <w:rsid w:val="6D5F0DA9"/>
    <w:rsid w:val="6D600E93"/>
    <w:rsid w:val="6D6042AF"/>
    <w:rsid w:val="6D957958"/>
    <w:rsid w:val="6DA81C07"/>
    <w:rsid w:val="6DB63118"/>
    <w:rsid w:val="6DBE5B06"/>
    <w:rsid w:val="6DE145E3"/>
    <w:rsid w:val="6E1000A3"/>
    <w:rsid w:val="6E3928C5"/>
    <w:rsid w:val="6E492890"/>
    <w:rsid w:val="6E693DFA"/>
    <w:rsid w:val="6EEE1F19"/>
    <w:rsid w:val="6F216202"/>
    <w:rsid w:val="6F3631C9"/>
    <w:rsid w:val="6F441F87"/>
    <w:rsid w:val="6F753B6B"/>
    <w:rsid w:val="6F876673"/>
    <w:rsid w:val="6F9B42F4"/>
    <w:rsid w:val="6FB055C4"/>
    <w:rsid w:val="6FDE1F16"/>
    <w:rsid w:val="6FF70D08"/>
    <w:rsid w:val="703B00B1"/>
    <w:rsid w:val="70A257C4"/>
    <w:rsid w:val="7105021B"/>
    <w:rsid w:val="712D2EBD"/>
    <w:rsid w:val="71597DA1"/>
    <w:rsid w:val="71BC68F8"/>
    <w:rsid w:val="71E03E8C"/>
    <w:rsid w:val="72A9160F"/>
    <w:rsid w:val="72B63F47"/>
    <w:rsid w:val="72C20F2F"/>
    <w:rsid w:val="72C73104"/>
    <w:rsid w:val="72DA4753"/>
    <w:rsid w:val="73326A8A"/>
    <w:rsid w:val="7344703C"/>
    <w:rsid w:val="739D38FA"/>
    <w:rsid w:val="73D32878"/>
    <w:rsid w:val="742E1887"/>
    <w:rsid w:val="74597114"/>
    <w:rsid w:val="746C7E0C"/>
    <w:rsid w:val="747272BC"/>
    <w:rsid w:val="749240FF"/>
    <w:rsid w:val="74A5696C"/>
    <w:rsid w:val="74B77F70"/>
    <w:rsid w:val="74EA526E"/>
    <w:rsid w:val="74FB7DF7"/>
    <w:rsid w:val="75195DD4"/>
    <w:rsid w:val="756735B6"/>
    <w:rsid w:val="75BF9514"/>
    <w:rsid w:val="763D74AB"/>
    <w:rsid w:val="76700E95"/>
    <w:rsid w:val="76FFC037"/>
    <w:rsid w:val="774F1AEB"/>
    <w:rsid w:val="77826E86"/>
    <w:rsid w:val="7832410E"/>
    <w:rsid w:val="785B03C0"/>
    <w:rsid w:val="788577FA"/>
    <w:rsid w:val="78B8030F"/>
    <w:rsid w:val="792564D0"/>
    <w:rsid w:val="7954748D"/>
    <w:rsid w:val="795DBC18"/>
    <w:rsid w:val="7981619A"/>
    <w:rsid w:val="799D357C"/>
    <w:rsid w:val="7A136ADB"/>
    <w:rsid w:val="7A1A4DB0"/>
    <w:rsid w:val="7A3824FC"/>
    <w:rsid w:val="7A445CB6"/>
    <w:rsid w:val="7A451177"/>
    <w:rsid w:val="7A615E8F"/>
    <w:rsid w:val="7A7B4A70"/>
    <w:rsid w:val="7AC23973"/>
    <w:rsid w:val="7AC571F2"/>
    <w:rsid w:val="7AC71933"/>
    <w:rsid w:val="7AF4AA52"/>
    <w:rsid w:val="7B174345"/>
    <w:rsid w:val="7B3C6EF9"/>
    <w:rsid w:val="7B3F6666"/>
    <w:rsid w:val="7B5E7A9D"/>
    <w:rsid w:val="7B6A7C90"/>
    <w:rsid w:val="7B854551"/>
    <w:rsid w:val="7BA90C07"/>
    <w:rsid w:val="7BAF09F9"/>
    <w:rsid w:val="7C2E509D"/>
    <w:rsid w:val="7C30179E"/>
    <w:rsid w:val="7C433F6C"/>
    <w:rsid w:val="7CBE6CFB"/>
    <w:rsid w:val="7CDA2C9C"/>
    <w:rsid w:val="7D2B7790"/>
    <w:rsid w:val="7D340E00"/>
    <w:rsid w:val="7D38437C"/>
    <w:rsid w:val="7D4F6DEE"/>
    <w:rsid w:val="7D524212"/>
    <w:rsid w:val="7D7035DC"/>
    <w:rsid w:val="7D771FC2"/>
    <w:rsid w:val="7D9B1D1C"/>
    <w:rsid w:val="7D9E297D"/>
    <w:rsid w:val="7DD47F62"/>
    <w:rsid w:val="7DD90A19"/>
    <w:rsid w:val="7E2151CA"/>
    <w:rsid w:val="7E317DB8"/>
    <w:rsid w:val="7E492449"/>
    <w:rsid w:val="7E97539A"/>
    <w:rsid w:val="7EA06064"/>
    <w:rsid w:val="7EAF6CDA"/>
    <w:rsid w:val="7ED72212"/>
    <w:rsid w:val="7EED19C3"/>
    <w:rsid w:val="7F037180"/>
    <w:rsid w:val="7F55271D"/>
    <w:rsid w:val="7F6877D0"/>
    <w:rsid w:val="7F83443C"/>
    <w:rsid w:val="9F77169D"/>
    <w:rsid w:val="A97AC827"/>
    <w:rsid w:val="BFE78610"/>
    <w:rsid w:val="BFFBFA8E"/>
    <w:rsid w:val="D4F38399"/>
    <w:rsid w:val="D7B9F730"/>
    <w:rsid w:val="DCFB77F1"/>
    <w:rsid w:val="DDE3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Arial" w:hAnsi="Arial"/>
      <w:sz w:val="24"/>
    </w:rPr>
  </w:style>
  <w:style w:type="paragraph" w:styleId="7">
    <w:name w:val="Document Map"/>
    <w:basedOn w:val="1"/>
    <w:link w:val="38"/>
    <w:qFormat/>
    <w:uiPriority w:val="0"/>
    <w:pPr>
      <w:shd w:val="clear" w:color="auto" w:fill="000080"/>
    </w:pPr>
  </w:style>
  <w:style w:type="paragraph" w:styleId="8">
    <w:name w:val="annotation text"/>
    <w:basedOn w:val="1"/>
    <w:unhideWhenUsed/>
    <w:qFormat/>
    <w:uiPriority w:val="99"/>
    <w:pPr>
      <w:jc w:val="left"/>
    </w:pPr>
  </w:style>
  <w:style w:type="paragraph" w:styleId="9">
    <w:name w:val="Body Text 3"/>
    <w:basedOn w:val="1"/>
    <w:qFormat/>
    <w:uiPriority w:val="0"/>
    <w:pPr>
      <w:spacing w:line="0" w:lineRule="atLeast"/>
      <w:jc w:val="center"/>
    </w:pPr>
    <w:rPr>
      <w:sz w:val="30"/>
      <w:szCs w:val="20"/>
    </w:rPr>
  </w:style>
  <w:style w:type="paragraph" w:styleId="10">
    <w:name w:val="Body Text"/>
    <w:basedOn w:val="1"/>
    <w:qFormat/>
    <w:uiPriority w:val="0"/>
    <w:pPr>
      <w:spacing w:line="0" w:lineRule="atLeast"/>
    </w:pPr>
    <w:rPr>
      <w:sz w:val="28"/>
      <w:szCs w:val="20"/>
    </w:rPr>
  </w:style>
  <w:style w:type="paragraph" w:styleId="11">
    <w:name w:val="Body Text Indent"/>
    <w:basedOn w:val="1"/>
    <w:qFormat/>
    <w:uiPriority w:val="0"/>
    <w:pPr>
      <w:spacing w:line="360" w:lineRule="auto"/>
      <w:ind w:firstLine="323"/>
    </w:pPr>
    <w:rPr>
      <w:szCs w:val="20"/>
    </w:rPr>
  </w:style>
  <w:style w:type="paragraph" w:styleId="12">
    <w:name w:val="toc 3"/>
    <w:basedOn w:val="1"/>
    <w:next w:val="1"/>
    <w:unhideWhenUsed/>
    <w:qFormat/>
    <w:uiPriority w:val="39"/>
    <w:pPr>
      <w:ind w:left="840" w:leftChars="400"/>
    </w:pPr>
  </w:style>
  <w:style w:type="paragraph" w:styleId="13">
    <w:name w:val="Plain Text"/>
    <w:basedOn w:val="1"/>
    <w:qFormat/>
    <w:uiPriority w:val="0"/>
    <w:rPr>
      <w:rFonts w:ascii="宋体" w:hAnsi="Courier New"/>
      <w:szCs w:val="20"/>
    </w:rPr>
  </w:style>
  <w:style w:type="paragraph" w:styleId="14">
    <w:name w:val="Date"/>
    <w:basedOn w:val="1"/>
    <w:next w:val="1"/>
    <w:qFormat/>
    <w:uiPriority w:val="0"/>
    <w:pPr>
      <w:adjustRightInd w:val="0"/>
      <w:spacing w:line="360" w:lineRule="atLeast"/>
      <w:textAlignment w:val="baseline"/>
    </w:pPr>
    <w:rPr>
      <w:rFonts w:ascii="黑体" w:eastAsia="黑体"/>
      <w:kern w:val="0"/>
      <w:szCs w:val="20"/>
    </w:rPr>
  </w:style>
  <w:style w:type="paragraph" w:styleId="15">
    <w:name w:val="Body Text Indent 2"/>
    <w:basedOn w:val="1"/>
    <w:qFormat/>
    <w:uiPriority w:val="0"/>
    <w:pPr>
      <w:spacing w:line="500" w:lineRule="exact"/>
      <w:ind w:left="840"/>
      <w:jc w:val="center"/>
    </w:pPr>
    <w:rPr>
      <w:rFonts w:ascii="Arial" w:hAnsi="Arial"/>
      <w:sz w:val="24"/>
      <w:szCs w:val="20"/>
    </w:rPr>
  </w:style>
  <w:style w:type="paragraph" w:styleId="16">
    <w:name w:val="Balloon Text"/>
    <w:basedOn w:val="1"/>
    <w:link w:val="40"/>
    <w:unhideWhenUsed/>
    <w:qFormat/>
    <w:uiPriority w:val="99"/>
    <w:rPr>
      <w:sz w:val="18"/>
      <w:szCs w:val="18"/>
    </w:rPr>
  </w:style>
  <w:style w:type="paragraph" w:styleId="17">
    <w:name w:val="footer"/>
    <w:basedOn w:val="1"/>
    <w:qFormat/>
    <w:uiPriority w:val="0"/>
    <w:pPr>
      <w:tabs>
        <w:tab w:val="center" w:pos="4153"/>
        <w:tab w:val="right" w:pos="8306"/>
      </w:tabs>
      <w:snapToGrid w:val="0"/>
      <w:jc w:val="left"/>
    </w:pPr>
    <w:rPr>
      <w:rFonts w:eastAsia="黑体"/>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2"/>
    <w:basedOn w:val="1"/>
    <w:next w:val="1"/>
    <w:unhideWhenUsed/>
    <w:qFormat/>
    <w:uiPriority w:val="39"/>
    <w:pPr>
      <w:ind w:left="420" w:leftChars="200"/>
    </w:pPr>
  </w:style>
  <w:style w:type="paragraph" w:styleId="20">
    <w:name w:val="Body Text 2"/>
    <w:basedOn w:val="1"/>
    <w:qFormat/>
    <w:uiPriority w:val="0"/>
    <w:pPr>
      <w:spacing w:line="240" w:lineRule="exact"/>
      <w:jc w:val="center"/>
    </w:pPr>
    <w:rPr>
      <w:sz w:val="18"/>
    </w:rPr>
  </w:style>
  <w:style w:type="paragraph" w:styleId="21">
    <w:name w:val="Normal (Web)"/>
    <w:basedOn w:val="1"/>
    <w:unhideWhenUsed/>
    <w:qFormat/>
    <w:uiPriority w:val="99"/>
    <w:pPr>
      <w:spacing w:before="100" w:beforeAutospacing="1" w:after="100" w:afterAutospacing="1"/>
      <w:jc w:val="left"/>
    </w:pPr>
    <w:rPr>
      <w:kern w:val="0"/>
      <w:sz w:val="24"/>
    </w:rPr>
  </w:style>
  <w:style w:type="table" w:styleId="23">
    <w:name w:val="Table Grid"/>
    <w:basedOn w:val="2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bCs/>
    </w:rPr>
  </w:style>
  <w:style w:type="character" w:styleId="26">
    <w:name w:val="page number"/>
    <w:basedOn w:val="24"/>
    <w:qFormat/>
    <w:uiPriority w:val="0"/>
  </w:style>
  <w:style w:type="character" w:styleId="27">
    <w:name w:val="Emphasis"/>
    <w:qFormat/>
    <w:uiPriority w:val="0"/>
    <w:rPr>
      <w:i/>
    </w:rPr>
  </w:style>
  <w:style w:type="paragraph" w:customStyle="1" w:styleId="28">
    <w:name w:val="样式1"/>
    <w:basedOn w:val="3"/>
    <w:qFormat/>
    <w:uiPriority w:val="0"/>
    <w:pPr>
      <w:keepNext w:val="0"/>
      <w:keepLines w:val="0"/>
      <w:spacing w:before="0" w:after="0" w:line="360" w:lineRule="auto"/>
      <w:outlineLvl w:val="9"/>
    </w:pPr>
    <w:rPr>
      <w:rFonts w:eastAsia="宋体" w:cs="Arial"/>
      <w:sz w:val="24"/>
      <w:szCs w:val="24"/>
    </w:rPr>
  </w:style>
  <w:style w:type="paragraph" w:customStyle="1" w:styleId="29">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3">
    <w:name w:val="Table Paragraph"/>
    <w:basedOn w:val="1"/>
    <w:qFormat/>
    <w:uiPriority w:val="1"/>
    <w:pPr>
      <w:jc w:val="left"/>
    </w:pPr>
    <w:rPr>
      <w:rFonts w:ascii="Calibri" w:hAnsi="Calibri"/>
      <w:kern w:val="0"/>
      <w:sz w:val="22"/>
      <w:lang w:eastAsia="en-US"/>
    </w:rPr>
  </w:style>
  <w:style w:type="paragraph" w:customStyle="1" w:styleId="34">
    <w:name w:val="p2"/>
    <w:basedOn w:val="1"/>
    <w:qFormat/>
    <w:uiPriority w:val="0"/>
    <w:pPr>
      <w:jc w:val="left"/>
    </w:pPr>
    <w:rPr>
      <w:rFonts w:ascii="pingfang sc" w:hAnsi="pingfang sc" w:eastAsia="pingfang sc"/>
      <w:kern w:val="0"/>
      <w:sz w:val="26"/>
      <w:szCs w:val="26"/>
    </w:rPr>
  </w:style>
  <w:style w:type="paragraph" w:customStyle="1" w:styleId="35">
    <w:name w:val="p1"/>
    <w:basedOn w:val="1"/>
    <w:qFormat/>
    <w:uiPriority w:val="0"/>
    <w:pPr>
      <w:jc w:val="left"/>
    </w:pPr>
    <w:rPr>
      <w:rFonts w:ascii="Helvetica Neue" w:hAnsi="Helvetica Neue" w:eastAsia="Helvetica Neue"/>
      <w:kern w:val="0"/>
      <w:sz w:val="26"/>
      <w:szCs w:val="26"/>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7">
    <w:name w:val="s1"/>
    <w:basedOn w:val="24"/>
    <w:qFormat/>
    <w:uiPriority w:val="0"/>
    <w:rPr>
      <w:rFonts w:ascii="Helvetica Neue" w:hAnsi="Helvetica Neue" w:eastAsia="Helvetica Neue" w:cs="Helvetica Neue"/>
      <w:sz w:val="26"/>
      <w:szCs w:val="26"/>
    </w:rPr>
  </w:style>
  <w:style w:type="character" w:customStyle="1" w:styleId="38">
    <w:name w:val="文档结构图 字符"/>
    <w:link w:val="7"/>
    <w:qFormat/>
    <w:uiPriority w:val="0"/>
  </w:style>
  <w:style w:type="character" w:customStyle="1" w:styleId="39">
    <w:name w:val="apple-tab-span"/>
    <w:basedOn w:val="24"/>
    <w:qFormat/>
    <w:uiPriority w:val="0"/>
  </w:style>
  <w:style w:type="character" w:customStyle="1" w:styleId="40">
    <w:name w:val="批注框文本 字符"/>
    <w:basedOn w:val="24"/>
    <w:link w:val="16"/>
    <w:semiHidden/>
    <w:qFormat/>
    <w:uiPriority w:val="99"/>
    <w:rPr>
      <w:kern w:val="2"/>
      <w:sz w:val="18"/>
      <w:szCs w:val="18"/>
    </w:rPr>
  </w:style>
  <w:style w:type="paragraph"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18</Pages>
  <Words>1532</Words>
  <Characters>8738</Characters>
  <Lines>72</Lines>
  <Paragraphs>20</Paragraphs>
  <TotalTime>15</TotalTime>
  <ScaleCrop>false</ScaleCrop>
  <LinksUpToDate>false</LinksUpToDate>
  <CharactersWithSpaces>10250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2021-05-01T06:16:00Z</dcterms:created>
  <dc:creator>OSMUNDA</dc:creator>
  <cp:lastModifiedBy>泰勒</cp:lastModifiedBy>
  <cp:lastPrinted>2021-05-12T08:09:14Z</cp:lastPrinted>
  <dcterms:modified xsi:type="dcterms:W3CDTF">2021-05-12T08:21:09Z</dcterms:modified>
  <dc:title>奥咨达医疗器械有限公司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F7458429ACD847A0BE579F566BAD25DD</vt:lpwstr>
  </property>
</Properties>
</file>